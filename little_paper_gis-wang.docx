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88A" w:rsidRPr="005C606E" w:rsidRDefault="001649BA" w:rsidP="005C606E">
      <w:pPr>
        <w:ind w:firstLineChars="0" w:firstLine="0"/>
        <w:rPr>
          <w:kern w:val="0"/>
          <w:sz w:val="28"/>
          <w:szCs w:val="28"/>
        </w:rPr>
      </w:pPr>
      <w:r w:rsidRPr="005C606E">
        <w:rPr>
          <w:rFonts w:hint="eastAsia"/>
          <w:kern w:val="0"/>
          <w:sz w:val="28"/>
          <w:szCs w:val="28"/>
        </w:rPr>
        <w:t>基于</w:t>
      </w:r>
      <w:r w:rsidRPr="005C606E">
        <w:rPr>
          <w:kern w:val="0"/>
          <w:sz w:val="28"/>
          <w:szCs w:val="28"/>
        </w:rPr>
        <w:t xml:space="preserve"> HBase </w:t>
      </w:r>
      <w:r w:rsidRPr="005C606E">
        <w:rPr>
          <w:rFonts w:hint="eastAsia"/>
          <w:kern w:val="0"/>
          <w:sz w:val="28"/>
          <w:szCs w:val="28"/>
        </w:rPr>
        <w:t>的面向语义单元的</w:t>
      </w:r>
      <w:r w:rsidR="00767E8A" w:rsidRPr="005C606E">
        <w:rPr>
          <w:rFonts w:hint="eastAsia"/>
          <w:kern w:val="0"/>
          <w:sz w:val="28"/>
          <w:szCs w:val="28"/>
        </w:rPr>
        <w:t>室内</w:t>
      </w:r>
      <w:r w:rsidRPr="005C606E">
        <w:rPr>
          <w:rFonts w:hint="eastAsia"/>
          <w:kern w:val="0"/>
          <w:sz w:val="28"/>
          <w:szCs w:val="28"/>
        </w:rPr>
        <w:t>移动对象索引</w:t>
      </w:r>
    </w:p>
    <w:p w:rsidR="0049288A" w:rsidRDefault="0049288A" w:rsidP="005C606E">
      <w:pPr>
        <w:widowControl/>
        <w:spacing w:before="360" w:line="400" w:lineRule="exact"/>
        <w:ind w:firstLineChars="0" w:firstLine="0"/>
        <w:rPr>
          <w:rFonts w:eastAsia="仿宋_GB2312"/>
          <w:kern w:val="0"/>
          <w:sz w:val="24"/>
          <w:szCs w:val="24"/>
        </w:rPr>
      </w:pPr>
      <w:r>
        <w:rPr>
          <w:rFonts w:eastAsia="仿宋_GB2312" w:hint="eastAsia"/>
          <w:kern w:val="0"/>
          <w:sz w:val="24"/>
          <w:szCs w:val="24"/>
        </w:rPr>
        <w:t>谢传节</w:t>
      </w:r>
      <w:r w:rsidRPr="00164807">
        <w:rPr>
          <w:rFonts w:eastAsia="仿宋_GB2312"/>
          <w:kern w:val="0"/>
          <w:sz w:val="24"/>
          <w:szCs w:val="24"/>
          <w:vertAlign w:val="superscript"/>
        </w:rPr>
        <w:t>1</w:t>
      </w:r>
      <w:r>
        <w:rPr>
          <w:rFonts w:eastAsia="仿宋_GB2312"/>
          <w:kern w:val="0"/>
          <w:sz w:val="24"/>
          <w:szCs w:val="24"/>
        </w:rPr>
        <w:t>，张得群</w:t>
      </w:r>
      <w:r w:rsidRPr="00164807">
        <w:rPr>
          <w:rFonts w:eastAsia="仿宋_GB2312"/>
          <w:kern w:val="0"/>
          <w:sz w:val="24"/>
          <w:szCs w:val="24"/>
          <w:vertAlign w:val="superscript"/>
        </w:rPr>
        <w:t>1</w:t>
      </w:r>
    </w:p>
    <w:p w:rsidR="0049288A" w:rsidRPr="00164807" w:rsidRDefault="0049288A" w:rsidP="005C606E">
      <w:pPr>
        <w:ind w:firstLineChars="0" w:firstLine="0"/>
        <w:rPr>
          <w:kern w:val="0"/>
          <w:sz w:val="18"/>
          <w:szCs w:val="24"/>
        </w:rPr>
      </w:pPr>
      <w:r w:rsidRPr="00164807">
        <w:rPr>
          <w:kern w:val="0"/>
          <w:sz w:val="18"/>
          <w:szCs w:val="24"/>
        </w:rPr>
        <w:t>1.</w:t>
      </w:r>
      <w:r w:rsidRPr="00164807">
        <w:rPr>
          <w:kern w:val="0"/>
          <w:sz w:val="18"/>
          <w:szCs w:val="24"/>
        </w:rPr>
        <w:t>中国科学院地理科学与资源研究所</w:t>
      </w:r>
      <w:r>
        <w:rPr>
          <w:rFonts w:hint="eastAsia"/>
          <w:kern w:val="0"/>
          <w:sz w:val="18"/>
          <w:szCs w:val="24"/>
        </w:rPr>
        <w:t xml:space="preserve"> </w:t>
      </w:r>
      <w:r w:rsidRPr="00164807">
        <w:rPr>
          <w:kern w:val="0"/>
          <w:sz w:val="18"/>
          <w:szCs w:val="24"/>
        </w:rPr>
        <w:t>资源与环境信息系统国家重点实验室</w:t>
      </w:r>
      <w:r w:rsidRPr="00164807">
        <w:rPr>
          <w:kern w:val="0"/>
          <w:sz w:val="18"/>
          <w:szCs w:val="24"/>
        </w:rPr>
        <w:t>,</w:t>
      </w:r>
      <w:r w:rsidRPr="00164807">
        <w:rPr>
          <w:kern w:val="0"/>
          <w:sz w:val="18"/>
          <w:szCs w:val="24"/>
        </w:rPr>
        <w:t>北京</w:t>
      </w:r>
      <w:r w:rsidRPr="00164807">
        <w:rPr>
          <w:kern w:val="0"/>
          <w:sz w:val="18"/>
          <w:szCs w:val="24"/>
        </w:rPr>
        <w:t>100101</w:t>
      </w:r>
    </w:p>
    <w:p w:rsidR="005C606E" w:rsidRDefault="005C606E" w:rsidP="005C606E">
      <w:pPr>
        <w:ind w:firstLineChars="0" w:firstLine="0"/>
        <w:rPr>
          <w:sz w:val="30"/>
          <w:szCs w:val="30"/>
        </w:rPr>
      </w:pPr>
    </w:p>
    <w:p w:rsidR="005C606E" w:rsidRDefault="00185D22" w:rsidP="005C606E">
      <w:pPr>
        <w:ind w:firstLineChars="0" w:firstLine="0"/>
        <w:rPr>
          <w:sz w:val="30"/>
          <w:szCs w:val="30"/>
        </w:rPr>
      </w:pPr>
      <w:r w:rsidRPr="005C606E">
        <w:rPr>
          <w:rFonts w:hint="eastAsia"/>
          <w:sz w:val="30"/>
          <w:szCs w:val="30"/>
        </w:rPr>
        <w:t xml:space="preserve">Semantic Cell Oriented Indoor </w:t>
      </w:r>
      <w:r w:rsidR="0032670E">
        <w:rPr>
          <w:rFonts w:hint="eastAsia"/>
          <w:sz w:val="30"/>
          <w:szCs w:val="30"/>
        </w:rPr>
        <w:t>M</w:t>
      </w:r>
      <w:r w:rsidRPr="005C606E">
        <w:rPr>
          <w:rFonts w:hint="eastAsia"/>
          <w:sz w:val="30"/>
          <w:szCs w:val="30"/>
        </w:rPr>
        <w:t xml:space="preserve">oving </w:t>
      </w:r>
      <w:r w:rsidR="0032670E">
        <w:rPr>
          <w:sz w:val="30"/>
          <w:szCs w:val="30"/>
        </w:rPr>
        <w:t>O</w:t>
      </w:r>
      <w:r w:rsidRPr="005C606E">
        <w:rPr>
          <w:rFonts w:hint="eastAsia"/>
          <w:sz w:val="30"/>
          <w:szCs w:val="30"/>
        </w:rPr>
        <w:t>bjects Index</w:t>
      </w:r>
      <w:r w:rsidRPr="005C606E">
        <w:rPr>
          <w:sz w:val="30"/>
          <w:szCs w:val="30"/>
        </w:rPr>
        <w:t xml:space="preserve"> based on HBase</w:t>
      </w:r>
    </w:p>
    <w:p w:rsidR="005C606E" w:rsidRPr="00D06A5D" w:rsidRDefault="005C606E" w:rsidP="005C606E">
      <w:pPr>
        <w:ind w:firstLineChars="0" w:firstLine="0"/>
        <w:rPr>
          <w:sz w:val="30"/>
          <w:szCs w:val="30"/>
        </w:rPr>
      </w:pPr>
    </w:p>
    <w:p w:rsidR="0049288A" w:rsidRPr="00D06A5D" w:rsidRDefault="0049288A" w:rsidP="005C606E">
      <w:pPr>
        <w:widowControl/>
        <w:ind w:firstLineChars="0" w:firstLine="0"/>
        <w:rPr>
          <w:kern w:val="0"/>
          <w:sz w:val="22"/>
          <w:szCs w:val="24"/>
        </w:rPr>
      </w:pPr>
      <w:r>
        <w:rPr>
          <w:rFonts w:hint="eastAsia"/>
          <w:kern w:val="0"/>
          <w:sz w:val="22"/>
          <w:szCs w:val="24"/>
        </w:rPr>
        <w:t>Xie</w:t>
      </w:r>
      <w:r>
        <w:rPr>
          <w:kern w:val="0"/>
          <w:sz w:val="22"/>
          <w:szCs w:val="24"/>
        </w:rPr>
        <w:t xml:space="preserve"> chuanjie</w:t>
      </w:r>
      <w:r w:rsidRPr="00D06A5D">
        <w:rPr>
          <w:kern w:val="0"/>
          <w:sz w:val="22"/>
          <w:szCs w:val="24"/>
          <w:vertAlign w:val="superscript"/>
        </w:rPr>
        <w:t>1</w:t>
      </w:r>
      <w:r w:rsidRPr="00D06A5D">
        <w:rPr>
          <w:kern w:val="0"/>
          <w:sz w:val="22"/>
          <w:szCs w:val="24"/>
        </w:rPr>
        <w:t>,</w:t>
      </w:r>
      <w:r>
        <w:rPr>
          <w:rFonts w:hint="eastAsia"/>
          <w:kern w:val="0"/>
          <w:sz w:val="22"/>
          <w:szCs w:val="24"/>
        </w:rPr>
        <w:t xml:space="preserve"> </w:t>
      </w:r>
      <w:r>
        <w:rPr>
          <w:kern w:val="0"/>
          <w:sz w:val="22"/>
          <w:szCs w:val="24"/>
        </w:rPr>
        <w:t>Zhang</w:t>
      </w:r>
      <w:r w:rsidRPr="00D06A5D">
        <w:rPr>
          <w:kern w:val="0"/>
          <w:sz w:val="22"/>
          <w:szCs w:val="24"/>
        </w:rPr>
        <w:t xml:space="preserve"> </w:t>
      </w:r>
      <w:r>
        <w:rPr>
          <w:kern w:val="0"/>
          <w:sz w:val="22"/>
          <w:szCs w:val="24"/>
        </w:rPr>
        <w:t>dequn</w:t>
      </w:r>
      <w:r w:rsidRPr="00D06A5D">
        <w:rPr>
          <w:kern w:val="0"/>
          <w:sz w:val="22"/>
          <w:szCs w:val="24"/>
          <w:vertAlign w:val="superscript"/>
        </w:rPr>
        <w:t>1</w:t>
      </w:r>
    </w:p>
    <w:p w:rsidR="0049288A" w:rsidRPr="00730E90" w:rsidRDefault="0049288A" w:rsidP="005C606E">
      <w:pPr>
        <w:ind w:firstLineChars="0" w:firstLine="0"/>
        <w:rPr>
          <w:iCs/>
          <w:kern w:val="0"/>
          <w:sz w:val="18"/>
          <w:szCs w:val="18"/>
        </w:rPr>
      </w:pPr>
      <w:r w:rsidRPr="00D06A5D">
        <w:rPr>
          <w:iCs/>
          <w:kern w:val="0"/>
          <w:sz w:val="18"/>
          <w:szCs w:val="18"/>
        </w:rPr>
        <w:t>1</w:t>
      </w:r>
      <w:r>
        <w:rPr>
          <w:rFonts w:hint="eastAsia"/>
          <w:iCs/>
          <w:kern w:val="0"/>
          <w:sz w:val="18"/>
          <w:szCs w:val="18"/>
        </w:rPr>
        <w:t>.</w:t>
      </w:r>
      <w:r w:rsidRPr="00D06A5D">
        <w:rPr>
          <w:iCs/>
          <w:kern w:val="0"/>
          <w:sz w:val="18"/>
          <w:szCs w:val="18"/>
        </w:rPr>
        <w:t xml:space="preserve"> </w:t>
      </w:r>
      <w:r w:rsidRPr="00730E90">
        <w:rPr>
          <w:i/>
          <w:iCs/>
          <w:kern w:val="0"/>
          <w:sz w:val="18"/>
          <w:szCs w:val="18"/>
        </w:rPr>
        <w:t xml:space="preserve">State Key Laboratory of Resources and Environmental Information System, Institute of Geographic Sciences and Natural Resources Research, CAS, Beijing </w:t>
      </w:r>
      <w:r w:rsidRPr="00D06A5D">
        <w:rPr>
          <w:iCs/>
          <w:kern w:val="0"/>
          <w:sz w:val="18"/>
          <w:szCs w:val="18"/>
        </w:rPr>
        <w:t xml:space="preserve">100101, </w:t>
      </w:r>
      <w:r w:rsidRPr="00730E90">
        <w:rPr>
          <w:i/>
          <w:iCs/>
          <w:kern w:val="0"/>
          <w:sz w:val="18"/>
          <w:szCs w:val="18"/>
        </w:rPr>
        <w:t>China</w:t>
      </w:r>
    </w:p>
    <w:p w:rsidR="005C606E" w:rsidRDefault="005C606E" w:rsidP="005C606E">
      <w:pPr>
        <w:ind w:firstLineChars="0" w:firstLine="0"/>
      </w:pPr>
    </w:p>
    <w:p w:rsidR="0049288A" w:rsidRDefault="0049288A" w:rsidP="005C606E">
      <w:pPr>
        <w:ind w:firstLineChars="0" w:firstLine="0"/>
      </w:pPr>
      <w:r w:rsidRPr="0049288A">
        <w:rPr>
          <w:b/>
        </w:rPr>
        <w:t>Abstract</w:t>
      </w:r>
      <w:r>
        <w:t>: With the development of indoor positioning technique, index of IMOs (Indoor Moving Objects), as the key technique of Indoor LBS (Location Based Service), has become a hot research spot. But MOI(Moving Objects Index) existed now are almost for outdoor MOs which are in Euclidean Space and can’t supply sematic info, so we need design a new index structure of IMOs. SCoII (Semantic Cell Oriented Indoor Moving objects Index) in this paper is semantic cell oriented and for indexing history data of IMOs, it performs well in answering semantic space range query and semantic trajectory of IMO. It also can be adapt to large scale c</w:t>
      </w:r>
      <w:r w:rsidRPr="00697B79">
        <w:t>oncurrent</w:t>
      </w:r>
      <w:r>
        <w:t xml:space="preserve"> updating and querying since it implemented based on HBase. SCoII give the base of management, analysis of IMO.</w:t>
      </w:r>
    </w:p>
    <w:p w:rsidR="005C606E" w:rsidRPr="00D06A5D" w:rsidRDefault="005C606E" w:rsidP="005C606E">
      <w:pPr>
        <w:ind w:firstLineChars="0" w:firstLine="0"/>
        <w:rPr>
          <w:szCs w:val="21"/>
        </w:rPr>
      </w:pPr>
      <w:r w:rsidRPr="00D06A5D">
        <w:rPr>
          <w:b/>
          <w:szCs w:val="21"/>
        </w:rPr>
        <w:t xml:space="preserve">Key words: </w:t>
      </w:r>
      <w:r>
        <w:rPr>
          <w:szCs w:val="21"/>
        </w:rPr>
        <w:t>indoor; moving objects; index; semantic; HBase</w:t>
      </w:r>
    </w:p>
    <w:p w:rsidR="0049288A" w:rsidRPr="005C606E" w:rsidRDefault="0049288A" w:rsidP="001649BA"/>
    <w:p w:rsidR="001649BA" w:rsidRPr="00D06A5D" w:rsidRDefault="001649BA" w:rsidP="006A6FAF">
      <w:pPr>
        <w:ind w:firstLineChars="0" w:firstLine="0"/>
        <w:rPr>
          <w:sz w:val="18"/>
          <w:szCs w:val="18"/>
        </w:rPr>
      </w:pPr>
      <w:r w:rsidRPr="00D06A5D">
        <w:rPr>
          <w:b/>
        </w:rPr>
        <w:t>摘要：</w:t>
      </w:r>
      <w:r w:rsidR="004D1E6B">
        <w:rPr>
          <w:rFonts w:hint="eastAsia"/>
        </w:rPr>
        <w:t>随着室内定位技术的广泛应用，室内移动对象索引技术作为支持室内位置服务的核心技术也成为研究的热点。已有的移动对象索引多</w:t>
      </w:r>
      <w:r w:rsidRPr="001649BA">
        <w:rPr>
          <w:rFonts w:hint="eastAsia"/>
        </w:rPr>
        <w:t>是</w:t>
      </w:r>
      <w:r w:rsidR="004A5C91">
        <w:rPr>
          <w:rFonts w:hint="eastAsia"/>
        </w:rPr>
        <w:t>针对室外</w:t>
      </w:r>
      <w:r w:rsidR="004D1E6B">
        <w:rPr>
          <w:rFonts w:hint="eastAsia"/>
        </w:rPr>
        <w:t>欧氏空间</w:t>
      </w:r>
      <w:r w:rsidR="004A5C91">
        <w:rPr>
          <w:rFonts w:hint="eastAsia"/>
        </w:rPr>
        <w:t>的移动对象</w:t>
      </w:r>
      <w:r w:rsidRPr="001649BA">
        <w:rPr>
          <w:rFonts w:hint="eastAsia"/>
        </w:rPr>
        <w:t>，</w:t>
      </w:r>
      <w:r w:rsidR="004D1E6B">
        <w:rPr>
          <w:rFonts w:hint="eastAsia"/>
        </w:rPr>
        <w:t>并且忽略了室内环境的语义信息，</w:t>
      </w:r>
      <w:r w:rsidRPr="001649BA">
        <w:rPr>
          <w:rFonts w:hint="eastAsia"/>
        </w:rPr>
        <w:t>不能有效地支持室内移动对象的管理和分析。本文设计了</w:t>
      </w:r>
      <w:r w:rsidR="004D1E6B">
        <w:rPr>
          <w:rFonts w:hint="eastAsia"/>
        </w:rPr>
        <w:t>SCoII (Semantic</w:t>
      </w:r>
      <w:r w:rsidRPr="001649BA">
        <w:rPr>
          <w:rFonts w:hint="eastAsia"/>
        </w:rPr>
        <w:t xml:space="preserve"> Cell Orient</w:t>
      </w:r>
      <w:r w:rsidR="004A5C91">
        <w:rPr>
          <w:rFonts w:hint="eastAsia"/>
        </w:rPr>
        <w:t>ed Indoor moving objects Index)</w:t>
      </w:r>
      <w:r w:rsidRPr="001649BA">
        <w:rPr>
          <w:rFonts w:hint="eastAsia"/>
        </w:rPr>
        <w:t>索引结构，对室内移动对象的历史数据进行索引，</w:t>
      </w:r>
      <w:r w:rsidR="004D1E6B">
        <w:rPr>
          <w:rFonts w:hint="eastAsia"/>
        </w:rPr>
        <w:t>索引直接面向室内语义单元，</w:t>
      </w:r>
      <w:r w:rsidRPr="001649BA">
        <w:rPr>
          <w:rFonts w:hint="eastAsia"/>
        </w:rPr>
        <w:t>能够有效支持</w:t>
      </w:r>
      <w:r w:rsidR="004D1E6B">
        <w:rPr>
          <w:rFonts w:hint="eastAsia"/>
        </w:rPr>
        <w:t>室内</w:t>
      </w:r>
      <w:r w:rsidRPr="001649BA">
        <w:rPr>
          <w:rFonts w:hint="eastAsia"/>
        </w:rPr>
        <w:t>移动对象的语义轨迹查询、语义空间范围查询、时间范围查询。索引基于</w:t>
      </w:r>
      <w:r w:rsidRPr="001649BA">
        <w:rPr>
          <w:rFonts w:hint="eastAsia"/>
        </w:rPr>
        <w:t>HBase</w:t>
      </w:r>
      <w:r w:rsidRPr="001649BA">
        <w:rPr>
          <w:rFonts w:hint="eastAsia"/>
        </w:rPr>
        <w:t>实现，能够适应大规模的并发更新与查询，具有良好的规模扩展性。该索引的实现为室内移动对象的管理、分析与室内基于位置的服务提供了基础。</w:t>
      </w:r>
      <w:ins w:id="0" w:author="wangnian" w:date="2016-07-24T11:48:00Z">
        <w:r w:rsidR="008A56FC">
          <w:rPr>
            <w:rFonts w:hint="eastAsia"/>
          </w:rPr>
          <w:t>（</w:t>
        </w:r>
      </w:ins>
      <w:ins w:id="1" w:author="wangnian" w:date="2016-07-24T11:49:00Z">
        <w:r w:rsidR="008A56FC">
          <w:rPr>
            <w:rFonts w:hint="eastAsia"/>
          </w:rPr>
          <w:t>提供</w:t>
        </w:r>
        <w:r w:rsidR="008A56FC">
          <w:t>基础</w:t>
        </w:r>
        <w:r w:rsidR="008A56FC">
          <w:rPr>
            <w:rFonts w:hint="eastAsia"/>
          </w:rPr>
          <w:t>？</w:t>
        </w:r>
        <w:r w:rsidR="008A56FC">
          <w:t>？摘要写得太简单了</w:t>
        </w:r>
      </w:ins>
      <w:ins w:id="2" w:author="wangnian" w:date="2016-07-24T11:48:00Z">
        <w:r w:rsidR="008A56FC">
          <w:rPr>
            <w:rFonts w:hint="eastAsia"/>
          </w:rPr>
          <w:t>）</w:t>
        </w:r>
      </w:ins>
      <w:bookmarkStart w:id="3" w:name="_GoBack"/>
      <w:bookmarkEnd w:id="3"/>
    </w:p>
    <w:p w:rsidR="001649BA" w:rsidRDefault="001649BA" w:rsidP="006A6FAF">
      <w:pPr>
        <w:ind w:firstLineChars="0" w:firstLine="0"/>
      </w:pPr>
      <w:r w:rsidRPr="00D06A5D">
        <w:rPr>
          <w:b/>
        </w:rPr>
        <w:t>关键</w:t>
      </w:r>
      <w:r w:rsidRPr="00D06A5D">
        <w:rPr>
          <w:rFonts w:hint="eastAsia"/>
          <w:b/>
        </w:rPr>
        <w:t>词</w:t>
      </w:r>
      <w:r w:rsidRPr="00D06A5D">
        <w:rPr>
          <w:b/>
        </w:rPr>
        <w:t>：</w:t>
      </w:r>
      <w:r w:rsidRPr="001649BA">
        <w:rPr>
          <w:rFonts w:hint="eastAsia"/>
        </w:rPr>
        <w:t>室内</w:t>
      </w:r>
      <w:r w:rsidR="006A6FAF">
        <w:rPr>
          <w:rFonts w:hint="eastAsia"/>
        </w:rPr>
        <w:t>；</w:t>
      </w:r>
      <w:r w:rsidRPr="001649BA">
        <w:rPr>
          <w:rFonts w:hint="eastAsia"/>
        </w:rPr>
        <w:t>移动对象</w:t>
      </w:r>
      <w:r w:rsidR="006A6FAF">
        <w:rPr>
          <w:rFonts w:hint="eastAsia"/>
        </w:rPr>
        <w:t>；</w:t>
      </w:r>
      <w:r w:rsidRPr="001649BA">
        <w:rPr>
          <w:rFonts w:hint="eastAsia"/>
        </w:rPr>
        <w:t>索引</w:t>
      </w:r>
      <w:r w:rsidR="006A6FAF">
        <w:rPr>
          <w:rFonts w:hint="eastAsia"/>
        </w:rPr>
        <w:t>；</w:t>
      </w:r>
      <w:r w:rsidR="00076107">
        <w:rPr>
          <w:rFonts w:hint="eastAsia"/>
        </w:rPr>
        <w:t>语义</w:t>
      </w:r>
      <w:r w:rsidR="006A6FAF">
        <w:rPr>
          <w:rFonts w:hint="eastAsia"/>
        </w:rPr>
        <w:t>；</w:t>
      </w:r>
      <w:r w:rsidRPr="001649BA">
        <w:rPr>
          <w:rFonts w:hint="eastAsia"/>
        </w:rPr>
        <w:t>HBase</w:t>
      </w:r>
    </w:p>
    <w:p w:rsidR="00721007" w:rsidRDefault="00721007" w:rsidP="001649BA"/>
    <w:p w:rsidR="00721007" w:rsidRDefault="00721007" w:rsidP="001649BA"/>
    <w:p w:rsidR="00305451" w:rsidRPr="006F3D68" w:rsidRDefault="00305451" w:rsidP="001649BA"/>
    <w:p w:rsidR="001649BA" w:rsidRDefault="001649BA" w:rsidP="0007263D">
      <w:pPr>
        <w:pStyle w:val="1"/>
      </w:pPr>
      <w:r w:rsidRPr="001649BA">
        <w:rPr>
          <w:rFonts w:hint="eastAsia"/>
        </w:rPr>
        <w:t>1</w:t>
      </w:r>
      <w:r w:rsidRPr="001649BA">
        <w:t>引言</w:t>
      </w:r>
    </w:p>
    <w:p w:rsidR="00261879" w:rsidRPr="00B84A8B" w:rsidRDefault="00261879" w:rsidP="00261879">
      <w:r>
        <w:rPr>
          <w:rFonts w:hint="eastAsia"/>
        </w:rPr>
        <w:t>随着</w:t>
      </w:r>
      <w:r w:rsidRPr="001649BA">
        <w:rPr>
          <w:rFonts w:hint="eastAsia"/>
        </w:rPr>
        <w:t>室内</w:t>
      </w:r>
      <w:r>
        <w:rPr>
          <w:rFonts w:hint="eastAsia"/>
        </w:rPr>
        <w:t>定位技术的不断发展，获取</w:t>
      </w:r>
      <w:r w:rsidR="00671667">
        <w:rPr>
          <w:rFonts w:hint="eastAsia"/>
        </w:rPr>
        <w:t>室内用户的</w:t>
      </w:r>
      <w:r w:rsidR="00DD3BD7">
        <w:rPr>
          <w:rFonts w:hint="eastAsia"/>
        </w:rPr>
        <w:t>位置</w:t>
      </w:r>
      <w:r>
        <w:rPr>
          <w:rFonts w:hint="eastAsia"/>
        </w:rPr>
        <w:t>数据已经成为可能。这些海量的移动</w:t>
      </w:r>
      <w:r w:rsidR="00DD3BD7">
        <w:rPr>
          <w:rFonts w:hint="eastAsia"/>
        </w:rPr>
        <w:t>对象</w:t>
      </w:r>
      <w:r w:rsidR="00CC5C60">
        <w:rPr>
          <w:rFonts w:hint="eastAsia"/>
        </w:rPr>
        <w:t>数据背后往往蕴含着丰富的与用户行为相关的重要信息，</w:t>
      </w:r>
      <w:r>
        <w:rPr>
          <w:rFonts w:hint="eastAsia"/>
        </w:rPr>
        <w:t>对这些信息进行数据挖据已经成为一个热点问题。</w:t>
      </w:r>
      <w:r w:rsidR="00B84A8B">
        <w:t>在</w:t>
      </w:r>
      <w:r w:rsidR="00CC5C60">
        <w:rPr>
          <w:rFonts w:hint="eastAsia"/>
        </w:rPr>
        <w:t>移动对象的</w:t>
      </w:r>
      <w:r w:rsidR="00B84A8B">
        <w:t>轨迹数据中</w:t>
      </w:r>
      <w:r w:rsidR="00B84A8B">
        <w:rPr>
          <w:rFonts w:hint="eastAsia"/>
        </w:rPr>
        <w:t>，</w:t>
      </w:r>
      <w:r w:rsidR="00B84A8B">
        <w:t>相比于地理位置的坐标信息</w:t>
      </w:r>
      <w:r w:rsidR="00B84A8B">
        <w:rPr>
          <w:rFonts w:hint="eastAsia"/>
        </w:rPr>
        <w:t>，</w:t>
      </w:r>
      <w:r w:rsidR="00671667">
        <w:t>位置</w:t>
      </w:r>
      <w:r w:rsidR="00671667">
        <w:lastRenderedPageBreak/>
        <w:t>的语义信息具有更加重要的利用价值</w:t>
      </w:r>
      <w:r w:rsidR="00671667">
        <w:rPr>
          <w:rFonts w:hint="eastAsia"/>
        </w:rPr>
        <w:t>，</w:t>
      </w:r>
      <w:r w:rsidR="00671667">
        <w:t>可以用来挖掘用户的移动模式</w:t>
      </w:r>
      <w:r w:rsidR="00671667">
        <w:rPr>
          <w:rFonts w:hint="eastAsia"/>
        </w:rPr>
        <w:t>、</w:t>
      </w:r>
      <w:r w:rsidR="00671667">
        <w:t>兴趣偏好等用户行为信息</w:t>
      </w:r>
      <w:r w:rsidR="00671667">
        <w:fldChar w:fldCharType="begin"/>
      </w:r>
      <w:r w:rsidR="00671667">
        <w:rPr>
          <w:rFonts w:hint="eastAsia"/>
        </w:rPr>
        <w:instrText xml:space="preserve"> ADDIN EN.CITE &lt;EndNote&gt;&lt;Cite&gt;&lt;Author&gt;</w:instrText>
      </w:r>
      <w:r w:rsidR="00671667">
        <w:rPr>
          <w:rFonts w:hint="eastAsia"/>
        </w:rPr>
        <w:instrText>王倩</w:instrText>
      </w:r>
      <w:r w:rsidR="00671667">
        <w:rPr>
          <w:rFonts w:hint="eastAsia"/>
        </w:rPr>
        <w:instrText>&lt;/Author&gt;&lt;Year&gt;2015&lt;/Year&gt;&lt;RecNum&gt;307&lt;/RecNum&gt;&lt;DisplayText&gt;&lt;style face="superscript"&gt;[1]&lt;/style&gt;&lt;/DisplayText&gt;&lt;record&gt;&lt;rec-number&gt;307&lt;/rec-number&gt;&lt;foreign-keys&gt;&lt;key app="EN" db-id="ff092x9vhtt2zfe2wf75eray0f5ffrz5zprr" timestamp="1468586513"&gt;307&lt;/key&gt;&lt;/foreign-keys&gt;&lt;ref-type name="Thesis"&gt;32&lt;/ref-type&gt;&lt;contributors&gt;&lt;authors&gt;&lt;author&gt;</w:instrText>
      </w:r>
      <w:r w:rsidR="00671667">
        <w:rPr>
          <w:rFonts w:hint="eastAsia"/>
        </w:rPr>
        <w:instrText>王倩</w:instrText>
      </w:r>
      <w:r w:rsidR="00671667">
        <w:rPr>
          <w:rFonts w:hint="eastAsia"/>
        </w:rPr>
        <w:instrText>&lt;/author&gt;&lt;/authors&gt;&lt;/contributors&gt;&lt;titles&gt;&lt;title&gt;</w:instrText>
      </w:r>
      <w:r w:rsidR="00671667">
        <w:rPr>
          <w:rFonts w:hint="eastAsia"/>
        </w:rPr>
        <w:instrText>室内移动对象轨迹相似性度量与应用</w:instrText>
      </w:r>
      <w:r w:rsidR="00671667">
        <w:rPr>
          <w:rFonts w:hint="eastAsia"/>
        </w:rPr>
        <w:instrText>&lt;/title&gt;&lt;/titles&gt;&lt;dates&gt;&lt;year&gt;2015&lt;/year&gt;&lt;/dates&gt;&lt;publisher&gt;</w:instrText>
      </w:r>
      <w:r w:rsidR="00671667">
        <w:rPr>
          <w:rFonts w:hint="eastAsia"/>
        </w:rPr>
        <w:instrText>中国科学技术大学</w:instrText>
      </w:r>
      <w:r w:rsidR="00671667">
        <w:rPr>
          <w:rFonts w:hint="eastAsia"/>
        </w:rPr>
        <w:instrText>&lt;</w:instrText>
      </w:r>
      <w:r w:rsidR="00671667">
        <w:instrText>/publisher&gt;&lt;urls&gt;&lt;/urls&gt;&lt;/record&gt;&lt;/Cite&gt;&lt;/EndNote&gt;</w:instrText>
      </w:r>
      <w:r w:rsidR="00671667">
        <w:fldChar w:fldCharType="separate"/>
      </w:r>
      <w:r w:rsidR="00671667" w:rsidRPr="001157C6">
        <w:rPr>
          <w:noProof/>
          <w:vertAlign w:val="superscript"/>
        </w:rPr>
        <w:t>[1]</w:t>
      </w:r>
      <w:r w:rsidR="00671667">
        <w:fldChar w:fldCharType="end"/>
      </w:r>
      <w:r w:rsidR="00B84A8B">
        <w:rPr>
          <w:rFonts w:hint="eastAsia"/>
        </w:rPr>
        <w:t>。</w:t>
      </w:r>
      <w:r w:rsidR="005B3838">
        <w:rPr>
          <w:rFonts w:hint="eastAsia"/>
        </w:rPr>
        <w:t>2007</w:t>
      </w:r>
      <w:r w:rsidR="005B3838">
        <w:rPr>
          <w:rFonts w:hint="eastAsia"/>
        </w:rPr>
        <w:t>年</w:t>
      </w:r>
      <w:r w:rsidR="005B3838">
        <w:t>Alvares</w:t>
      </w:r>
      <w:r w:rsidR="005B3838">
        <w:t>等</w:t>
      </w:r>
      <w:r w:rsidR="00671667">
        <w:fldChar w:fldCharType="begin"/>
      </w:r>
      <w:r w:rsidR="00FC4E74">
        <w:instrText xml:space="preserve"> ADDIN EN.CITE &lt;EndNote&gt;&lt;Cite&gt;&lt;Author&gt;Alvares&lt;/Author&gt;&lt;Year&gt;2007&lt;/Year&gt;&lt;RecNum&gt;312&lt;/RecNum&gt;&lt;DisplayText&gt;&lt;style face="superscript"&gt;[2]&lt;/style&gt;&lt;/DisplayText&gt;&lt;record&gt;&lt;rec-number&gt;312&lt;/rec-number&gt;&lt;foreign-keys&gt;&lt;key app="EN" db-id="ff092x9vhtt2zfe2wf75eray0f5ffrz5zprr" timestamp="1468724343"&gt;312&lt;/key&gt;&lt;/foreign-keys&gt;&lt;ref-type name="Journal Article"&gt;17&lt;/ref-type&gt;&lt;contributors&gt;&lt;authors&gt;&lt;author&gt;Alvares, Luis Otavio&lt;/author&gt;&lt;author&gt;Bogorny, Vania&lt;/author&gt;&lt;author&gt;Kuijpers, Bart&lt;/author&gt;&lt;/authors&gt;&lt;/contributors&gt;&lt;titles&gt;&lt;title&gt;Towards Semantic Trajectory Knowledge Discovery&lt;/title&gt;&lt;/titles&gt;&lt;dates&gt;&lt;year&gt;2007&lt;/year&gt;&lt;/dates&gt;&lt;urls&gt;&lt;/urls&gt;&lt;/record&gt;&lt;/Cite&gt;&lt;/EndNote&gt;</w:instrText>
      </w:r>
      <w:r w:rsidR="00671667">
        <w:fldChar w:fldCharType="separate"/>
      </w:r>
      <w:r w:rsidR="00FC4E74" w:rsidRPr="00FC4E74">
        <w:rPr>
          <w:noProof/>
          <w:vertAlign w:val="superscript"/>
        </w:rPr>
        <w:t>[2]</w:t>
      </w:r>
      <w:r w:rsidR="00671667">
        <w:fldChar w:fldCharType="end"/>
      </w:r>
      <w:r w:rsidR="005B3838">
        <w:t>提出语义轨迹概念</w:t>
      </w:r>
      <w:r w:rsidR="005B3838">
        <w:rPr>
          <w:rFonts w:hint="eastAsia"/>
        </w:rPr>
        <w:t>，</w:t>
      </w:r>
      <w:r w:rsidR="005B3838">
        <w:t>认为语义轨迹上的点包含除经纬度坐标</w:t>
      </w:r>
      <w:r w:rsidR="005B3838">
        <w:rPr>
          <w:rFonts w:hint="eastAsia"/>
        </w:rPr>
        <w:t>、</w:t>
      </w:r>
      <w:r w:rsidR="005B3838">
        <w:t>时间以外的语义信息</w:t>
      </w:r>
      <w:r w:rsidR="005B3838">
        <w:rPr>
          <w:rFonts w:hint="eastAsia"/>
        </w:rPr>
        <w:t>，</w:t>
      </w:r>
      <w:r w:rsidR="005B3838">
        <w:t>且这些语义信息隐含了在轨迹中可能发生的用户活动信息</w:t>
      </w:r>
      <w:r w:rsidR="001157C6">
        <w:fldChar w:fldCharType="begin"/>
      </w:r>
      <w:r w:rsidR="00FC4E74">
        <w:instrText xml:space="preserve"> ADDIN EN.CITE &lt;EndNote&gt;&lt;Cite&gt;&lt;Author&gt;Ying&lt;/Author&gt;&lt;Year&gt;2011&lt;/Year&gt;&lt;RecNum&gt;327&lt;/RecNum&gt;&lt;DisplayText&gt;&lt;style face="superscript"&gt;[3]&lt;/style&gt;&lt;/DisplayText&gt;&lt;record&gt;&lt;rec-number&gt;327&lt;/rec-number&gt;&lt;foreign-keys&gt;&lt;key app="EN" db-id="ff092x9vhtt2zfe2wf75eray0f5ffrz5zprr" timestamp="1468800027"&gt;327&lt;/key&gt;&lt;/foreign-keys&gt;&lt;ref-type name="Conference Proceedings"&gt;10&lt;/ref-type&gt;&lt;contributors&gt;&lt;authors&gt;&lt;author&gt;Ying, Jia Ching&lt;/author&gt;&lt;author&gt;Lee, Wang Chien&lt;/author&gt;&lt;author&gt;Weng, Tz Chiao&lt;/author&gt;&lt;author&gt;Tseng, Vincent S.&lt;/author&gt;&lt;/authors&gt;&lt;/contributors&gt;&lt;titles&gt;&lt;title&gt;Semantic trajectory mining for location prediction&lt;/title&gt;&lt;secondary-title&gt;ACM Sigspatial International Symposium on Advances in Geographic Information Systems, Acm-Gis 2011, November 1-4, 2011, Chicago, Il, Usa, Proceedings&lt;/secondary-title&gt;&lt;/titles&gt;&lt;pages&gt;34-43&lt;/pages&gt;&lt;dates&gt;&lt;year&gt;2011&lt;/year&gt;&lt;/dates&gt;&lt;urls&gt;&lt;/urls&gt;&lt;/record&gt;&lt;/Cite&gt;&lt;/EndNote&gt;</w:instrText>
      </w:r>
      <w:r w:rsidR="001157C6">
        <w:fldChar w:fldCharType="separate"/>
      </w:r>
      <w:r w:rsidR="00FC4E74" w:rsidRPr="00FC4E74">
        <w:rPr>
          <w:noProof/>
          <w:vertAlign w:val="superscript"/>
        </w:rPr>
        <w:t>[3]</w:t>
      </w:r>
      <w:r w:rsidR="001157C6">
        <w:fldChar w:fldCharType="end"/>
      </w:r>
      <w:r w:rsidR="005B3838">
        <w:rPr>
          <w:rFonts w:hint="eastAsia"/>
        </w:rPr>
        <w:t>。</w:t>
      </w:r>
      <w:r w:rsidR="00B84A8B">
        <w:t>文献</w:t>
      </w:r>
      <w:r w:rsidR="00B84A8B">
        <w:fldChar w:fldCharType="begin"/>
      </w:r>
      <w:r w:rsidR="00FC4E74">
        <w:instrText xml:space="preserve"> ADDIN EN.CITE &lt;EndNote&gt;&lt;Cite&gt;&lt;Author&gt;Hwang&lt;/Author&gt;&lt;Year&gt;2005&lt;/Year&gt;&lt;RecNum&gt;309&lt;/RecNum&gt;&lt;DisplayText&gt;&lt;style face="superscript"&gt;[4]&lt;/style&gt;&lt;/DisplayText&gt;&lt;record&gt;&lt;rec-number&gt;309&lt;/rec-number&gt;&lt;foreign-keys&gt;&lt;key app="EN" db-id="ff092x9vhtt2zfe2wf75eray0f5ffrz5zprr" timestamp="1468588334"&gt;309&lt;/key&gt;&lt;/foreign-keys&gt;&lt;ref-type name="Book"&gt;6&lt;/ref-type&gt;&lt;contributors&gt;&lt;authors&gt;&lt;author&gt;Hwang, Jung Rae&lt;/author&gt;&lt;author&gt;Kang, Hye Young&lt;/author&gt;&lt;author&gt;Li, Ki Joune&lt;/author&gt;&lt;/authors&gt;&lt;/contributors&gt;&lt;titles&gt;&lt;title&gt;Spatio-temporal Similarity Analysis Between Trajectories on Road Networks&lt;/title&gt;&lt;/titles&gt;&lt;pages&gt;476-477&lt;/pages&gt;&lt;dates&gt;&lt;year&gt;2005&lt;/year&gt;&lt;/dates&gt;&lt;publisher&gt;Springer Berlin Heidelberg&lt;/publisher&gt;&lt;urls&gt;&lt;/urls&gt;&lt;/record&gt;&lt;/Cite&gt;&lt;/EndNote&gt;</w:instrText>
      </w:r>
      <w:r w:rsidR="00B84A8B">
        <w:fldChar w:fldCharType="separate"/>
      </w:r>
      <w:r w:rsidR="00FC4E74" w:rsidRPr="00FC4E74">
        <w:rPr>
          <w:noProof/>
          <w:vertAlign w:val="superscript"/>
        </w:rPr>
        <w:t>[4]</w:t>
      </w:r>
      <w:r w:rsidR="00B84A8B">
        <w:fldChar w:fldCharType="end"/>
      </w:r>
      <w:r w:rsidR="00B84A8B">
        <w:t>将时间语义信息集成到轨迹中</w:t>
      </w:r>
      <w:r w:rsidR="00B84A8B">
        <w:rPr>
          <w:rFonts w:hint="eastAsia"/>
        </w:rPr>
        <w:t>，</w:t>
      </w:r>
      <w:r w:rsidR="00FE55A5">
        <w:rPr>
          <w:rFonts w:hint="eastAsia"/>
        </w:rPr>
        <w:t>进行</w:t>
      </w:r>
      <w:r w:rsidR="00FE55A5">
        <w:t>的路网的时空相似度匹配</w:t>
      </w:r>
      <w:r w:rsidR="00B84A8B">
        <w:rPr>
          <w:rFonts w:hint="eastAsia"/>
        </w:rPr>
        <w:t>。</w:t>
      </w:r>
      <w:r w:rsidR="00B84A8B">
        <w:t>文献</w:t>
      </w:r>
      <w:r w:rsidR="00B84A8B">
        <w:fldChar w:fldCharType="begin"/>
      </w:r>
      <w:r w:rsidR="00FC4E74">
        <w:instrText xml:space="preserve"> ADDIN EN.CITE &lt;EndNote&gt;&lt;Cite&gt;&lt;Author&gt;Ying&lt;/Author&gt;&lt;Year&gt;2010&lt;/Year&gt;&lt;RecNum&gt;306&lt;/RecNum&gt;&lt;DisplayText&gt;&lt;style face="superscript"&gt;[5]&lt;/style&gt;&lt;/DisplayText&gt;&lt;record&gt;&lt;rec-number&gt;306&lt;/rec-number&gt;&lt;foreign-keys&gt;&lt;key app="EN" db-id="ff092x9vhtt2zfe2wf75eray0f5ffrz5zprr" timestamp="1468586103"&gt;306&lt;/key&gt;&lt;/foreign-keys&gt;&lt;ref-type name="Conference Proceedings"&gt;10&lt;/ref-type&gt;&lt;contributors&gt;&lt;authors&gt;&lt;author&gt;Ying, Jia Ching&lt;/author&gt;&lt;author&gt;Lu, Hsueh Chan&lt;/author&gt;&lt;author&gt;Lee, Wang Chien&lt;/author&gt;&lt;author&gt;Weng, Tz Chiao&lt;/author&gt;&lt;author&gt;Tseng, Vincent S.&lt;/author&gt;&lt;/authors&gt;&lt;/contributors&gt;&lt;titles&gt;&lt;title&gt;Mining user similarity from semantic trajectories&lt;/title&gt;&lt;/titles&gt;&lt;pages&gt;19-26&lt;/pages&gt;&lt;dates&gt;&lt;year&gt;2010&lt;/year&gt;&lt;/dates&gt;&lt;urls&gt;&lt;/urls&gt;&lt;/record&gt;&lt;/Cite&gt;&lt;/EndNote&gt;</w:instrText>
      </w:r>
      <w:r w:rsidR="00B84A8B">
        <w:fldChar w:fldCharType="separate"/>
      </w:r>
      <w:r w:rsidR="00FC4E74" w:rsidRPr="00FC4E74">
        <w:rPr>
          <w:noProof/>
          <w:vertAlign w:val="superscript"/>
        </w:rPr>
        <w:t>[5]</w:t>
      </w:r>
      <w:r w:rsidR="00B84A8B">
        <w:fldChar w:fldCharType="end"/>
      </w:r>
      <w:r w:rsidR="00B84A8B">
        <w:t>将语义标签添加到轨迹的位置用</w:t>
      </w:r>
      <w:r w:rsidR="00B84A8B">
        <w:rPr>
          <w:rFonts w:hint="eastAsia"/>
        </w:rPr>
        <w:t>，</w:t>
      </w:r>
      <w:r w:rsidR="00B84A8B">
        <w:t>用于计算移动对象的相似度</w:t>
      </w:r>
      <w:r w:rsidR="00B84A8B">
        <w:rPr>
          <w:rFonts w:hint="eastAsia"/>
        </w:rPr>
        <w:t>，文献</w:t>
      </w:r>
      <w:r w:rsidR="001157C6">
        <w:fldChar w:fldCharType="begin"/>
      </w:r>
      <w:r w:rsidR="00FC4E74">
        <w:rPr>
          <w:rFonts w:hint="eastAsia"/>
        </w:rPr>
        <w:instrText xml:space="preserve"> ADDIN EN.CITE &lt;EndNote&gt;&lt;Cite&gt;&lt;Author&gt;</w:instrText>
      </w:r>
      <w:r w:rsidR="00FC4E74">
        <w:rPr>
          <w:rFonts w:hint="eastAsia"/>
        </w:rPr>
        <w:instrText>廖律超</w:instrText>
      </w:r>
      <w:r w:rsidR="00FC4E74">
        <w:rPr>
          <w:rFonts w:hint="eastAsia"/>
        </w:rPr>
        <w:instrText>&lt;/Author&gt;&lt;Year&gt;2015&lt;/Year&gt;&lt;RecNum&gt;326&lt;/RecNum&gt;&lt;DisplayText&gt;&lt;style face="superscript"&gt;[6]&lt;/style&gt;&lt;/DisplayText&gt;&lt;record&gt;&lt;rec-number&gt;326&lt;/rec-number&gt;&lt;foreign-keys&gt;&lt;key app="EN" db-id="ff092x9vhtt2zfe2wf75eray0f5ffrz5zprr" timestamp="1468799608"&gt;326&lt;/key&gt;&lt;/foreign-keys&gt;&lt;ref-type name="Journal Article"&gt;17&lt;/ref-type&gt;&lt;contributors&gt;&lt;authors&gt;&lt;author&gt;</w:instrText>
      </w:r>
      <w:r w:rsidR="00FC4E74">
        <w:rPr>
          <w:rFonts w:hint="eastAsia"/>
        </w:rPr>
        <w:instrText>廖律超</w:instrText>
      </w:r>
      <w:r w:rsidR="00FC4E74">
        <w:rPr>
          <w:rFonts w:hint="eastAsia"/>
        </w:rPr>
        <w:instrText>&lt;/author&gt;&lt;author&gt;</w:instrText>
      </w:r>
      <w:r w:rsidR="00FC4E74">
        <w:rPr>
          <w:rFonts w:hint="eastAsia"/>
        </w:rPr>
        <w:instrText>蒋新华</w:instrText>
      </w:r>
      <w:r w:rsidR="00FC4E74">
        <w:rPr>
          <w:rFonts w:hint="eastAsia"/>
        </w:rPr>
        <w:instrText>&lt;/author&gt;&lt;author&gt;</w:instrText>
      </w:r>
      <w:r w:rsidR="00FC4E74">
        <w:rPr>
          <w:rFonts w:hint="eastAsia"/>
        </w:rPr>
        <w:instrText>邹复民</w:instrText>
      </w:r>
      <w:r w:rsidR="00FC4E74">
        <w:rPr>
          <w:rFonts w:hint="eastAsia"/>
        </w:rPr>
        <w:instrText>&lt;/author&gt;&lt;author&gt;</w:instrText>
      </w:r>
      <w:r w:rsidR="00FC4E74">
        <w:rPr>
          <w:rFonts w:hint="eastAsia"/>
        </w:rPr>
        <w:instrText>贺文武</w:instrText>
      </w:r>
      <w:r w:rsidR="00FC4E74">
        <w:rPr>
          <w:rFonts w:hint="eastAsia"/>
        </w:rPr>
        <w:instrText>&lt;/author&gt;&lt;author&gt;</w:instrText>
      </w:r>
      <w:r w:rsidR="00FC4E74">
        <w:rPr>
          <w:rFonts w:hint="eastAsia"/>
        </w:rPr>
        <w:instrText>邱淮</w:instrText>
      </w:r>
      <w:r w:rsidR="00FC4E74">
        <w:rPr>
          <w:rFonts w:hint="eastAsia"/>
        </w:rPr>
        <w:instrText>&lt;/author&gt;&lt;/authors&gt;&lt;/contributors&gt;&lt;auth-address&gt;</w:instrText>
      </w:r>
      <w:r w:rsidR="00FC4E74">
        <w:rPr>
          <w:rFonts w:hint="eastAsia"/>
        </w:rPr>
        <w:instrText>中南大学信息科学与工程学院</w:instrText>
      </w:r>
      <w:r w:rsidR="00FC4E74">
        <w:rPr>
          <w:rFonts w:hint="eastAsia"/>
        </w:rPr>
        <w:instrText>;</w:instrText>
      </w:r>
      <w:r w:rsidR="00FC4E74">
        <w:rPr>
          <w:rFonts w:hint="eastAsia"/>
        </w:rPr>
        <w:instrText>福建工程学院福建省汽车电子与电驱动技术重点实验室</w:instrText>
      </w:r>
      <w:r w:rsidR="00FC4E74">
        <w:rPr>
          <w:rFonts w:hint="eastAsia"/>
        </w:rPr>
        <w:instrText>;</w:instrText>
      </w:r>
      <w:r w:rsidR="00FC4E74">
        <w:rPr>
          <w:rFonts w:hint="eastAsia"/>
        </w:rPr>
        <w:instrText>福建省交通运输厅福建省交通信息通信中心</w:instrText>
      </w:r>
      <w:r w:rsidR="00FC4E74">
        <w:rPr>
          <w:rFonts w:hint="eastAsia"/>
        </w:rPr>
        <w:instrText>;&lt;/auth-address&gt;&lt;titles&gt;&lt;title&gt;</w:instrText>
      </w:r>
      <w:r w:rsidR="00FC4E74">
        <w:rPr>
          <w:rFonts w:hint="eastAsia"/>
        </w:rPr>
        <w:instrText>一种支持轨迹大数据潜在语义相关性挖掘的谱聚类方法</w:instrText>
      </w:r>
      <w:r w:rsidR="00FC4E74">
        <w:rPr>
          <w:rFonts w:hint="eastAsia"/>
        </w:rPr>
        <w:instrText>&lt;/title&gt;&lt;secondary-title&gt;</w:instrText>
      </w:r>
      <w:r w:rsidR="00FC4E74">
        <w:rPr>
          <w:rFonts w:hint="eastAsia"/>
        </w:rPr>
        <w:instrText>电子学报</w:instrText>
      </w:r>
      <w:r w:rsidR="00FC4E74">
        <w:rPr>
          <w:rFonts w:hint="eastAsia"/>
        </w:rPr>
        <w:instrText>&lt;/secondary-title&gt;&lt;/titles&gt;&lt;pages&gt;956-964&lt;/pages&gt;&lt;number&gt;05&lt;/number&gt;&lt;keywords&gt;&lt;keyword&gt;</w:instrText>
      </w:r>
      <w:r w:rsidR="00FC4E74">
        <w:rPr>
          <w:rFonts w:hint="eastAsia"/>
        </w:rPr>
        <w:instrText>交通轨迹</w:instrText>
      </w:r>
      <w:r w:rsidR="00FC4E74">
        <w:rPr>
          <w:rFonts w:hint="eastAsia"/>
        </w:rPr>
        <w:instrText>&lt;/keyword&gt;&lt;keyword&gt;</w:instrText>
      </w:r>
      <w:r w:rsidR="00FC4E74">
        <w:rPr>
          <w:rFonts w:hint="eastAsia"/>
        </w:rPr>
        <w:instrText>大数据</w:instrText>
      </w:r>
      <w:r w:rsidR="00FC4E74">
        <w:rPr>
          <w:rFonts w:hint="eastAsia"/>
        </w:rPr>
        <w:instrText>&lt;/keyword&gt;&lt;keyword&gt;</w:instrText>
      </w:r>
      <w:r w:rsidR="00FC4E74">
        <w:rPr>
          <w:rFonts w:hint="eastAsia"/>
        </w:rPr>
        <w:instrText>数据挖掘</w:instrText>
      </w:r>
      <w:r w:rsidR="00FC4E74">
        <w:rPr>
          <w:rFonts w:hint="eastAsia"/>
        </w:rPr>
        <w:instrText>&lt;/keyword&gt;&lt;keyword&gt;</w:instrText>
      </w:r>
      <w:r w:rsidR="00FC4E74">
        <w:rPr>
          <w:rFonts w:hint="eastAsia"/>
        </w:rPr>
        <w:instrText>语义空间</w:instrText>
      </w:r>
      <w:r w:rsidR="00FC4E74">
        <w:rPr>
          <w:rFonts w:hint="eastAsia"/>
        </w:rPr>
        <w:instrText>&lt;/keyword&gt;&lt;keyword&gt;</w:instrText>
      </w:r>
      <w:r w:rsidR="00FC4E74">
        <w:rPr>
          <w:rFonts w:hint="eastAsia"/>
        </w:rPr>
        <w:instrText>谱聚类</w:instrText>
      </w:r>
      <w:r w:rsidR="00FC4E74">
        <w:rPr>
          <w:rFonts w:hint="eastAsia"/>
        </w:rPr>
        <w:instrText>&lt;/keyword&gt;&lt;/keywords&gt;&lt;dates&gt;&lt;year&gt;2015&lt;/year&gt;&lt;/dates&gt;&lt;isbn&gt;0372-2112&lt;/isbn&gt;&lt;call-num&gt;11-2087/TN&lt;/call-num&gt;&lt;urls&gt;&lt;/urls&gt;&lt;remote-database-provider&gt;Cnki&lt;/remote-database-provider&gt;&lt;/recor</w:instrText>
      </w:r>
      <w:r w:rsidR="00FC4E74">
        <w:instrText>d&gt;&lt;/Cite&gt;&lt;/EndNote&gt;</w:instrText>
      </w:r>
      <w:r w:rsidR="001157C6">
        <w:fldChar w:fldCharType="separate"/>
      </w:r>
      <w:r w:rsidR="00FC4E74" w:rsidRPr="00FC4E74">
        <w:rPr>
          <w:noProof/>
          <w:vertAlign w:val="superscript"/>
        </w:rPr>
        <w:t>[6]</w:t>
      </w:r>
      <w:r w:rsidR="001157C6">
        <w:fldChar w:fldCharType="end"/>
      </w:r>
      <w:r w:rsidR="00B84A8B">
        <w:rPr>
          <w:rFonts w:hint="eastAsia"/>
        </w:rPr>
        <w:t>对大量的交通轨迹数据进行语义相关性挖掘的谱聚类，从而更好地支持交通管理优化，</w:t>
      </w:r>
      <w:r w:rsidR="00D218C6">
        <w:rPr>
          <w:rFonts w:hint="eastAsia"/>
        </w:rPr>
        <w:t>文献</w:t>
      </w:r>
      <w:r w:rsidR="001157C6">
        <w:fldChar w:fldCharType="begin"/>
      </w:r>
      <w:r w:rsidR="00FC4E74">
        <w:rPr>
          <w:rFonts w:hint="eastAsia"/>
        </w:rPr>
        <w:instrText xml:space="preserve"> ADDIN EN.CITE &lt;EndNote&gt;&lt;Cite&gt;&lt;Author&gt;</w:instrText>
      </w:r>
      <w:r w:rsidR="00FC4E74">
        <w:rPr>
          <w:rFonts w:hint="eastAsia"/>
        </w:rPr>
        <w:instrText>齐凌艳</w:instrText>
      </w:r>
      <w:r w:rsidR="00FC4E74">
        <w:rPr>
          <w:rFonts w:hint="eastAsia"/>
        </w:rPr>
        <w:instrText>&lt;/Author&gt;&lt;Year&gt;2014&lt;/Year&gt;&lt;RecNum&gt;321&lt;/RecNum&gt;&lt;DisplayText&gt;&lt;style face="superscript"&gt;[7]&lt;/style&gt;&lt;/DisplayText&gt;&lt;record&gt;&lt;rec-number&gt;321&lt;/rec-number&gt;&lt;foreign-keys&gt;&lt;key app="EN" db-id="ff092x9vhtt2zfe2wf75eray0f5ffrz5zprr" timestamp="1468724997"&gt;321&lt;/key&gt;&lt;/foreign-keys&gt;&lt;ref-type name="Journal Article"&gt;17&lt;/ref-type&gt;&lt;contributors&gt;&lt;authors&gt;&lt;author&gt;</w:instrText>
      </w:r>
      <w:r w:rsidR="00FC4E74">
        <w:rPr>
          <w:rFonts w:hint="eastAsia"/>
        </w:rPr>
        <w:instrText>齐凌艳</w:instrText>
      </w:r>
      <w:r w:rsidR="00FC4E74">
        <w:rPr>
          <w:rFonts w:hint="eastAsia"/>
        </w:rPr>
        <w:instrText>&lt;/author&gt;&lt;author&gt;</w:instrText>
      </w:r>
      <w:r w:rsidR="00FC4E74">
        <w:rPr>
          <w:rFonts w:hint="eastAsia"/>
        </w:rPr>
        <w:instrText>陈荣国</w:instrText>
      </w:r>
      <w:r w:rsidR="00FC4E74">
        <w:rPr>
          <w:rFonts w:hint="eastAsia"/>
        </w:rPr>
        <w:instrText>&lt;/author&gt;&lt;author&gt;</w:instrText>
      </w:r>
      <w:r w:rsidR="00FC4E74">
        <w:rPr>
          <w:rFonts w:hint="eastAsia"/>
        </w:rPr>
        <w:instrText>温馨</w:instrText>
      </w:r>
      <w:r w:rsidR="00FC4E74">
        <w:rPr>
          <w:rFonts w:hint="eastAsia"/>
        </w:rPr>
        <w:instrText>&lt;/author&gt;&lt;/authors&gt;&lt;/contributors&gt;&lt;titles&gt;&lt;title&gt;</w:instrText>
      </w:r>
      <w:r w:rsidR="00FC4E74">
        <w:rPr>
          <w:rFonts w:hint="eastAsia"/>
        </w:rPr>
        <w:instrText>基于语义轨迹停留点的位置服务匹配与应用研究</w:instrText>
      </w:r>
      <w:r w:rsidR="00FC4E74">
        <w:rPr>
          <w:rFonts w:hint="eastAsia"/>
        </w:rPr>
        <w:instrText>&lt;/title&gt;&lt;secondary-title&gt;</w:instrText>
      </w:r>
      <w:r w:rsidR="00FC4E74">
        <w:rPr>
          <w:rFonts w:hint="eastAsia"/>
        </w:rPr>
        <w:instrText>地球信息科学学报</w:instrText>
      </w:r>
      <w:r w:rsidR="00FC4E74">
        <w:rPr>
          <w:rFonts w:hint="eastAsia"/>
        </w:rPr>
        <w:instrText>&lt;/secondary-title&gt;&lt;/titles&gt;&lt;pages&gt;720-726&lt;/pages&gt;&lt;number&gt;5&lt;/number&gt;&lt;keywords&gt;&lt;keyword&gt;</w:instrText>
      </w:r>
      <w:r w:rsidR="00FC4E74">
        <w:rPr>
          <w:rFonts w:hint="eastAsia"/>
        </w:rPr>
        <w:instrText>语义轨迹</w:instrText>
      </w:r>
      <w:r w:rsidR="00FC4E74">
        <w:rPr>
          <w:rFonts w:hint="eastAsia"/>
        </w:rPr>
        <w:instrText>&lt;/keyword&gt;&lt;keyword&gt;</w:instrText>
      </w:r>
      <w:r w:rsidR="00FC4E74">
        <w:rPr>
          <w:rFonts w:hint="eastAsia"/>
        </w:rPr>
        <w:instrText>停留点</w:instrText>
      </w:r>
      <w:r w:rsidR="00FC4E74">
        <w:rPr>
          <w:rFonts w:hint="eastAsia"/>
        </w:rPr>
        <w:instrText>&lt;/keyword&gt;&lt;keyword&gt;</w:instrText>
      </w:r>
      <w:r w:rsidR="00FC4E74">
        <w:rPr>
          <w:rFonts w:hint="eastAsia"/>
        </w:rPr>
        <w:instrText>位置服务</w:instrText>
      </w:r>
      <w:r w:rsidR="00FC4E74">
        <w:rPr>
          <w:rFonts w:hint="eastAsia"/>
        </w:rPr>
        <w:instrText>&lt;/keyword&gt;&lt;keyword&gt;POI&lt;/keyword&gt;&lt;/keywords&gt;&lt;dates&gt;&lt;year&gt;2014&lt;/year&gt;&lt;/dates&gt;&lt;urls&gt;&lt;/urls&gt;&lt;/record&gt;&lt;/Ci</w:instrText>
      </w:r>
      <w:r w:rsidR="00FC4E74">
        <w:instrText>te&gt;&lt;/EndNote&gt;</w:instrText>
      </w:r>
      <w:r w:rsidR="001157C6">
        <w:fldChar w:fldCharType="separate"/>
      </w:r>
      <w:r w:rsidR="00FC4E74" w:rsidRPr="00FC4E74">
        <w:rPr>
          <w:noProof/>
          <w:vertAlign w:val="superscript"/>
        </w:rPr>
        <w:t>[7]</w:t>
      </w:r>
      <w:r w:rsidR="001157C6">
        <w:fldChar w:fldCharType="end"/>
      </w:r>
      <w:r w:rsidR="00D218C6">
        <w:rPr>
          <w:rFonts w:hint="eastAsia"/>
        </w:rPr>
        <w:t>利用</w:t>
      </w:r>
      <w:r w:rsidR="00D218C6">
        <w:rPr>
          <w:rFonts w:hint="eastAsia"/>
        </w:rPr>
        <w:t>GPS</w:t>
      </w:r>
      <w:r w:rsidR="00D218C6">
        <w:rPr>
          <w:rFonts w:hint="eastAsia"/>
        </w:rPr>
        <w:t>的语义轨迹停留点进行位置匹配和数据挖掘等工作。</w:t>
      </w:r>
      <w:ins w:id="4" w:author="wangnian" w:date="2016-07-24T10:46:00Z">
        <w:r w:rsidR="001B4650">
          <w:rPr>
            <w:rFonts w:hint="eastAsia"/>
          </w:rPr>
          <w:t>(</w:t>
        </w:r>
        <w:r w:rsidR="001B4650">
          <w:rPr>
            <w:rFonts w:hint="eastAsia"/>
          </w:rPr>
          <w:t>文献</w:t>
        </w:r>
        <w:r w:rsidR="001B4650">
          <w:rPr>
            <w:rFonts w:hint="eastAsia"/>
          </w:rPr>
          <w:t>**</w:t>
        </w:r>
        <w:r w:rsidR="001B4650">
          <w:rPr>
            <w:rFonts w:hint="eastAsia"/>
          </w:rPr>
          <w:t>干嘛</w:t>
        </w:r>
        <w:r w:rsidR="001B4650">
          <w:t>干嘛</w:t>
        </w:r>
        <w:r w:rsidR="001B4650">
          <w:rPr>
            <w:rFonts w:hint="eastAsia"/>
          </w:rPr>
          <w:t>,</w:t>
        </w:r>
        <w:r w:rsidR="001B4650">
          <w:rPr>
            <w:rFonts w:hint="eastAsia"/>
          </w:rPr>
          <w:t>这种</w:t>
        </w:r>
        <w:r w:rsidR="001B4650">
          <w:t>写法不可取</w:t>
        </w:r>
        <w:r w:rsidR="001B4650">
          <w:rPr>
            <w:rFonts w:hint="eastAsia"/>
          </w:rPr>
          <w:t>)</w:t>
        </w:r>
      </w:ins>
      <w:r w:rsidR="008B7DBA">
        <w:rPr>
          <w:rFonts w:hint="eastAsia"/>
        </w:rPr>
        <w:t>可以看出，</w:t>
      </w:r>
      <w:r w:rsidR="00B86563">
        <w:rPr>
          <w:rFonts w:hint="eastAsia"/>
        </w:rPr>
        <w:t>语义轨迹对移动对象的分析起到至关</w:t>
      </w:r>
      <w:r w:rsidR="008B7DBA">
        <w:rPr>
          <w:rFonts w:hint="eastAsia"/>
        </w:rPr>
        <w:t>重要的作用</w:t>
      </w:r>
      <w:r w:rsidR="00FE55A5">
        <w:rPr>
          <w:rFonts w:hint="eastAsia"/>
        </w:rPr>
        <w:t>。</w:t>
      </w:r>
      <w:ins w:id="5" w:author="wangnian" w:date="2016-07-24T10:47:00Z">
        <w:r w:rsidR="001B4650">
          <w:rPr>
            <w:rFonts w:hint="eastAsia"/>
          </w:rPr>
          <w:t>(</w:t>
        </w:r>
      </w:ins>
      <w:ins w:id="6" w:author="wangnian" w:date="2016-07-24T10:48:00Z">
        <w:r w:rsidR="001B4650">
          <w:rPr>
            <w:rFonts w:hint="eastAsia"/>
          </w:rPr>
          <w:t>第一段</w:t>
        </w:r>
      </w:ins>
      <w:ins w:id="7" w:author="wangnian" w:date="2016-07-24T10:49:00Z">
        <w:r w:rsidR="001B4650">
          <w:rPr>
            <w:rFonts w:hint="eastAsia"/>
          </w:rPr>
          <w:t>重点</w:t>
        </w:r>
      </w:ins>
      <w:ins w:id="8" w:author="wangnian" w:date="2016-07-24T10:48:00Z">
        <w:r w:rsidR="001B4650">
          <w:t>在</w:t>
        </w:r>
        <w:r w:rsidR="001B4650">
          <w:rPr>
            <w:rFonts w:hint="eastAsia"/>
          </w:rPr>
          <w:t>讲</w:t>
        </w:r>
        <w:r w:rsidR="001B4650">
          <w:t>语义轨迹</w:t>
        </w:r>
      </w:ins>
      <w:ins w:id="9" w:author="wangnian" w:date="2016-07-24T10:50:00Z">
        <w:r w:rsidR="001B4650">
          <w:rPr>
            <w:rFonts w:hint="eastAsia"/>
          </w:rPr>
          <w:t>概念</w:t>
        </w:r>
      </w:ins>
      <w:ins w:id="10" w:author="wangnian" w:date="2016-07-24T10:49:00Z">
        <w:r w:rsidR="001B4650">
          <w:rPr>
            <w:rFonts w:hint="eastAsia"/>
          </w:rPr>
          <w:t>？</w:t>
        </w:r>
      </w:ins>
      <w:ins w:id="11" w:author="wangnian" w:date="2016-07-24T10:48:00Z">
        <w:r w:rsidR="001B4650">
          <w:t>根据题目来看，</w:t>
        </w:r>
      </w:ins>
      <w:ins w:id="12" w:author="wangnian" w:date="2016-07-24T10:56:00Z">
        <w:r w:rsidR="00013372">
          <w:rPr>
            <w:rFonts w:hint="eastAsia"/>
          </w:rPr>
          <w:t>最好把</w:t>
        </w:r>
        <w:r w:rsidR="00013372">
          <w:t>最后一句的重点</w:t>
        </w:r>
        <w:r w:rsidR="00013372">
          <w:rPr>
            <w:rFonts w:hint="eastAsia"/>
          </w:rPr>
          <w:t>落到</w:t>
        </w:r>
        <w:r w:rsidR="00013372">
          <w:t>语义单元</w:t>
        </w:r>
        <w:r w:rsidR="00013372">
          <w:rPr>
            <w:rFonts w:hint="eastAsia"/>
          </w:rPr>
          <w:t>上面</w:t>
        </w:r>
      </w:ins>
      <w:ins w:id="13" w:author="wangnian" w:date="2016-07-24T10:47:00Z">
        <w:r w:rsidR="001B4650">
          <w:rPr>
            <w:rFonts w:hint="eastAsia"/>
          </w:rPr>
          <w:t>)</w:t>
        </w:r>
      </w:ins>
    </w:p>
    <w:p w:rsidR="001809FD" w:rsidRDefault="000F35B4" w:rsidP="00D65FB4">
      <w:pPr>
        <w:rPr>
          <w:ins w:id="14" w:author="wangnian" w:date="2016-07-24T11:04:00Z"/>
        </w:rPr>
      </w:pPr>
      <w:r w:rsidRPr="001649BA">
        <w:rPr>
          <w:rFonts w:hint="eastAsia"/>
        </w:rPr>
        <w:t>移动对象数据库</w:t>
      </w:r>
      <w:r w:rsidRPr="001649BA">
        <w:rPr>
          <w:rFonts w:hint="eastAsia"/>
        </w:rPr>
        <w:t>(Moving Objects Databases</w:t>
      </w:r>
      <w:r w:rsidRPr="001649BA">
        <w:t>,</w:t>
      </w:r>
      <w:r w:rsidRPr="001649BA">
        <w:rPr>
          <w:rFonts w:hint="eastAsia"/>
        </w:rPr>
        <w:t xml:space="preserve"> MOD)</w:t>
      </w:r>
      <w:r w:rsidRPr="001649BA">
        <w:fldChar w:fldCharType="begin"/>
      </w:r>
      <w:r w:rsidR="00FC4E74">
        <w:rPr>
          <w:rFonts w:hint="eastAsia"/>
        </w:rPr>
        <w:instrText xml:space="preserve"> ADDIN EN.CITE &lt;EndNote&gt;&lt;Cite&gt;&lt;Author&gt;</w:instrText>
      </w:r>
      <w:r w:rsidR="00FC4E74">
        <w:rPr>
          <w:rFonts w:hint="eastAsia"/>
        </w:rPr>
        <w:instrText>樊守德</w:instrText>
      </w:r>
      <w:r w:rsidR="00FC4E74">
        <w:rPr>
          <w:rFonts w:hint="eastAsia"/>
        </w:rPr>
        <w:instrText>&lt;/Author&gt;&lt;Year&gt;2008&lt;/Year&gt;&lt;RecNum&gt;208&lt;/RecNum&gt;&lt;DisplayText&gt;&lt;style face="superscript"&gt;[8]&lt;/style&gt;&lt;/DisplayText&gt;&lt;record&gt;&lt;rec-number&gt;208&lt;/rec-number&gt;&lt;foreign-keys&gt;&lt;key app="EN" db-id="ff092x9vhtt2zfe2wf75eray0f5ffrz5zprr" timestamp="1456275449"&gt;208&lt;/key&gt;&lt;key app="ENWeb" db-id=""&gt;0&lt;/key&gt;&lt;/foreign-keys&gt;&lt;ref-type name="Thesis"&gt;32&lt;/ref-type&gt;&lt;contributors&gt;&lt;authors&gt;&lt;author&gt;</w:instrText>
      </w:r>
      <w:r w:rsidR="00FC4E74">
        <w:rPr>
          <w:rFonts w:hint="eastAsia"/>
        </w:rPr>
        <w:instrText>樊守德</w:instrText>
      </w:r>
      <w:r w:rsidR="00FC4E74">
        <w:rPr>
          <w:rFonts w:hint="eastAsia"/>
        </w:rPr>
        <w:instrText>&lt;/author&gt;&lt;/authors&gt;&lt;tertiary-authors&gt;&lt;author&gt;</w:instrText>
      </w:r>
      <w:r w:rsidR="00FC4E74">
        <w:rPr>
          <w:rFonts w:hint="eastAsia"/>
        </w:rPr>
        <w:instrText>郝忠孝</w:instrText>
      </w:r>
      <w:r w:rsidR="00FC4E74">
        <w:rPr>
          <w:rFonts w:hint="eastAsia"/>
        </w:rPr>
        <w:instrText>,&lt;/author&gt;&lt;/tertiary-authors&gt;&lt;/contributors&gt;&lt;titles&gt;&lt;title&gt;</w:instrText>
      </w:r>
      <w:r w:rsidR="00FC4E74">
        <w:rPr>
          <w:rFonts w:hint="eastAsia"/>
        </w:rPr>
        <w:instrText>移动对象轨迹模型、索引结构与查询研究</w:instrText>
      </w:r>
      <w:r w:rsidR="00FC4E74">
        <w:rPr>
          <w:rFonts w:hint="eastAsia"/>
        </w:rPr>
        <w:instrText>&lt;/title&gt;&lt;/titles&gt;&lt;keywords&gt;&lt;keyword&gt;</w:instrText>
      </w:r>
      <w:r w:rsidR="00FC4E74">
        <w:rPr>
          <w:rFonts w:hint="eastAsia"/>
        </w:rPr>
        <w:instrText>移动对象</w:instrText>
      </w:r>
      <w:r w:rsidR="00FC4E74">
        <w:rPr>
          <w:rFonts w:hint="eastAsia"/>
        </w:rPr>
        <w:instrText>&lt;/keyword&gt;&lt;keyword&gt;</w:instrText>
      </w:r>
      <w:r w:rsidR="00FC4E74">
        <w:rPr>
          <w:rFonts w:hint="eastAsia"/>
        </w:rPr>
        <w:instrText>轨迹模型</w:instrText>
      </w:r>
      <w:r w:rsidR="00FC4E74">
        <w:rPr>
          <w:rFonts w:hint="eastAsia"/>
        </w:rPr>
        <w:instrText>&lt;/keyword&gt;&lt;keyword&gt;</w:instrText>
      </w:r>
      <w:r w:rsidR="00FC4E74">
        <w:rPr>
          <w:rFonts w:hint="eastAsia"/>
        </w:rPr>
        <w:instrText>索引</w:instrText>
      </w:r>
      <w:r w:rsidR="00FC4E74">
        <w:rPr>
          <w:rFonts w:hint="eastAsia"/>
        </w:rPr>
        <w:instrText>&lt;/keyword&gt;&lt;keyword&gt;k-</w:instrText>
      </w:r>
      <w:r w:rsidR="00FC4E74">
        <w:rPr>
          <w:rFonts w:hint="eastAsia"/>
        </w:rPr>
        <w:instrText>最近邻</w:instrText>
      </w:r>
      <w:r w:rsidR="00FC4E74">
        <w:rPr>
          <w:rFonts w:hint="eastAsia"/>
        </w:rPr>
        <w:instrText>&lt;/keyword&gt;&lt;/keywords&gt;&lt;dates&gt;&lt;year&gt;2008&lt;/year&gt;&lt;/dates&gt;&lt;publisher&gt;</w:instrText>
      </w:r>
      <w:r w:rsidR="00FC4E74">
        <w:rPr>
          <w:rFonts w:hint="eastAsia"/>
        </w:rPr>
        <w:instrText>哈尔滨理工大学</w:instrText>
      </w:r>
      <w:r w:rsidR="00FC4E74">
        <w:rPr>
          <w:rFonts w:hint="eastAsia"/>
        </w:rPr>
        <w:instrText>&lt;/publisher&gt;&lt;work-type&gt;</w:instrText>
      </w:r>
      <w:r w:rsidR="00FC4E74">
        <w:rPr>
          <w:rFonts w:hint="eastAsia"/>
        </w:rPr>
        <w:instrText>硕士</w:instrText>
      </w:r>
      <w:r w:rsidR="00FC4E74">
        <w:rPr>
          <w:rFonts w:hint="eastAsia"/>
        </w:rPr>
        <w:instrText>&lt;/work-type&gt;&lt;urls&gt;&lt;/urls&gt;</w:instrText>
      </w:r>
      <w:r w:rsidR="00FC4E74">
        <w:instrText>&lt;remote-database-provider&gt;Cnki&lt;/remote-database-provider&gt;&lt;/record&gt;&lt;/Cite&gt;&lt;/EndNote&gt;</w:instrText>
      </w:r>
      <w:r w:rsidRPr="001649BA">
        <w:fldChar w:fldCharType="separate"/>
      </w:r>
      <w:r w:rsidR="00FC4E74" w:rsidRPr="00FC4E74">
        <w:rPr>
          <w:noProof/>
          <w:vertAlign w:val="superscript"/>
        </w:rPr>
        <w:t>[8]</w:t>
      </w:r>
      <w:r w:rsidRPr="001649BA">
        <w:fldChar w:fldCharType="end"/>
      </w:r>
      <w:r w:rsidRPr="001649BA">
        <w:rPr>
          <w:rFonts w:hint="eastAsia"/>
        </w:rPr>
        <w:t>是对移动对象的位置及相关信息进行表示和管理并提供对移动对象查询的数据库。</w:t>
      </w:r>
      <w:ins w:id="15" w:author="wangnian" w:date="2016-07-24T10:57:00Z">
        <w:r w:rsidR="00013372">
          <w:rPr>
            <w:rFonts w:hint="eastAsia"/>
          </w:rPr>
          <w:t>（这</w:t>
        </w:r>
      </w:ins>
      <w:ins w:id="16" w:author="wangnian" w:date="2016-07-24T10:58:00Z">
        <w:r w:rsidR="00013372">
          <w:rPr>
            <w:rFonts w:hint="eastAsia"/>
          </w:rPr>
          <w:t>话</w:t>
        </w:r>
        <w:r w:rsidR="00013372">
          <w:t>放在开头显得好突兀</w:t>
        </w:r>
      </w:ins>
      <w:ins w:id="17" w:author="wangnian" w:date="2016-07-24T10:57:00Z">
        <w:r w:rsidR="00013372">
          <w:t>）</w:t>
        </w:r>
      </w:ins>
      <w:r w:rsidRPr="001649BA">
        <w:rPr>
          <w:rFonts w:hint="eastAsia"/>
        </w:rPr>
        <w:t>移动对象索引技术是提高移动对象数据库查询处理性能的关键，相比传统数据库，移动对象数据库查询更加复杂，寻求合适的移动对象索引方法减少搜索空间、加快查询响应速度是移动对象数据库的重要研究部分</w:t>
      </w:r>
      <w:r w:rsidRPr="001649BA">
        <w:fldChar w:fldCharType="begin"/>
      </w:r>
      <w:r w:rsidR="00FC4E74">
        <w:rPr>
          <w:rFonts w:hint="eastAsia"/>
        </w:rPr>
        <w:instrText xml:space="preserve"> ADDIN EN.CITE &lt;EndNote&gt;&lt;Cite&gt;&lt;Author&gt;</w:instrText>
      </w:r>
      <w:r w:rsidR="00FC4E74">
        <w:rPr>
          <w:rFonts w:hint="eastAsia"/>
        </w:rPr>
        <w:instrText>方颖</w:instrText>
      </w:r>
      <w:r w:rsidR="00FC4E74">
        <w:rPr>
          <w:rFonts w:hint="eastAsia"/>
        </w:rPr>
        <w:instrText>&lt;/Author&gt;&lt;Year&gt;2010&lt;/Year&gt;&lt;RecNum&gt;214&lt;/RecNum&gt;&lt;DisplayText&gt;&lt;style face="superscript"&gt;[9]&lt;/style&gt;&lt;/DisplayText&gt;&lt;record&gt;&lt;rec-number&gt;214&lt;/rec-number&gt;&lt;foreign-keys&gt;&lt;key app="EN" db-id="ff092x9vhtt2zfe2wf75eray0f5ffrz5zprr" timestamp="1456275537"&gt;214&lt;/key&gt;&lt;key app="ENWeb" db-id=""&gt;0&lt;/key&gt;&lt;/foreign-keys&gt;&lt;ref-type name="Thesis"&gt;32&lt;/ref-type&gt;&lt;contributors&gt;&lt;authors&gt;&lt;author&gt;</w:instrText>
      </w:r>
      <w:r w:rsidR="00FC4E74">
        <w:rPr>
          <w:rFonts w:hint="eastAsia"/>
        </w:rPr>
        <w:instrText>方颖</w:instrText>
      </w:r>
      <w:r w:rsidR="00FC4E74">
        <w:rPr>
          <w:rFonts w:hint="eastAsia"/>
        </w:rPr>
        <w:instrText>&lt;/author&gt;&lt;/authors&gt;&lt;tertiary-authors&gt;&lt;author&gt;</w:instrText>
      </w:r>
      <w:r w:rsidR="00FC4E74">
        <w:rPr>
          <w:rFonts w:hint="eastAsia"/>
        </w:rPr>
        <w:instrText>曹加恒</w:instrText>
      </w:r>
      <w:r w:rsidR="00FC4E74">
        <w:rPr>
          <w:rFonts w:hint="eastAsia"/>
        </w:rPr>
        <w:instrText>,&lt;/author&gt;&lt;/tertiary-authors&gt;&lt;/contributors&gt;&lt;titles&gt;&lt;title&gt;</w:instrText>
      </w:r>
      <w:r w:rsidR="00FC4E74">
        <w:rPr>
          <w:rFonts w:hint="eastAsia"/>
        </w:rPr>
        <w:instrText>移动对象数据库中移动对象索引方法研究</w:instrText>
      </w:r>
      <w:r w:rsidR="00FC4E74">
        <w:rPr>
          <w:rFonts w:hint="eastAsia"/>
        </w:rPr>
        <w:instrText>&lt;/title&gt;&lt;/titles&gt;&lt;keywords&gt;&lt;keyword&gt;</w:instrText>
      </w:r>
      <w:r w:rsidR="00FC4E74">
        <w:rPr>
          <w:rFonts w:hint="eastAsia"/>
        </w:rPr>
        <w:instrText>移动对象数据库</w:instrText>
      </w:r>
      <w:r w:rsidR="00FC4E74">
        <w:rPr>
          <w:rFonts w:hint="eastAsia"/>
        </w:rPr>
        <w:instrText>&lt;/keyword&gt;&lt;keyword&gt;</w:instrText>
      </w:r>
      <w:r w:rsidR="00FC4E74">
        <w:rPr>
          <w:rFonts w:hint="eastAsia"/>
        </w:rPr>
        <w:instrText>全时态索引</w:instrText>
      </w:r>
      <w:r w:rsidR="00FC4E74">
        <w:rPr>
          <w:rFonts w:hint="eastAsia"/>
        </w:rPr>
        <w:instrText>&lt;/keyword&gt;&lt;keyword&gt;</w:instrText>
      </w:r>
      <w:r w:rsidR="00FC4E74">
        <w:rPr>
          <w:rFonts w:hint="eastAsia"/>
        </w:rPr>
        <w:instrText>网络约束的移动对象索引</w:instrText>
      </w:r>
      <w:r w:rsidR="00FC4E74">
        <w:rPr>
          <w:rFonts w:hint="eastAsia"/>
        </w:rPr>
        <w:instrText>&lt;/keyword&gt;&lt;keyword&gt;</w:instrText>
      </w:r>
      <w:r w:rsidR="00FC4E74">
        <w:rPr>
          <w:rFonts w:hint="eastAsia"/>
        </w:rPr>
        <w:instrText>历史轨迹索引</w:instrText>
      </w:r>
      <w:r w:rsidR="00FC4E74">
        <w:rPr>
          <w:rFonts w:hint="eastAsia"/>
        </w:rPr>
        <w:instrText>&lt;/keyword&gt;&lt;keyword&gt;</w:instrText>
      </w:r>
      <w:r w:rsidR="00FC4E74">
        <w:rPr>
          <w:rFonts w:hint="eastAsia"/>
        </w:rPr>
        <w:instrText>索引树构建</w:instrText>
      </w:r>
      <w:r w:rsidR="00FC4E74">
        <w:rPr>
          <w:rFonts w:hint="eastAsia"/>
        </w:rPr>
        <w:instrText>&lt;/keyword&gt;&lt;/keywords&gt;&lt;dates&gt;&lt;year&gt;2010&lt;/year&gt;&lt;/dates&gt;&lt;publisher&gt;</w:instrText>
      </w:r>
      <w:r w:rsidR="00FC4E74">
        <w:rPr>
          <w:rFonts w:hint="eastAsia"/>
        </w:rPr>
        <w:instrText>武汉大学</w:instrText>
      </w:r>
      <w:r w:rsidR="00FC4E74">
        <w:rPr>
          <w:rFonts w:hint="eastAsia"/>
        </w:rPr>
        <w:instrText>&lt;/publisher&gt;&lt;work-type&gt;</w:instrText>
      </w:r>
      <w:r w:rsidR="00FC4E74">
        <w:rPr>
          <w:rFonts w:hint="eastAsia"/>
        </w:rPr>
        <w:instrText>博士</w:instrText>
      </w:r>
      <w:r w:rsidR="00FC4E74">
        <w:rPr>
          <w:rFonts w:hint="eastAsia"/>
        </w:rPr>
        <w:instrText>&lt;/work-type&gt;&lt;urls&gt;&lt;/urls&gt;&lt;remote-database-provider&gt;Cnki&lt;/remote-database-provider&gt;&lt;/record&gt;&lt;/Cite&gt;&lt;/EndNote&gt;</w:instrText>
      </w:r>
      <w:r w:rsidRPr="001649BA">
        <w:fldChar w:fldCharType="separate"/>
      </w:r>
      <w:r w:rsidR="00FC4E74" w:rsidRPr="00FC4E74">
        <w:rPr>
          <w:noProof/>
          <w:vertAlign w:val="superscript"/>
        </w:rPr>
        <w:t>[9]</w:t>
      </w:r>
      <w:r w:rsidRPr="001649BA">
        <w:fldChar w:fldCharType="end"/>
      </w:r>
      <w:r w:rsidRPr="001649BA">
        <w:rPr>
          <w:rFonts w:hint="eastAsia"/>
        </w:rPr>
        <w:t>。</w:t>
      </w:r>
      <w:r w:rsidR="00D65FB4">
        <w:rPr>
          <w:rFonts w:hint="eastAsia"/>
        </w:rPr>
        <w:t>但现有的</w:t>
      </w:r>
      <w:r>
        <w:rPr>
          <w:rFonts w:hint="eastAsia"/>
        </w:rPr>
        <w:t>移动对象索引技术</w:t>
      </w:r>
      <w:r w:rsidR="00D65FB4">
        <w:rPr>
          <w:rFonts w:hint="eastAsia"/>
        </w:rPr>
        <w:t>多是</w:t>
      </w:r>
      <w:r w:rsidR="00DD3141">
        <w:rPr>
          <w:rFonts w:hint="eastAsia"/>
        </w:rPr>
        <w:t>针对</w:t>
      </w:r>
      <w:r w:rsidR="00D65FB4">
        <w:rPr>
          <w:rFonts w:hint="eastAsia"/>
        </w:rPr>
        <w:t>室外环境，并且</w:t>
      </w:r>
      <w:r>
        <w:rPr>
          <w:rFonts w:hint="eastAsia"/>
        </w:rPr>
        <w:t>仅仅关注于对象的位置、范围、时空查询，忽略了环境以及移动对象的语义信息，当处理基于语义约束的查询时，现有</w:t>
      </w:r>
      <w:r w:rsidR="00DD3141">
        <w:rPr>
          <w:rFonts w:hint="eastAsia"/>
        </w:rPr>
        <w:t>索引</w:t>
      </w:r>
      <w:r>
        <w:rPr>
          <w:rFonts w:hint="eastAsia"/>
        </w:rPr>
        <w:t>技术效率低下</w:t>
      </w:r>
      <w:r w:rsidR="00D65FB4">
        <w:fldChar w:fldCharType="begin"/>
      </w:r>
      <w:r w:rsidR="00FC4E74">
        <w:rPr>
          <w:rFonts w:hint="eastAsia"/>
        </w:rPr>
        <w:instrText xml:space="preserve"> ADDIN EN.CITE &lt;EndNote&gt;&lt;Cite&gt;&lt;Author&gt;</w:instrText>
      </w:r>
      <w:r w:rsidR="00FC4E74">
        <w:rPr>
          <w:rFonts w:hint="eastAsia"/>
        </w:rPr>
        <w:instrText>贲婷婷</w:instrText>
      </w:r>
      <w:r w:rsidR="00FC4E74">
        <w:rPr>
          <w:rFonts w:hint="eastAsia"/>
        </w:rPr>
        <w:instrText>&lt;/Author&gt;&lt;Year&gt;2015&lt;/Year&gt;&lt;RecNum&gt;282&lt;/RecNum&gt;&lt;DisplayText&gt;&lt;style face="superscript"&gt;[10]&lt;/style&gt;&lt;/DisplayText&gt;&lt;record&gt;&lt;rec-number&gt;282&lt;/rec-number&gt;&lt;foreign-keys&gt;&lt;key app="EN" db-id="ff092x9vhtt2zfe2wf75eray0f5ffrz5zprr" timestamp="1463722459"&gt;282&lt;/key&gt;&lt;key app="ENWeb" db-id=""&gt;0&lt;/key&gt;&lt;/foreign-keys&gt;&lt;ref-type name="Journal Article"&gt;17&lt;/ref-type&gt;&lt;contributors&gt;&lt;authors&gt;&lt;author&gt;</w:instrText>
      </w:r>
      <w:r w:rsidR="00FC4E74">
        <w:rPr>
          <w:rFonts w:hint="eastAsia"/>
        </w:rPr>
        <w:instrText>贲婷婷</w:instrText>
      </w:r>
      <w:r w:rsidR="00FC4E74">
        <w:rPr>
          <w:rFonts w:hint="eastAsia"/>
        </w:rPr>
        <w:instrText>&lt;/author&gt;&lt;author&gt;</w:instrText>
      </w:r>
      <w:r w:rsidR="00FC4E74">
        <w:rPr>
          <w:rFonts w:hint="eastAsia"/>
        </w:rPr>
        <w:instrText>秦小麟</w:instrText>
      </w:r>
      <w:r w:rsidR="00FC4E74">
        <w:rPr>
          <w:rFonts w:hint="eastAsia"/>
        </w:rPr>
        <w:instrText>&lt;/author&gt;&lt;author&gt;</w:instrText>
      </w:r>
      <w:r w:rsidR="00FC4E74">
        <w:rPr>
          <w:rFonts w:hint="eastAsia"/>
        </w:rPr>
        <w:instrText>王丽</w:instrText>
      </w:r>
      <w:r w:rsidR="00FC4E74">
        <w:rPr>
          <w:rFonts w:hint="eastAsia"/>
        </w:rPr>
        <w:instrText>&lt;/author&gt;&lt;/authors&gt;&lt;/contributors&gt;&lt;auth-address&gt;</w:instrText>
      </w:r>
      <w:r w:rsidR="00FC4E74">
        <w:rPr>
          <w:rFonts w:hint="eastAsia"/>
        </w:rPr>
        <w:instrText>南京航空航天大学计算机科学与技术学院</w:instrText>
      </w:r>
      <w:r w:rsidR="00FC4E74">
        <w:rPr>
          <w:rFonts w:hint="eastAsia"/>
        </w:rPr>
        <w:instrText>;&lt;/auth-address&gt;&lt;titles&gt;&lt;title&gt;</w:instrText>
      </w:r>
      <w:r w:rsidR="00FC4E74">
        <w:rPr>
          <w:rFonts w:hint="eastAsia"/>
        </w:rPr>
        <w:instrText>基于语义和访问权限的室内移动对象索引</w:instrText>
      </w:r>
      <w:r w:rsidR="00FC4E74">
        <w:rPr>
          <w:rFonts w:hint="eastAsia"/>
        </w:rPr>
        <w:instrText>&lt;/title&gt;&lt;secondary-title&gt;</w:instrText>
      </w:r>
      <w:r w:rsidR="00FC4E74">
        <w:rPr>
          <w:rFonts w:hint="eastAsia"/>
        </w:rPr>
        <w:instrText>计算机科学</w:instrText>
      </w:r>
      <w:r w:rsidR="00FC4E74">
        <w:rPr>
          <w:rFonts w:hint="eastAsia"/>
        </w:rPr>
        <w:instrText>&lt;/secondary-title&gt;&lt;/titles&gt;&lt;pages&gt;178-184&lt;/pages&gt;&lt;volume&gt;v.42&lt;/volume&gt;&lt;number&gt;03&lt;/number&gt;&lt;keywords&gt;&lt;keyword&gt;</w:instrText>
      </w:r>
      <w:r w:rsidR="00FC4E74">
        <w:rPr>
          <w:rFonts w:hint="eastAsia"/>
        </w:rPr>
        <w:instrText>移动对象</w:instrText>
      </w:r>
      <w:r w:rsidR="00FC4E74">
        <w:rPr>
          <w:rFonts w:hint="eastAsia"/>
        </w:rPr>
        <w:instrText>&lt;/keyword&gt;&lt;keyword&gt;</w:instrText>
      </w:r>
      <w:r w:rsidR="00FC4E74">
        <w:rPr>
          <w:rFonts w:hint="eastAsia"/>
        </w:rPr>
        <w:instrText>室内环境</w:instrText>
      </w:r>
      <w:r w:rsidR="00FC4E74">
        <w:rPr>
          <w:rFonts w:hint="eastAsia"/>
        </w:rPr>
        <w:instrText>&lt;/keyword&gt;&lt;keyword&gt;</w:instrText>
      </w:r>
      <w:r w:rsidR="00FC4E74">
        <w:rPr>
          <w:rFonts w:hint="eastAsia"/>
        </w:rPr>
        <w:instrText>索引</w:instrText>
      </w:r>
      <w:r w:rsidR="00FC4E74">
        <w:rPr>
          <w:rFonts w:hint="eastAsia"/>
        </w:rPr>
        <w:instrText>&lt;/keyword&gt;&lt;keyword&gt;</w:instrText>
      </w:r>
      <w:r w:rsidR="00FC4E74">
        <w:rPr>
          <w:rFonts w:hint="eastAsia"/>
        </w:rPr>
        <w:instrText>语义</w:instrText>
      </w:r>
      <w:r w:rsidR="00FC4E74">
        <w:rPr>
          <w:rFonts w:hint="eastAsia"/>
        </w:rPr>
        <w:instrText>&lt;/keyword&gt;&lt;keyword&gt;</w:instrText>
      </w:r>
      <w:r w:rsidR="00FC4E74">
        <w:rPr>
          <w:rFonts w:hint="eastAsia"/>
        </w:rPr>
        <w:instrText>轨迹查询</w:instrText>
      </w:r>
      <w:r w:rsidR="00FC4E74">
        <w:rPr>
          <w:rFonts w:hint="eastAsia"/>
        </w:rPr>
        <w:instrText>&lt;/keyword&gt;&lt;/keywords&gt;&lt;dates&gt;&lt;year&gt;2015&lt;/year&gt;&lt;/dates&gt;&lt;isbn&gt;1002-137X&lt;/isbn&gt;&lt;call-num&gt;50-1075/TP&lt;/call-num&gt;&lt;urls&gt;&lt;/urls&gt;&lt;remote-database-provider&gt;Cnki&lt;/remote-database-provider&gt;&lt;/record&gt;&lt;/Cite&gt;&lt;/EndNote&gt;</w:instrText>
      </w:r>
      <w:r w:rsidR="00D65FB4">
        <w:fldChar w:fldCharType="separate"/>
      </w:r>
      <w:r w:rsidR="00FC4E74" w:rsidRPr="00FC4E74">
        <w:rPr>
          <w:noProof/>
          <w:vertAlign w:val="superscript"/>
        </w:rPr>
        <w:t>[10]</w:t>
      </w:r>
      <w:r w:rsidR="00D65FB4">
        <w:fldChar w:fldCharType="end"/>
      </w:r>
      <w:r>
        <w:rPr>
          <w:rFonts w:hint="eastAsia"/>
        </w:rPr>
        <w:t>，</w:t>
      </w:r>
      <w:r w:rsidR="004F1FD1">
        <w:rPr>
          <w:rFonts w:hint="eastAsia"/>
        </w:rPr>
        <w:t>不能快速响应甚至不能响应查询</w:t>
      </w:r>
      <w:r>
        <w:rPr>
          <w:rFonts w:hint="eastAsia"/>
        </w:rPr>
        <w:t>。</w:t>
      </w:r>
      <w:r w:rsidR="00F932A3">
        <w:rPr>
          <w:rFonts w:hint="eastAsia"/>
        </w:rPr>
        <w:t>本研究</w:t>
      </w:r>
      <w:r w:rsidR="00D65FB4" w:rsidRPr="001649BA">
        <w:t>在总结了已有的移动对象索引工作的基础上</w:t>
      </w:r>
      <w:r w:rsidR="00D65FB4" w:rsidRPr="001649BA">
        <w:rPr>
          <w:rFonts w:hint="eastAsia"/>
        </w:rPr>
        <w:t>，</w:t>
      </w:r>
      <w:r w:rsidR="00D65FB4" w:rsidRPr="001649BA">
        <w:t>设计了</w:t>
      </w:r>
      <w:r w:rsidR="00D65FB4" w:rsidRPr="00013372">
        <w:rPr>
          <w:color w:val="FF0000"/>
          <w:rPrChange w:id="18" w:author="wangnian" w:date="2016-07-24T11:01:00Z">
            <w:rPr/>
          </w:rPrChange>
        </w:rPr>
        <w:t>基于</w:t>
      </w:r>
      <w:r w:rsidR="00D65FB4" w:rsidRPr="00013372">
        <w:rPr>
          <w:rFonts w:hint="eastAsia"/>
          <w:color w:val="FF0000"/>
          <w:rPrChange w:id="19" w:author="wangnian" w:date="2016-07-24T11:01:00Z">
            <w:rPr>
              <w:rFonts w:hint="eastAsia"/>
            </w:rPr>
          </w:rPrChange>
        </w:rPr>
        <w:t>HBase</w:t>
      </w:r>
      <w:r w:rsidR="00125CD2" w:rsidRPr="00013372">
        <w:rPr>
          <w:rFonts w:hint="eastAsia"/>
          <w:color w:val="FF0000"/>
          <w:rPrChange w:id="20" w:author="wangnian" w:date="2016-07-24T11:01:00Z">
            <w:rPr>
              <w:rFonts w:hint="eastAsia"/>
            </w:rPr>
          </w:rPrChange>
        </w:rPr>
        <w:t>的面向室内语义单元的移动对象</w:t>
      </w:r>
      <w:ins w:id="21" w:author="wangnian" w:date="2016-07-24T11:01:00Z">
        <w:r w:rsidR="00013372">
          <w:rPr>
            <w:rFonts w:hint="eastAsia"/>
            <w:color w:val="FF0000"/>
          </w:rPr>
          <w:t>（与</w:t>
        </w:r>
        <w:r w:rsidR="00013372">
          <w:rPr>
            <w:color w:val="FF0000"/>
          </w:rPr>
          <w:t>题目统一）</w:t>
        </w:r>
      </w:ins>
      <w:r w:rsidR="00125CD2">
        <w:rPr>
          <w:rFonts w:hint="eastAsia"/>
        </w:rPr>
        <w:t>索引，该索引能够有效支持</w:t>
      </w:r>
      <w:r w:rsidR="00A21826">
        <w:rPr>
          <w:rFonts w:hint="eastAsia"/>
        </w:rPr>
        <w:t>语义空间范围查询、</w:t>
      </w:r>
      <w:r w:rsidR="00125CD2">
        <w:rPr>
          <w:rFonts w:hint="eastAsia"/>
        </w:rPr>
        <w:t>室内移动对象的语义轨迹查询</w:t>
      </w:r>
      <w:r w:rsidR="00D65FB4" w:rsidRPr="001649BA">
        <w:rPr>
          <w:rFonts w:hint="eastAsia"/>
        </w:rPr>
        <w:t>，为</w:t>
      </w:r>
      <w:r w:rsidR="00F41651">
        <w:rPr>
          <w:rFonts w:hint="eastAsia"/>
        </w:rPr>
        <w:t>用户行为特征提取</w:t>
      </w:r>
      <w:r w:rsidR="00764917">
        <w:rPr>
          <w:rFonts w:hint="eastAsia"/>
        </w:rPr>
        <w:t>、</w:t>
      </w:r>
      <w:r w:rsidR="00764917" w:rsidRPr="001649BA">
        <w:rPr>
          <w:rFonts w:hint="eastAsia"/>
        </w:rPr>
        <w:t>室内移动对象的管理与分析</w:t>
      </w:r>
      <w:r w:rsidR="00F41651">
        <w:rPr>
          <w:rFonts w:hint="eastAsia"/>
        </w:rPr>
        <w:t>等工作</w:t>
      </w:r>
      <w:r w:rsidR="00A779C7">
        <w:rPr>
          <w:rFonts w:hint="eastAsia"/>
        </w:rPr>
        <w:t>建立</w:t>
      </w:r>
      <w:r w:rsidR="00D65FB4" w:rsidRPr="001649BA">
        <w:rPr>
          <w:rFonts w:hint="eastAsia"/>
        </w:rPr>
        <w:t>了基础</w:t>
      </w:r>
      <w:ins w:id="22" w:author="wangnian" w:date="2016-07-24T11:03:00Z">
        <w:r w:rsidR="001809FD">
          <w:rPr>
            <w:rFonts w:hint="eastAsia"/>
          </w:rPr>
          <w:t>（建立</w:t>
        </w:r>
        <w:r w:rsidR="001809FD">
          <w:t>基础这话不妥，人家可能还</w:t>
        </w:r>
      </w:ins>
      <w:ins w:id="23" w:author="wangnian" w:date="2016-07-24T11:04:00Z">
        <w:r w:rsidR="001809FD">
          <w:t>不认同你这个方法</w:t>
        </w:r>
        <w:r w:rsidR="001809FD">
          <w:rPr>
            <w:rFonts w:hint="eastAsia"/>
          </w:rPr>
          <w:t>呢</w:t>
        </w:r>
        <w:r w:rsidR="001809FD">
          <w:t>，最好改成</w:t>
        </w:r>
        <w:r w:rsidR="001809FD">
          <w:rPr>
            <w:rFonts w:hint="eastAsia"/>
          </w:rPr>
          <w:t>你</w:t>
        </w:r>
        <w:r w:rsidR="001809FD">
          <w:t>这个方法能在</w:t>
        </w:r>
        <w:r w:rsidR="001809FD">
          <w:rPr>
            <w:rFonts w:hint="eastAsia"/>
          </w:rPr>
          <w:t>相关</w:t>
        </w:r>
        <w:r w:rsidR="001809FD">
          <w:t>研究方法上提供借鉴</w:t>
        </w:r>
      </w:ins>
      <w:ins w:id="24" w:author="wangnian" w:date="2016-07-24T11:03:00Z">
        <w:r w:rsidR="001809FD">
          <w:t>）</w:t>
        </w:r>
      </w:ins>
      <w:r w:rsidR="00D65FB4" w:rsidRPr="001649BA">
        <w:rPr>
          <w:rFonts w:hint="eastAsia"/>
        </w:rPr>
        <w:t>。</w:t>
      </w:r>
    </w:p>
    <w:p w:rsidR="00D65FB4" w:rsidRPr="001649BA" w:rsidRDefault="00013372" w:rsidP="00D65FB4">
      <w:pPr>
        <w:rPr>
          <w:rFonts w:hint="eastAsia"/>
        </w:rPr>
      </w:pPr>
      <w:ins w:id="25" w:author="wangnian" w:date="2016-07-24T10:59:00Z">
        <w:r>
          <w:rPr>
            <w:rFonts w:hint="eastAsia"/>
          </w:rPr>
          <w:t>（个人</w:t>
        </w:r>
        <w:r>
          <w:t>感觉第二段应该简要介绍</w:t>
        </w:r>
        <w:r>
          <w:t>Hbase</w:t>
        </w:r>
        <w:r>
          <w:t>特点</w:t>
        </w:r>
      </w:ins>
      <w:ins w:id="26" w:author="wangnian" w:date="2016-07-24T11:01:00Z">
        <w:r>
          <w:rPr>
            <w:rFonts w:hint="eastAsia"/>
          </w:rPr>
          <w:t>优势</w:t>
        </w:r>
      </w:ins>
      <w:ins w:id="27" w:author="wangnian" w:date="2016-07-24T11:02:00Z">
        <w:r w:rsidR="001809FD">
          <w:rPr>
            <w:rFonts w:hint="eastAsia"/>
          </w:rPr>
          <w:t>后</w:t>
        </w:r>
      </w:ins>
      <w:ins w:id="28" w:author="wangnian" w:date="2016-07-24T11:01:00Z">
        <w:r>
          <w:t>，</w:t>
        </w:r>
      </w:ins>
      <w:ins w:id="29" w:author="wangnian" w:date="2016-07-24T11:00:00Z">
        <w:r>
          <w:t>自然引出本文的</w:t>
        </w:r>
        <w:r>
          <w:rPr>
            <w:rFonts w:hint="eastAsia"/>
          </w:rPr>
          <w:t>内容</w:t>
        </w:r>
      </w:ins>
      <w:ins w:id="30" w:author="wangnian" w:date="2016-07-24T11:02:00Z">
        <w:r>
          <w:rPr>
            <w:rFonts w:hint="eastAsia"/>
          </w:rPr>
          <w:t>，</w:t>
        </w:r>
        <w:r>
          <w:t>最后一句话</w:t>
        </w:r>
        <w:r w:rsidR="001809FD">
          <w:rPr>
            <w:rFonts w:hint="eastAsia"/>
          </w:rPr>
          <w:t>逻辑</w:t>
        </w:r>
        <w:r w:rsidR="001809FD">
          <w:t>最好</w:t>
        </w:r>
        <w:r w:rsidR="001809FD">
          <w:rPr>
            <w:rFonts w:hint="eastAsia"/>
          </w:rPr>
          <w:t>反</w:t>
        </w:r>
        <w:r w:rsidR="001809FD">
          <w:t>过来</w:t>
        </w:r>
      </w:ins>
      <w:ins w:id="31" w:author="wangnian" w:date="2016-07-24T10:59:00Z">
        <w:r>
          <w:t>）</w:t>
        </w:r>
      </w:ins>
    </w:p>
    <w:p w:rsidR="001649BA" w:rsidRDefault="001649BA" w:rsidP="0007263D">
      <w:pPr>
        <w:pStyle w:val="1"/>
      </w:pPr>
      <w:r w:rsidRPr="00D06A5D">
        <w:t xml:space="preserve">2 </w:t>
      </w:r>
      <w:r w:rsidR="006A2330">
        <w:t>研究背景</w:t>
      </w:r>
    </w:p>
    <w:p w:rsidR="006A2330" w:rsidRPr="006A2330" w:rsidRDefault="006A2330" w:rsidP="006A2330">
      <w:pPr>
        <w:pStyle w:val="2"/>
      </w:pPr>
      <w:r>
        <w:rPr>
          <w:rFonts w:hint="eastAsia"/>
        </w:rPr>
        <w:t>2.1</w:t>
      </w:r>
      <w:r>
        <w:t>移动对象索引</w:t>
      </w:r>
    </w:p>
    <w:p w:rsidR="00ED682B" w:rsidRDefault="00ED682B" w:rsidP="00ED682B">
      <w:r>
        <w:rPr>
          <w:rFonts w:hint="eastAsia"/>
        </w:rPr>
        <w:t>移动对象位置信息的表达是基于时间和空间构成的多维空间，</w:t>
      </w:r>
      <w:r>
        <w:t>目前建立的移动对象索引主要</w:t>
      </w:r>
      <w:r w:rsidR="00A76F65">
        <w:t>是针对室外移动对象</w:t>
      </w:r>
      <w:r w:rsidR="00A76F65">
        <w:rPr>
          <w:rFonts w:hint="eastAsia"/>
        </w:rPr>
        <w:t>，</w:t>
      </w:r>
      <w:r w:rsidR="00AA4134">
        <w:rPr>
          <w:rFonts w:hint="eastAsia"/>
        </w:rPr>
        <w:t>在</w:t>
      </w:r>
      <w:r w:rsidR="00AA4134">
        <w:t>传统</w:t>
      </w:r>
      <w:r>
        <w:t>空间索引技术如</w:t>
      </w:r>
      <w:r>
        <w:t>R</w:t>
      </w:r>
      <w:r>
        <w:t>树</w:t>
      </w:r>
      <w:r>
        <w:rPr>
          <w:rFonts w:hint="eastAsia"/>
        </w:rPr>
        <w:t>，</w:t>
      </w:r>
      <w:r>
        <w:t>四叉树</w:t>
      </w:r>
      <w:r>
        <w:rPr>
          <w:rFonts w:hint="eastAsia"/>
        </w:rPr>
        <w:t>，</w:t>
      </w:r>
      <w:r>
        <w:t>网格索引</w:t>
      </w:r>
      <w:r>
        <w:rPr>
          <w:rFonts w:hint="eastAsia"/>
        </w:rPr>
        <w:t>，</w:t>
      </w:r>
      <w:r>
        <w:rPr>
          <w:rFonts w:hint="eastAsia"/>
        </w:rPr>
        <w:t>K-D</w:t>
      </w:r>
      <w:r w:rsidR="00AA4134">
        <w:rPr>
          <w:rFonts w:hint="eastAsia"/>
        </w:rPr>
        <w:t>树等结构的</w:t>
      </w:r>
      <w:r w:rsidR="00A76F65">
        <w:rPr>
          <w:rFonts w:hint="eastAsia"/>
        </w:rPr>
        <w:t>基础上添加时间维形成的。</w:t>
      </w:r>
      <w:r w:rsidR="00AA4134">
        <w:rPr>
          <w:rFonts w:hint="eastAsia"/>
        </w:rPr>
        <w:t>但</w:t>
      </w:r>
      <w:r>
        <w:rPr>
          <w:rFonts w:hint="eastAsia"/>
        </w:rPr>
        <w:t>不同于室外移动对象，室内移动对象除了移动对象所有</w:t>
      </w:r>
      <w:r>
        <w:t>复杂性</w:t>
      </w:r>
      <w:r>
        <w:rPr>
          <w:rFonts w:hint="eastAsia"/>
        </w:rPr>
        <w:t>、</w:t>
      </w:r>
      <w:r>
        <w:t>随机性</w:t>
      </w:r>
      <w:r>
        <w:rPr>
          <w:rFonts w:hint="eastAsia"/>
        </w:rPr>
        <w:t>、</w:t>
      </w:r>
      <w:r>
        <w:t>相关性</w:t>
      </w:r>
      <w:r>
        <w:rPr>
          <w:rFonts w:hint="eastAsia"/>
        </w:rPr>
        <w:t>、</w:t>
      </w:r>
      <w:r>
        <w:t>不精确性</w:t>
      </w:r>
      <w:r>
        <w:rPr>
          <w:rFonts w:hint="eastAsia"/>
        </w:rPr>
        <w:t>、</w:t>
      </w:r>
      <w:r>
        <w:t>不确定性</w:t>
      </w:r>
      <w:r>
        <w:fldChar w:fldCharType="begin"/>
      </w:r>
      <w:r w:rsidR="00FC4E74">
        <w:rPr>
          <w:rFonts w:hint="eastAsia"/>
        </w:rPr>
        <w:instrText xml:space="preserve"> ADDIN EN.CITE &lt;EndNote&gt;&lt;Cite&gt;&lt;Author&gt;</w:instrText>
      </w:r>
      <w:r w:rsidR="00FC4E74">
        <w:rPr>
          <w:rFonts w:hint="eastAsia"/>
        </w:rPr>
        <w:instrText>樊守德</w:instrText>
      </w:r>
      <w:r w:rsidR="00FC4E74">
        <w:rPr>
          <w:rFonts w:hint="eastAsia"/>
        </w:rPr>
        <w:instrText>&lt;/Author&gt;&lt;Year&gt;2008&lt;/Year&gt;&lt;RecNum&gt;208&lt;/RecNum&gt;&lt;DisplayText&gt;&lt;style face="superscript"&gt;[8]&lt;/style&gt;&lt;/DisplayText&gt;&lt;record&gt;&lt;rec-number&gt;208&lt;/rec-number&gt;&lt;foreign-keys&gt;&lt;key app="EN" db-id="ff092x9vhtt2zfe2wf75eray0f5ffrz5zprr" timestamp="1456275449"&gt;208&lt;/key&gt;&lt;key app="ENWeb" db-id=""&gt;0&lt;/key&gt;&lt;/foreign-keys&gt;&lt;ref-type name="Thesis"&gt;32&lt;/ref-type&gt;&lt;contributors&gt;&lt;authors&gt;&lt;author&gt;</w:instrText>
      </w:r>
      <w:r w:rsidR="00FC4E74">
        <w:rPr>
          <w:rFonts w:hint="eastAsia"/>
        </w:rPr>
        <w:instrText>樊守德</w:instrText>
      </w:r>
      <w:r w:rsidR="00FC4E74">
        <w:rPr>
          <w:rFonts w:hint="eastAsia"/>
        </w:rPr>
        <w:instrText>&lt;/author&gt;&lt;/authors&gt;&lt;tertiary-authors&gt;&lt;author&gt;</w:instrText>
      </w:r>
      <w:r w:rsidR="00FC4E74">
        <w:rPr>
          <w:rFonts w:hint="eastAsia"/>
        </w:rPr>
        <w:instrText>郝忠孝</w:instrText>
      </w:r>
      <w:r w:rsidR="00FC4E74">
        <w:rPr>
          <w:rFonts w:hint="eastAsia"/>
        </w:rPr>
        <w:instrText>,&lt;/author&gt;&lt;/tertiary-authors&gt;&lt;/contributors&gt;&lt;titles&gt;&lt;title&gt;</w:instrText>
      </w:r>
      <w:r w:rsidR="00FC4E74">
        <w:rPr>
          <w:rFonts w:hint="eastAsia"/>
        </w:rPr>
        <w:instrText>移动对象轨迹模型、索引结构与查询研究</w:instrText>
      </w:r>
      <w:r w:rsidR="00FC4E74">
        <w:rPr>
          <w:rFonts w:hint="eastAsia"/>
        </w:rPr>
        <w:instrText>&lt;/title&gt;&lt;/titles&gt;&lt;keywords&gt;&lt;keyword&gt;</w:instrText>
      </w:r>
      <w:r w:rsidR="00FC4E74">
        <w:rPr>
          <w:rFonts w:hint="eastAsia"/>
        </w:rPr>
        <w:instrText>移动对象</w:instrText>
      </w:r>
      <w:r w:rsidR="00FC4E74">
        <w:rPr>
          <w:rFonts w:hint="eastAsia"/>
        </w:rPr>
        <w:instrText>&lt;/keyword&gt;&lt;keyword&gt;</w:instrText>
      </w:r>
      <w:r w:rsidR="00FC4E74">
        <w:rPr>
          <w:rFonts w:hint="eastAsia"/>
        </w:rPr>
        <w:instrText>轨迹模型</w:instrText>
      </w:r>
      <w:r w:rsidR="00FC4E74">
        <w:rPr>
          <w:rFonts w:hint="eastAsia"/>
        </w:rPr>
        <w:instrText>&lt;/keyword&gt;&lt;keyword&gt;</w:instrText>
      </w:r>
      <w:r w:rsidR="00FC4E74">
        <w:rPr>
          <w:rFonts w:hint="eastAsia"/>
        </w:rPr>
        <w:instrText>索引</w:instrText>
      </w:r>
      <w:r w:rsidR="00FC4E74">
        <w:rPr>
          <w:rFonts w:hint="eastAsia"/>
        </w:rPr>
        <w:instrText>&lt;/keyword&gt;&lt;keyword&gt;k-</w:instrText>
      </w:r>
      <w:r w:rsidR="00FC4E74">
        <w:rPr>
          <w:rFonts w:hint="eastAsia"/>
        </w:rPr>
        <w:instrText>最近邻</w:instrText>
      </w:r>
      <w:r w:rsidR="00FC4E74">
        <w:rPr>
          <w:rFonts w:hint="eastAsia"/>
        </w:rPr>
        <w:instrText>&lt;/keyword&gt;&lt;/keywords&gt;&lt;dates&gt;&lt;year&gt;2008&lt;/year&gt;&lt;/dates&gt;&lt;publisher&gt;</w:instrText>
      </w:r>
      <w:r w:rsidR="00FC4E74">
        <w:rPr>
          <w:rFonts w:hint="eastAsia"/>
        </w:rPr>
        <w:instrText>哈尔滨理工大学</w:instrText>
      </w:r>
      <w:r w:rsidR="00FC4E74">
        <w:rPr>
          <w:rFonts w:hint="eastAsia"/>
        </w:rPr>
        <w:instrText>&lt;/publisher&gt;&lt;work-type&gt;</w:instrText>
      </w:r>
      <w:r w:rsidR="00FC4E74">
        <w:rPr>
          <w:rFonts w:hint="eastAsia"/>
        </w:rPr>
        <w:instrText>硕士</w:instrText>
      </w:r>
      <w:r w:rsidR="00FC4E74">
        <w:rPr>
          <w:rFonts w:hint="eastAsia"/>
        </w:rPr>
        <w:instrText>&lt;/work-type&gt;&lt;urls&gt;&lt;/urls&gt;</w:instrText>
      </w:r>
      <w:r w:rsidR="00FC4E74">
        <w:instrText>&lt;remote-database-provider&gt;Cnki&lt;/remote-database-provider&gt;&lt;/record&gt;&lt;/Cite&gt;&lt;/EndNote&gt;</w:instrText>
      </w:r>
      <w:r>
        <w:fldChar w:fldCharType="separate"/>
      </w:r>
      <w:r w:rsidR="00FC4E74" w:rsidRPr="00FC4E74">
        <w:rPr>
          <w:noProof/>
          <w:vertAlign w:val="superscript"/>
        </w:rPr>
        <w:t>[8]</w:t>
      </w:r>
      <w:r>
        <w:fldChar w:fldCharType="end"/>
      </w:r>
      <w:r>
        <w:t>外还有一些独特的特点</w:t>
      </w:r>
      <w:r>
        <w:fldChar w:fldCharType="begin"/>
      </w:r>
      <w:r w:rsidR="00FC4E74">
        <w:rPr>
          <w:rFonts w:hint="eastAsia"/>
        </w:rPr>
        <w:instrText xml:space="preserve"> ADDIN EN.CITE &lt;EndNote&gt;&lt;Cite&gt;&lt;Author&gt;</w:instrText>
      </w:r>
      <w:r w:rsidR="00FC4E74">
        <w:rPr>
          <w:rFonts w:hint="eastAsia"/>
        </w:rPr>
        <w:instrText>杨彬</w:instrText>
      </w:r>
      <w:r w:rsidR="00FC4E74">
        <w:rPr>
          <w:rFonts w:hint="eastAsia"/>
        </w:rPr>
        <w:instrText>&lt;/Author&gt;&lt;Year&gt;2010&lt;/Year&gt;&lt;RecNum&gt;204&lt;/RecNum&gt;&lt;DisplayText&gt;&lt;style face="superscript"&gt;[11]&lt;/style&gt;&lt;/DisplayText&gt;&lt;record&gt;&lt;rec-number&gt;204&lt;/rec-number&gt;&lt;foreign-keys&gt;&lt;key app="EN" db-id="ff092x9vhtt2zfe2wf75eray0f5ffrz5zprr" timestamp="1456275360"&gt;204&lt;/key&gt;&lt;key app="ENWeb" db-id=""&gt;0&lt;/key&gt;&lt;/foreign-keys&gt;&lt;ref-type name="Thesis"&gt;32&lt;/ref-type&gt;&lt;contributors&gt;&lt;authors&gt;&lt;author&gt;</w:instrText>
      </w:r>
      <w:r w:rsidR="00FC4E74">
        <w:rPr>
          <w:rFonts w:hint="eastAsia"/>
        </w:rPr>
        <w:instrText>杨彬</w:instrText>
      </w:r>
      <w:r w:rsidR="00FC4E74">
        <w:rPr>
          <w:rFonts w:hint="eastAsia"/>
        </w:rPr>
        <w:instrText>&lt;/author&gt;&lt;/authors&gt;&lt;tertiary-authors&gt;&lt;author&gt;</w:instrText>
      </w:r>
      <w:r w:rsidR="00FC4E74">
        <w:rPr>
          <w:rFonts w:hint="eastAsia"/>
        </w:rPr>
        <w:instrText>周傲英</w:instrText>
      </w:r>
      <w:r w:rsidR="00FC4E74">
        <w:rPr>
          <w:rFonts w:hint="eastAsia"/>
        </w:rPr>
        <w:instrText>,&lt;/author&gt;&lt;/tertiary-authors&gt;&lt;/contributors&gt;&lt;titles&gt;&lt;title&gt;</w:instrText>
      </w:r>
      <w:r w:rsidR="00FC4E74">
        <w:rPr>
          <w:rFonts w:hint="eastAsia"/>
        </w:rPr>
        <w:instrText>室内移动对象的数据管理</w:instrText>
      </w:r>
      <w:r w:rsidR="00FC4E74">
        <w:rPr>
          <w:rFonts w:hint="eastAsia"/>
        </w:rPr>
        <w:instrText>&lt;/title&gt;&lt;/titles&gt;&lt;keywords&gt;&lt;keyword&gt;</w:instrText>
      </w:r>
      <w:r w:rsidR="00FC4E74">
        <w:rPr>
          <w:rFonts w:hint="eastAsia"/>
        </w:rPr>
        <w:instrText>室内移动对象</w:instrText>
      </w:r>
      <w:r w:rsidR="00FC4E74">
        <w:rPr>
          <w:rFonts w:hint="eastAsia"/>
        </w:rPr>
        <w:instrText>&lt;/keyword&gt;&lt;keyword&gt;</w:instrText>
      </w:r>
      <w:r w:rsidR="00FC4E74">
        <w:rPr>
          <w:rFonts w:hint="eastAsia"/>
        </w:rPr>
        <w:instrText>图模型</w:instrText>
      </w:r>
      <w:r w:rsidR="00FC4E74">
        <w:rPr>
          <w:rFonts w:hint="eastAsia"/>
        </w:rPr>
        <w:instrText>&lt;/keyword&gt;&lt;keyword&gt;</w:instrText>
      </w:r>
      <w:r w:rsidR="00FC4E74">
        <w:rPr>
          <w:rFonts w:hint="eastAsia"/>
        </w:rPr>
        <w:instrText>符号化室内空间</w:instrText>
      </w:r>
      <w:r w:rsidR="00FC4E74">
        <w:rPr>
          <w:rFonts w:hint="eastAsia"/>
        </w:rPr>
        <w:instrText>&lt;/keyword&gt;&lt;keyword&gt;</w:instrText>
      </w:r>
      <w:r w:rsidR="00FC4E74">
        <w:rPr>
          <w:rFonts w:hint="eastAsia"/>
        </w:rPr>
        <w:instrText>不确定性</w:instrText>
      </w:r>
      <w:r w:rsidR="00FC4E74">
        <w:rPr>
          <w:rFonts w:hint="eastAsia"/>
        </w:rPr>
        <w:instrText>&lt;/keyword&gt;&lt;keyword&gt;</w:instrText>
      </w:r>
      <w:r w:rsidR="00FC4E74">
        <w:rPr>
          <w:rFonts w:hint="eastAsia"/>
        </w:rPr>
        <w:instrText>时空范围查询</w:instrText>
      </w:r>
      <w:r w:rsidR="00FC4E74">
        <w:rPr>
          <w:rFonts w:hint="eastAsia"/>
        </w:rPr>
        <w:instrText>&lt;/keyword&gt;&lt;keyword&gt;</w:instrText>
      </w:r>
      <w:r w:rsidR="00FC4E74">
        <w:rPr>
          <w:rFonts w:hint="eastAsia"/>
        </w:rPr>
        <w:instrText>连续查询</w:instrText>
      </w:r>
      <w:r w:rsidR="00FC4E74">
        <w:rPr>
          <w:rFonts w:hint="eastAsia"/>
        </w:rPr>
        <w:instrText>&lt;/keyword&gt;&lt;keyword&gt;</w:instrText>
      </w:r>
      <w:r w:rsidR="00FC4E74">
        <w:rPr>
          <w:rFonts w:hint="eastAsia"/>
        </w:rPr>
        <w:instrText>概率阈值</w:instrText>
      </w:r>
      <w:r w:rsidR="00FC4E74">
        <w:rPr>
          <w:rFonts w:hint="eastAsia"/>
        </w:rPr>
        <w:instrText>k</w:instrText>
      </w:r>
      <w:r w:rsidR="00FC4E74">
        <w:rPr>
          <w:rFonts w:hint="eastAsia"/>
        </w:rPr>
        <w:instrText>最近邻查询</w:instrText>
      </w:r>
      <w:r w:rsidR="00FC4E74">
        <w:rPr>
          <w:rFonts w:hint="eastAsia"/>
        </w:rPr>
        <w:instrText>&lt;/keyword&gt;&lt;/keywords&gt;&lt;dates&gt;&lt;year&gt;2010&lt;/year&gt;&lt;/dates&gt;&lt;publisher&gt;</w:instrText>
      </w:r>
      <w:r w:rsidR="00FC4E74">
        <w:rPr>
          <w:rFonts w:hint="eastAsia"/>
        </w:rPr>
        <w:instrText>复旦大学</w:instrText>
      </w:r>
      <w:r w:rsidR="00FC4E74">
        <w:rPr>
          <w:rFonts w:hint="eastAsia"/>
        </w:rPr>
        <w:instrText>&lt;/publisher&gt;&lt;work-type&gt;</w:instrText>
      </w:r>
      <w:r w:rsidR="00FC4E74">
        <w:rPr>
          <w:rFonts w:hint="eastAsia"/>
        </w:rPr>
        <w:instrText>博士</w:instrText>
      </w:r>
      <w:r w:rsidR="00FC4E74">
        <w:rPr>
          <w:rFonts w:hint="eastAsia"/>
        </w:rPr>
        <w:instrText>&lt;/work-type&gt;&lt;urls&gt;&lt;/urls&gt;&lt;remote-database-provider&gt;Cnki&lt;/remote-database-provider&gt;&lt;/record&gt;&lt;/Cite&gt;&lt;/EndNote&gt;</w:instrText>
      </w:r>
      <w:r>
        <w:fldChar w:fldCharType="separate"/>
      </w:r>
      <w:r w:rsidR="00FC4E74" w:rsidRPr="00FC4E74">
        <w:rPr>
          <w:noProof/>
          <w:vertAlign w:val="superscript"/>
        </w:rPr>
        <w:t>[11]</w:t>
      </w:r>
      <w:r>
        <w:fldChar w:fldCharType="end"/>
      </w:r>
      <w:r w:rsidRPr="00F87220">
        <w:t xml:space="preserve"> </w:t>
      </w:r>
      <w:r>
        <w:fldChar w:fldCharType="begin"/>
      </w:r>
      <w:r w:rsidR="00FC4E74">
        <w:instrText xml:space="preserve"> ADDIN EN.CITE &lt;EndNote&gt;&lt;Cite&gt;&lt;Author&gt;Lu&lt;/Author&gt;&lt;Year&gt;2011&lt;/Year&gt;&lt;RecNum&gt;291&lt;/RecNum&gt;&lt;DisplayText&gt;&lt;style face="superscript"&gt;[12]&lt;/style&gt;&lt;/DisplayText&gt;&lt;record&gt;&lt;rec-number&gt;291&lt;/rec-number&gt;&lt;foreign-keys&gt;&lt;key app="EN" db-id="ff092x9vhtt2zfe2wf75eray0f5ffrz5zprr" timestamp="1466317462"&gt;291&lt;/key&gt;&lt;key app="ENWeb" db-id=""&gt;0&lt;/key&gt;&lt;/foreign-keys&gt;&lt;ref-type name="Conference Proceedings"&gt;10&lt;/ref-type&gt;&lt;contributors&gt;&lt;authors&gt;&lt;author&gt;Lu, Hua&lt;/author&gt;&lt;author&gt;Yang, Bin&lt;/author&gt;&lt;author&gt;Jensen, Christian S&lt;/author&gt;&lt;/authors&gt;&lt;/contributors&gt;&lt;titles&gt;&lt;title&gt;Spatio-temporal joins on symbolic indoor tracking data&lt;/title&gt;&lt;secondary-title&gt;Data Engineering (ICDE), 2011 IEEE 27th International Conference on&lt;/secondary-title&gt;&lt;/titles&gt;&lt;pages&gt;816-827&lt;/pages&gt;&lt;dates&gt;&lt;year&gt;2011&lt;/year&gt;&lt;/dates&gt;&lt;publisher&gt;IEEE&lt;/publisher&gt;&lt;isbn&gt;1424489598&lt;/isbn&gt;&lt;urls&gt;&lt;/urls&gt;&lt;/record&gt;&lt;/Cite&gt;&lt;/EndNote&gt;</w:instrText>
      </w:r>
      <w:r>
        <w:fldChar w:fldCharType="separate"/>
      </w:r>
      <w:r w:rsidR="00FC4E74" w:rsidRPr="00FC4E74">
        <w:rPr>
          <w:noProof/>
          <w:vertAlign w:val="superscript"/>
        </w:rPr>
        <w:t>[12]</w:t>
      </w:r>
      <w:r>
        <w:fldChar w:fldCharType="end"/>
      </w:r>
      <w:r>
        <w:rPr>
          <w:rFonts w:hint="eastAsia"/>
        </w:rPr>
        <w:t>：</w:t>
      </w:r>
      <w:r>
        <w:t xml:space="preserve"> </w:t>
      </w:r>
    </w:p>
    <w:p w:rsidR="00ED682B" w:rsidRDefault="00ED682B" w:rsidP="00ED682B">
      <w:r>
        <w:rPr>
          <w:rFonts w:hint="eastAsia"/>
        </w:rPr>
        <w:t>1</w:t>
      </w:r>
      <w:r>
        <w:rPr>
          <w:rFonts w:hint="eastAsia"/>
        </w:rPr>
        <w:t>室内空间的独特的拓扑结构使得欧式空间模型和空间网络模型都无法直接使用，室内空间通常表示为一组具有语义的实体，这些实体使得室内空间的轨迹比欧氏空间的轨迹受限制，但又比空间网络模型中的轨迹自由。因此，为了有效的管理室内移动对象，需要使用新的模型去对室内空间建模，以适应轨迹的表达。</w:t>
      </w:r>
    </w:p>
    <w:p w:rsidR="00ED682B" w:rsidRDefault="00ED682B" w:rsidP="00ED682B">
      <w:r>
        <w:t>2</w:t>
      </w:r>
      <w:r>
        <w:t>目前室内移动对象数据模型的研究主要着眼于描述移动对象的位置信息</w:t>
      </w:r>
      <w:r>
        <w:fldChar w:fldCharType="begin"/>
      </w:r>
      <w:r w:rsidR="00FC4E74">
        <w:rPr>
          <w:rFonts w:hint="eastAsia"/>
        </w:rPr>
        <w:instrText xml:space="preserve"> ADDIN EN.CITE &lt;EndNote&gt;&lt;Cite&gt;&lt;Author&gt;</w:instrText>
      </w:r>
      <w:r w:rsidR="00FC4E74">
        <w:rPr>
          <w:rFonts w:hint="eastAsia"/>
        </w:rPr>
        <w:instrText>汪娜</w:instrText>
      </w:r>
      <w:r w:rsidR="00FC4E74">
        <w:rPr>
          <w:rFonts w:hint="eastAsia"/>
        </w:rPr>
        <w:instrText>&lt;/Author&gt;&lt;Year&gt;2014&lt;/Year&gt;&lt;RecNum&gt;202&lt;/RecNum&gt;&lt;DisplayText&gt;&lt;style face="superscript"&gt;[13]&lt;/style&gt;&lt;/DisplayText&gt;&lt;record&gt;&lt;rec-number&gt;202&lt;/rec-number&gt;&lt;foreign-keys&gt;&lt;key app="EN" db-id="ff092x9vhtt2zfe2wf75eray0f5ffrz5zprr" timestamp="1456275185"&gt;202&lt;/key&gt;&lt;key app="ENWeb" db-id=""&gt;0&lt;/key&gt;&lt;/foreign-keys&gt;&lt;ref-type name="Thesis"&gt;32&lt;/ref-type&gt;&lt;contributors&gt;&lt;authors&gt;&lt;author&gt;</w:instrText>
      </w:r>
      <w:r w:rsidR="00FC4E74">
        <w:rPr>
          <w:rFonts w:hint="eastAsia"/>
        </w:rPr>
        <w:instrText>汪娜</w:instrText>
      </w:r>
      <w:r w:rsidR="00FC4E74">
        <w:rPr>
          <w:rFonts w:hint="eastAsia"/>
        </w:rPr>
        <w:instrText>&lt;/author&gt;&lt;/authors&gt;&lt;tertiary-authors&gt;&lt;author&gt;</w:instrText>
      </w:r>
      <w:r w:rsidR="00FC4E74">
        <w:rPr>
          <w:rFonts w:hint="eastAsia"/>
        </w:rPr>
        <w:instrText>岳丽华</w:instrText>
      </w:r>
      <w:r w:rsidR="00FC4E74">
        <w:rPr>
          <w:rFonts w:hint="eastAsia"/>
        </w:rPr>
        <w:instrText>,&lt;/author&gt;&lt;author&gt;</w:instrText>
      </w:r>
      <w:r w:rsidR="00FC4E74">
        <w:rPr>
          <w:rFonts w:hint="eastAsia"/>
        </w:rPr>
        <w:instrText>熊焰</w:instrText>
      </w:r>
      <w:r w:rsidR="00FC4E74">
        <w:rPr>
          <w:rFonts w:hint="eastAsia"/>
        </w:rPr>
        <w:instrText>,&lt;/author&gt;&lt;/tertiary-authors&gt;&lt;/contributors&gt;&lt;titles&gt;&lt;title&gt;</w:instrText>
      </w:r>
      <w:r w:rsidR="00FC4E74">
        <w:rPr>
          <w:rFonts w:hint="eastAsia"/>
        </w:rPr>
        <w:instrText>面向室内空间的时空数据管理关键技术研究</w:instrText>
      </w:r>
      <w:r w:rsidR="00FC4E74">
        <w:rPr>
          <w:rFonts w:hint="eastAsia"/>
        </w:rPr>
        <w:instrText>&lt;/title&gt;&lt;/titles&gt;&lt;keywords&gt;&lt;keyword&gt;</w:instrText>
      </w:r>
      <w:r w:rsidR="00FC4E74">
        <w:rPr>
          <w:rFonts w:hint="eastAsia"/>
        </w:rPr>
        <w:instrText>室内空间</w:instrText>
      </w:r>
      <w:r w:rsidR="00FC4E74">
        <w:rPr>
          <w:rFonts w:hint="eastAsia"/>
        </w:rPr>
        <w:instrText>&lt;/keyword&gt;&lt;keyword&gt;</w:instrText>
      </w:r>
      <w:r w:rsidR="00FC4E74">
        <w:rPr>
          <w:rFonts w:hint="eastAsia"/>
        </w:rPr>
        <w:instrText>时空数据</w:instrText>
      </w:r>
      <w:r w:rsidR="00FC4E74">
        <w:rPr>
          <w:rFonts w:hint="eastAsia"/>
        </w:rPr>
        <w:instrText>&lt;/keyword&gt;&lt;keyword&gt;</w:instrText>
      </w:r>
      <w:r w:rsidR="00FC4E74">
        <w:rPr>
          <w:rFonts w:hint="eastAsia"/>
        </w:rPr>
        <w:instrText>数据模型</w:instrText>
      </w:r>
      <w:r w:rsidR="00FC4E74">
        <w:rPr>
          <w:rFonts w:hint="eastAsia"/>
        </w:rPr>
        <w:instrText>&lt;/keyword&gt;&lt;keyword&gt;</w:instrText>
      </w:r>
      <w:r w:rsidR="00FC4E74">
        <w:rPr>
          <w:rFonts w:hint="eastAsia"/>
        </w:rPr>
        <w:instrText>查询处理</w:instrText>
      </w:r>
      <w:r w:rsidR="00FC4E74">
        <w:rPr>
          <w:rFonts w:hint="eastAsia"/>
        </w:rPr>
        <w:instrText>&lt;/keyword&gt;&lt;keyword&gt;</w:instrText>
      </w:r>
      <w:r w:rsidR="00FC4E74">
        <w:rPr>
          <w:rFonts w:hint="eastAsia"/>
        </w:rPr>
        <w:instrText>索引技术</w:instrText>
      </w:r>
      <w:r w:rsidR="00FC4E74">
        <w:rPr>
          <w:rFonts w:hint="eastAsia"/>
        </w:rPr>
        <w:instrText>&lt;/keyword&gt;&lt;/keywords&gt;&lt;dates&gt;&lt;year&gt;2014&lt;/year&gt;&lt;/dates&gt;&lt;publisher&gt;</w:instrText>
      </w:r>
      <w:r w:rsidR="00FC4E74">
        <w:rPr>
          <w:rFonts w:hint="eastAsia"/>
        </w:rPr>
        <w:instrText>中国科学技术大学</w:instrText>
      </w:r>
      <w:r w:rsidR="00FC4E74">
        <w:rPr>
          <w:rFonts w:hint="eastAsia"/>
        </w:rPr>
        <w:instrText>&lt;/publisher&gt;&lt;work-type&gt;</w:instrText>
      </w:r>
      <w:r w:rsidR="00FC4E74">
        <w:rPr>
          <w:rFonts w:hint="eastAsia"/>
        </w:rPr>
        <w:instrText>博士</w:instrText>
      </w:r>
      <w:r w:rsidR="00FC4E74">
        <w:rPr>
          <w:rFonts w:hint="eastAsia"/>
        </w:rPr>
        <w:instrText>&lt;/work-type&gt;&lt;urls&gt;&lt;/urls&gt;&lt;remote-database-provider&gt;Cnki&lt;/remote-database-provider&gt;&lt;/record&gt;&lt;/Cite&gt;&lt;/EndNote&gt;</w:instrText>
      </w:r>
      <w:r>
        <w:fldChar w:fldCharType="separate"/>
      </w:r>
      <w:r w:rsidR="00FC4E74" w:rsidRPr="00FC4E74">
        <w:rPr>
          <w:noProof/>
          <w:vertAlign w:val="superscript"/>
        </w:rPr>
        <w:t>[13]</w:t>
      </w:r>
      <w:r>
        <w:fldChar w:fldCharType="end"/>
      </w:r>
      <w:r>
        <w:rPr>
          <w:rFonts w:hint="eastAsia"/>
        </w:rPr>
        <w:t>，</w:t>
      </w:r>
      <w:r>
        <w:t>较少考虑语义信息</w:t>
      </w:r>
      <w:r>
        <w:rPr>
          <w:rFonts w:hint="eastAsia"/>
        </w:rPr>
        <w:t>，</w:t>
      </w:r>
      <w:r w:rsidR="005554B0">
        <w:rPr>
          <w:rFonts w:hint="eastAsia"/>
        </w:rPr>
        <w:t>而语义信息在移动对象分析中起到重要作用</w:t>
      </w:r>
      <w:r w:rsidR="00CA4BB4">
        <w:rPr>
          <w:rFonts w:hint="eastAsia"/>
        </w:rPr>
        <w:t>，</w:t>
      </w:r>
      <w:r>
        <w:t>需要提出新的模型</w:t>
      </w:r>
      <w:r>
        <w:rPr>
          <w:rFonts w:hint="eastAsia"/>
        </w:rPr>
        <w:t>，</w:t>
      </w:r>
      <w:r>
        <w:t>有效</w:t>
      </w:r>
      <w:r w:rsidR="00E56A62">
        <w:rPr>
          <w:rFonts w:hint="eastAsia"/>
        </w:rPr>
        <w:t>支持</w:t>
      </w:r>
      <w:r>
        <w:t>语义分析</w:t>
      </w:r>
      <w:r>
        <w:rPr>
          <w:rFonts w:hint="eastAsia"/>
        </w:rPr>
        <w:t>。</w:t>
      </w:r>
    </w:p>
    <w:p w:rsidR="00ED682B" w:rsidRPr="006F33BE" w:rsidRDefault="00ED682B" w:rsidP="00ED682B">
      <w:r>
        <w:t>3</w:t>
      </w:r>
      <w:r>
        <w:t>不同于室外</w:t>
      </w:r>
      <w:r>
        <w:rPr>
          <w:rFonts w:hint="eastAsia"/>
        </w:rPr>
        <w:t>GPS</w:t>
      </w:r>
      <w:r>
        <w:rPr>
          <w:rFonts w:hint="eastAsia"/>
        </w:rPr>
        <w:t>等定位手段，现有的室内定位主要采用</w:t>
      </w:r>
      <w:r>
        <w:rPr>
          <w:rFonts w:hint="eastAsia"/>
        </w:rPr>
        <w:t>WI-FI</w:t>
      </w:r>
      <w:r>
        <w:rPr>
          <w:rFonts w:hint="eastAsia"/>
        </w:rPr>
        <w:t>定位、</w:t>
      </w:r>
      <w:r>
        <w:rPr>
          <w:rFonts w:hint="eastAsia"/>
        </w:rPr>
        <w:t>RFID</w:t>
      </w:r>
      <w:r w:rsidR="002E7117">
        <w:rPr>
          <w:rFonts w:hint="eastAsia"/>
        </w:rPr>
        <w:t>定位等手段，精度较差</w:t>
      </w:r>
      <w:r>
        <w:rPr>
          <w:rFonts w:hint="eastAsia"/>
        </w:rPr>
        <w:t>。</w:t>
      </w:r>
    </w:p>
    <w:p w:rsidR="00382F66" w:rsidRPr="009B7BEB" w:rsidRDefault="00382F66" w:rsidP="00382F66">
      <w:r>
        <w:t>另一方面</w:t>
      </w:r>
      <w:r>
        <w:rPr>
          <w:rFonts w:hint="eastAsia"/>
        </w:rPr>
        <w:t>，随着采集数据能力的提高，传感器获得的数据呈爆炸式地增长，</w:t>
      </w:r>
      <w:r>
        <w:t>传统依托在单机节点的空间数据管理方法已经很难满足大规模的数据存储</w:t>
      </w:r>
      <w:r>
        <w:rPr>
          <w:rFonts w:hint="eastAsia"/>
        </w:rPr>
        <w:t>、更新、</w:t>
      </w:r>
      <w:r>
        <w:t>检索需求</w:t>
      </w:r>
      <w:r>
        <w:rPr>
          <w:rFonts w:hint="eastAsia"/>
        </w:rPr>
        <w:t>，规模庞大且动态增长的海量信息造成的系统效率下降已经成为很多移动对象数据库的瓶颈问题。以</w:t>
      </w:r>
      <w:r>
        <w:rPr>
          <w:rFonts w:hint="eastAsia"/>
        </w:rPr>
        <w:t>HBase</w:t>
      </w:r>
      <w:r>
        <w:rPr>
          <w:rFonts w:hint="eastAsia"/>
        </w:rPr>
        <w:t>为代表的应大数据时代而生的分布式数据库给移动对象数据库带来了新的解决方案，</w:t>
      </w:r>
      <w:r>
        <w:rPr>
          <w:rFonts w:hint="eastAsia"/>
        </w:rPr>
        <w:t>HBase</w:t>
      </w:r>
      <w:r>
        <w:t>是根据</w:t>
      </w:r>
      <w:r>
        <w:t>Google</w:t>
      </w:r>
      <w:r>
        <w:t>公司</w:t>
      </w:r>
      <w:r>
        <w:t>Change</w:t>
      </w:r>
      <w:r>
        <w:t>等人发表的论文</w:t>
      </w:r>
      <w:r>
        <w:rPr>
          <w:rFonts w:hint="eastAsia"/>
        </w:rPr>
        <w:t>“</w:t>
      </w:r>
      <w:r>
        <w:t>BigTable: A Distributed Storage System for Structured Data</w:t>
      </w:r>
      <w:r>
        <w:rPr>
          <w:rFonts w:hint="eastAsia"/>
        </w:rPr>
        <w:t>”的一个开源实现</w:t>
      </w:r>
      <w:r>
        <w:fldChar w:fldCharType="begin">
          <w:fldData xml:space="preserve">PEVuZE5vdGU+PENpdGU+PEF1dGhvcj7lhq/mmZPmma48L0F1dGhvcj48WWVhcj4yMDE0PC9ZZWFy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=
</w:fldData>
        </w:fldChar>
      </w:r>
      <w:r w:rsidR="00FC4E74">
        <w:instrText xml:space="preserve"> ADDIN EN.CITE </w:instrText>
      </w:r>
      <w:r w:rsidR="00FC4E74">
        <w:fldChar w:fldCharType="begin">
          <w:fldData xml:space="preserve">PEVuZE5vdGU+PENpdGU+PEF1dGhvcj7lhq/mmZPmma48L0F1dGhvcj48WWVhcj4yMDE0PC9ZZWFy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=
</w:fldData>
        </w:fldChar>
      </w:r>
      <w:r w:rsidR="00FC4E74">
        <w:instrText xml:space="preserve"> ADDIN EN.CITE.DATA </w:instrText>
      </w:r>
      <w:r w:rsidR="00FC4E74">
        <w:fldChar w:fldCharType="end"/>
      </w:r>
      <w:r>
        <w:fldChar w:fldCharType="separate"/>
      </w:r>
      <w:r w:rsidR="00FC4E74" w:rsidRPr="00FC4E74">
        <w:rPr>
          <w:noProof/>
          <w:vertAlign w:val="superscript"/>
        </w:rPr>
        <w:t>[14]</w:t>
      </w:r>
      <w:r>
        <w:fldChar w:fldCharType="end"/>
      </w:r>
      <w:r>
        <w:rPr>
          <w:rFonts w:hint="eastAsia"/>
        </w:rPr>
        <w:t>，其设计</w:t>
      </w:r>
      <w:r>
        <w:t>旨在能够提供从大规模数据集中随</w:t>
      </w:r>
      <w:r>
        <w:lastRenderedPageBreak/>
        <w:t>机和实时的高性能读写访问</w:t>
      </w:r>
      <w:r>
        <w:rPr>
          <w:rFonts w:hint="eastAsia"/>
        </w:rPr>
        <w:t>。空间数据既可以被传统的关系</w:t>
      </w:r>
      <w:r w:rsidR="00B71E37">
        <w:rPr>
          <w:rFonts w:hint="eastAsia"/>
        </w:rPr>
        <w:t>型</w:t>
      </w:r>
      <w:r>
        <w:rPr>
          <w:rFonts w:hint="eastAsia"/>
        </w:rPr>
        <w:t>数据库存储，又可以被</w:t>
      </w:r>
      <w:r>
        <w:rPr>
          <w:rFonts w:hint="eastAsia"/>
        </w:rPr>
        <w:t xml:space="preserve"> NoSQL(Not Only SQL)</w:t>
      </w:r>
      <w:r>
        <w:rPr>
          <w:rFonts w:hint="eastAsia"/>
        </w:rPr>
        <w:t>数据库存储</w:t>
      </w:r>
      <w:r>
        <w:fldChar w:fldCharType="begin"/>
      </w:r>
      <w:r w:rsidR="00FC4E74">
        <w:instrText xml:space="preserve"> ADDIN EN.CITE &lt;EndNote&gt;&lt;Cite&gt;&lt;Author&gt;Zhang&lt;/Author&gt;&lt;Year&gt;2014&lt;/Year&gt;&lt;RecNum&gt;279&lt;/RecNum&gt;&lt;DisplayText&gt;&lt;style face="superscript"&gt;[15]&lt;/style&gt;&lt;/DisplayText&gt;&lt;record&gt;&lt;rec-number&gt;279&lt;/rec-number&gt;&lt;foreign-keys&gt;&lt;key app="EN" db-id="ff092x9vhtt2zfe2wf75eray0f5ffrz5zprr" timestamp="1460082227"&gt;279&lt;/key&gt;&lt;key app="ENWeb" db-id=""&gt;0&lt;/key&gt;&lt;/foreign-keys&gt;&lt;ref-type name="Conference Proceedings"&gt;10&lt;/ref-type&gt;&lt;contributors&gt;&lt;authors&gt;&lt;author&gt;Zhang, Ningyu&lt;/author&gt;&lt;author&gt;Zheng, Guozhou&lt;/author&gt;&lt;author&gt;Chen, Huajun&lt;/author&gt;&lt;author&gt;Chen, Jiaoyan&lt;/author&gt;&lt;author&gt;Chen, Xi&lt;/author&gt;&lt;/authors&gt;&lt;/contributors&gt;&lt;titles&gt;&lt;title&gt;Hbasespatial: A scalable spatial data storage based on hbase&lt;/title&gt;&lt;secondary-title&gt;Trust, Security and Privacy in Computing and Communications (TrustCom), 2014 IEEE 13th International Conference on&lt;/secondary-title&gt;&lt;/titles&gt;&lt;pages&gt;644-651&lt;/pages&gt;&lt;dates&gt;&lt;year&gt;2014&lt;/year&gt;&lt;/dates&gt;&lt;publisher&gt;IEEE&lt;/publisher&gt;&lt;urls&gt;&lt;/urls&gt;&lt;/record&gt;&lt;/Cite&gt;&lt;/EndNote&gt;</w:instrText>
      </w:r>
      <w:r>
        <w:fldChar w:fldCharType="separate"/>
      </w:r>
      <w:r w:rsidR="00FC4E74" w:rsidRPr="00FC4E74">
        <w:rPr>
          <w:noProof/>
          <w:vertAlign w:val="superscript"/>
        </w:rPr>
        <w:t>[15]</w:t>
      </w:r>
      <w:r>
        <w:fldChar w:fldCharType="end"/>
      </w:r>
      <w:r>
        <w:rPr>
          <w:rFonts w:hint="eastAsia"/>
        </w:rPr>
        <w:t>，为了充分利用分布式数据库的特性来提高移动对象数据库的效率，</w:t>
      </w:r>
      <w:r w:rsidR="00B71E37">
        <w:rPr>
          <w:rFonts w:hint="eastAsia"/>
        </w:rPr>
        <w:t>可根据需求构建基于</w:t>
      </w:r>
      <w:r>
        <w:rPr>
          <w:rFonts w:hint="eastAsia"/>
        </w:rPr>
        <w:t>HB</w:t>
      </w:r>
      <w:r>
        <w:t>ase</w:t>
      </w:r>
      <w:r>
        <w:t>的针对</w:t>
      </w:r>
      <w:r w:rsidR="00B71E37">
        <w:t>室内</w:t>
      </w:r>
      <w:r>
        <w:rPr>
          <w:rFonts w:hint="eastAsia"/>
        </w:rPr>
        <w:t>移动对象</w:t>
      </w:r>
      <w:r>
        <w:t>的</w:t>
      </w:r>
      <w:r w:rsidR="00B71E37">
        <w:t>时空</w:t>
      </w:r>
      <w:r>
        <w:t>索引结构</w:t>
      </w:r>
      <w:r>
        <w:rPr>
          <w:rFonts w:hint="eastAsia"/>
        </w:rPr>
        <w:t>。</w:t>
      </w:r>
    </w:p>
    <w:p w:rsidR="00ED682B" w:rsidRDefault="00ED682B" w:rsidP="00ED682B">
      <w:pPr>
        <w:rPr>
          <w:rFonts w:hint="eastAsia"/>
        </w:rPr>
      </w:pPr>
      <w:r>
        <w:t>针对以上问题</w:t>
      </w:r>
      <w:r>
        <w:rPr>
          <w:rFonts w:hint="eastAsia"/>
        </w:rPr>
        <w:t>，</w:t>
      </w:r>
      <w:r>
        <w:t>需要我们建立适应室内空间</w:t>
      </w:r>
      <w:r w:rsidR="0046419E">
        <w:rPr>
          <w:rFonts w:hint="eastAsia"/>
        </w:rPr>
        <w:t>的</w:t>
      </w:r>
      <w:r>
        <w:rPr>
          <w:rFonts w:hint="eastAsia"/>
        </w:rPr>
        <w:t>移动对象</w:t>
      </w:r>
      <w:r w:rsidR="0046419E">
        <w:rPr>
          <w:rFonts w:hint="eastAsia"/>
        </w:rPr>
        <w:t>表达、</w:t>
      </w:r>
      <w:r>
        <w:rPr>
          <w:rFonts w:hint="eastAsia"/>
        </w:rPr>
        <w:t>存储模型，设计合理的时空数据库索引。本文所设计的移动对象数据库采用直接存储空间位置的方法，针对离散的历史数据进行索引，索引层直接面向带有语义的室内单元，极大地方便了移动对象的语义</w:t>
      </w:r>
      <w:r w:rsidR="001E0A19">
        <w:rPr>
          <w:rFonts w:hint="eastAsia"/>
        </w:rPr>
        <w:t>分析</w:t>
      </w:r>
      <w:r>
        <w:rPr>
          <w:rFonts w:hint="eastAsia"/>
        </w:rPr>
        <w:t>。</w:t>
      </w:r>
      <w:ins w:id="32" w:author="wangnian" w:date="2016-07-24T11:06:00Z">
        <w:r w:rsidR="001809FD">
          <w:rPr>
            <w:rFonts w:hint="eastAsia"/>
          </w:rPr>
          <w:t>（这一段</w:t>
        </w:r>
        <w:r w:rsidR="001809FD">
          <w:t>主要讲</w:t>
        </w:r>
        <w:r w:rsidR="001809FD">
          <w:rPr>
            <w:rFonts w:hint="eastAsia"/>
          </w:rPr>
          <w:t>室外</w:t>
        </w:r>
        <w:r w:rsidR="001809FD">
          <w:t>和室内索引区别</w:t>
        </w:r>
      </w:ins>
      <w:ins w:id="33" w:author="wangnian" w:date="2016-07-24T11:07:00Z">
        <w:r w:rsidR="001809FD">
          <w:t>，</w:t>
        </w:r>
        <w:r w:rsidR="001809FD">
          <w:rPr>
            <w:rFonts w:hint="eastAsia"/>
          </w:rPr>
          <w:t>根据</w:t>
        </w:r>
        <w:r w:rsidR="001809FD">
          <w:t>题目来看，已经</w:t>
        </w:r>
        <w:r w:rsidR="001809FD">
          <w:rPr>
            <w:rFonts w:hint="eastAsia"/>
          </w:rPr>
          <w:t>重点</w:t>
        </w:r>
        <w:r w:rsidR="001809FD">
          <w:t>定位到了室内索引，</w:t>
        </w:r>
        <w:r w:rsidR="001809FD">
          <w:rPr>
            <w:rFonts w:hint="eastAsia"/>
          </w:rPr>
          <w:t>所有</w:t>
        </w:r>
      </w:ins>
      <w:ins w:id="34" w:author="wangnian" w:date="2016-07-24T11:09:00Z">
        <w:r w:rsidR="001809FD">
          <w:t>没</w:t>
        </w:r>
        <w:r w:rsidR="001809FD">
          <w:rPr>
            <w:rFonts w:hint="eastAsia"/>
          </w:rPr>
          <w:t>必要</w:t>
        </w:r>
        <w:r w:rsidR="001809FD">
          <w:rPr>
            <w:rFonts w:hint="eastAsia"/>
          </w:rPr>
          <w:t>把</w:t>
        </w:r>
        <w:r w:rsidR="001809FD">
          <w:t>室外扯进</w:t>
        </w:r>
        <w:r w:rsidR="001809FD">
          <w:rPr>
            <w:rFonts w:hint="eastAsia"/>
          </w:rPr>
          <w:t>来</w:t>
        </w:r>
      </w:ins>
      <w:ins w:id="35" w:author="wangnian" w:date="2016-07-24T11:07:00Z">
        <w:r w:rsidR="001809FD">
          <w:t>进行对比，</w:t>
        </w:r>
      </w:ins>
      <w:ins w:id="36" w:author="wangnian" w:date="2016-07-24T11:09:00Z">
        <w:r w:rsidR="001809FD">
          <w:rPr>
            <w:rFonts w:hint="eastAsia"/>
          </w:rPr>
          <w:t>室外</w:t>
        </w:r>
        <w:r w:rsidR="001809FD">
          <w:t>技术与</w:t>
        </w:r>
        <w:r w:rsidR="001809FD">
          <w:rPr>
            <w:rFonts w:hint="eastAsia"/>
          </w:rPr>
          <w:t>你</w:t>
        </w:r>
        <w:r w:rsidR="001809FD">
          <w:t>本文方法关联又不大，</w:t>
        </w:r>
      </w:ins>
      <w:ins w:id="37" w:author="wangnian" w:date="2016-07-24T11:07:00Z">
        <w:r w:rsidR="001809FD">
          <w:t>重点讲当前的室内索引技术就行。</w:t>
        </w:r>
      </w:ins>
      <w:ins w:id="38" w:author="wangnian" w:date="2016-07-24T11:06:00Z">
        <w:r w:rsidR="001809FD">
          <w:t>）</w:t>
        </w:r>
      </w:ins>
    </w:p>
    <w:p w:rsidR="008D6EDB" w:rsidRDefault="008D6EDB" w:rsidP="008D6EDB">
      <w:pPr>
        <w:pStyle w:val="2"/>
      </w:pPr>
      <w:r>
        <w:rPr>
          <w:rFonts w:hint="eastAsia"/>
        </w:rPr>
        <w:t>2.1</w:t>
      </w:r>
      <w:r>
        <w:t>研究现状</w:t>
      </w:r>
    </w:p>
    <w:p w:rsidR="005A4895" w:rsidRDefault="005A4895" w:rsidP="000107C1">
      <w:pPr>
        <w:rPr>
          <w:ins w:id="39" w:author="wangnian" w:date="2016-07-24T11:14:00Z"/>
          <w:rFonts w:hint="eastAsia"/>
        </w:rPr>
      </w:pPr>
      <w:ins w:id="40" w:author="wangnian" w:date="2016-07-24T11:14:00Z">
        <w:r>
          <w:rPr>
            <w:rFonts w:hint="eastAsia"/>
          </w:rPr>
          <w:t>补充</w:t>
        </w:r>
      </w:ins>
      <w:ins w:id="41" w:author="wangnian" w:date="2016-07-24T11:17:00Z">
        <w:r>
          <w:rPr>
            <w:rFonts w:hint="eastAsia"/>
          </w:rPr>
          <w:t>一段</w:t>
        </w:r>
      </w:ins>
      <w:ins w:id="42" w:author="wangnian" w:date="2016-07-24T11:18:00Z">
        <w:r>
          <w:rPr>
            <w:rFonts w:hint="eastAsia"/>
          </w:rPr>
          <w:t>放这</w:t>
        </w:r>
        <w:r>
          <w:t>，</w:t>
        </w:r>
      </w:ins>
    </w:p>
    <w:p w:rsidR="000107C1" w:rsidRDefault="000107C1" w:rsidP="000107C1">
      <w:r w:rsidRPr="00A54E1B">
        <w:t>Jensen</w:t>
      </w:r>
      <w:r>
        <w:t>等人</w:t>
      </w:r>
      <w:r>
        <w:fldChar w:fldCharType="begin"/>
      </w:r>
      <w:r w:rsidR="00FC4E74">
        <w:instrText xml:space="preserve"> ADDIN EN.CITE &lt;EndNote&gt;&lt;Cite&gt;&lt;Author&gt;Jensen&lt;/Author&gt;&lt;Year&gt;2009&lt;/Year&gt;&lt;RecNum&gt;233&lt;/RecNum&gt;&lt;DisplayText&gt;&lt;style face="superscript"&gt;[16]&lt;/style&gt;&lt;/DisplayText&gt;&lt;record&gt;&lt;rec-number&gt;233&lt;/rec-number&gt;&lt;foreign-keys&gt;&lt;key app="EN" db-id="ff092x9vhtt2zfe2wf75eray0f5ffrz5zprr" timestamp="1456275646"&gt;233&lt;/key&gt;&lt;key app="ENWeb" db-id=""&gt;0&lt;/key&gt;&lt;/foreign-keys&gt;&lt;ref-type name="Book Section"&gt;5&lt;/ref-type&gt;&lt;contributors&gt;&lt;authors&gt;&lt;author&gt;Jensen, Christian S.&lt;/author&gt;&lt;author&gt;Lu, Hua&lt;/author&gt;&lt;author&gt;Yang, Bin&lt;/author&gt;&lt;/authors&gt;&lt;/contributors&gt;&lt;titles&gt;&lt;title&gt;Indexing the trajectories of moving objects in symbolic indoor space&lt;/title&gt;&lt;secondary-title&gt;Advances in Spatial and Temporal Databases&lt;/secondary-title&gt;&lt;/titles&gt;&lt;pages&gt;208-227 %@ 3642029817&lt;/pages&gt;&lt;dates&gt;&lt;year&gt;2009&lt;/year&gt;&lt;/dates&gt;&lt;publisher&gt;Springer&lt;/publisher&gt;&lt;urls&gt;&lt;/urls&gt;&lt;/record&gt;&lt;/Cite&gt;&lt;/EndNote&gt;</w:instrText>
      </w:r>
      <w:r>
        <w:fldChar w:fldCharType="separate"/>
      </w:r>
      <w:r w:rsidR="00FC4E74" w:rsidRPr="00FC4E74">
        <w:rPr>
          <w:noProof/>
          <w:vertAlign w:val="superscript"/>
        </w:rPr>
        <w:t>[16]</w:t>
      </w:r>
      <w:r>
        <w:fldChar w:fldCharType="end"/>
      </w:r>
      <w:r>
        <w:rPr>
          <w:rFonts w:hint="eastAsia"/>
        </w:rPr>
        <w:t>提出了两种基于</w:t>
      </w:r>
      <w:r w:rsidR="00FF147D" w:rsidRPr="00FF147D">
        <w:t>R-tree</w:t>
      </w:r>
      <w:r>
        <w:rPr>
          <w:rFonts w:hint="eastAsia"/>
        </w:rPr>
        <w:t>的室内移动轨迹索引结构—</w:t>
      </w:r>
      <w:r w:rsidR="00FF147D">
        <w:t>RTR-tree</w:t>
      </w:r>
      <w:r>
        <w:rPr>
          <w:rFonts w:hint="eastAsia"/>
        </w:rPr>
        <w:t>和</w:t>
      </w:r>
      <w:r w:rsidR="00FF147D">
        <w:rPr>
          <w:rFonts w:hint="eastAsia"/>
        </w:rPr>
        <w:t>T</w:t>
      </w:r>
      <w:r w:rsidR="00FF147D">
        <w:t>P</w:t>
      </w:r>
      <w:r w:rsidR="00FF147D">
        <w:rPr>
          <w:vertAlign w:val="superscript"/>
        </w:rPr>
        <w:t>2</w:t>
      </w:r>
      <w:r w:rsidR="00FF147D">
        <w:t>R-tree</w:t>
      </w:r>
      <w:r>
        <w:rPr>
          <w:rFonts w:hint="eastAsia"/>
        </w:rPr>
        <w:t>。</w:t>
      </w:r>
      <w:r w:rsidR="00FF147D">
        <w:t>RTR-tree</w:t>
      </w:r>
      <w:r>
        <w:rPr>
          <w:rFonts w:hint="eastAsia"/>
        </w:rPr>
        <w:t>将室内移动对象的轨迹表示为若干水平线段，用来支持空间范围查询，</w:t>
      </w:r>
      <w:r w:rsidR="00FF147D">
        <w:rPr>
          <w:rFonts w:hint="eastAsia"/>
        </w:rPr>
        <w:t>T</w:t>
      </w:r>
      <w:r w:rsidR="00FF147D">
        <w:t>P</w:t>
      </w:r>
      <w:r w:rsidR="00FF147D">
        <w:rPr>
          <w:vertAlign w:val="superscript"/>
        </w:rPr>
        <w:t>2</w:t>
      </w:r>
      <w:r w:rsidR="00FF147D">
        <w:t>R-tree</w:t>
      </w:r>
      <w:r>
        <w:rPr>
          <w:rFonts w:hint="eastAsia"/>
        </w:rPr>
        <w:t>负责把轨迹表示为一个带有时间参数的点，来实现针对特定移动对象的轨迹查询。但由于索引没有考虑符号化表达的室内空间要素的连通性和距离关系，因此无法支持室内空间关系查询和室内空间距离相关查询，并且</w:t>
      </w:r>
      <w:r w:rsidR="00CA04EA">
        <w:t>RTR-tree</w:t>
      </w:r>
      <w:r>
        <w:rPr>
          <w:rFonts w:hint="eastAsia"/>
        </w:rPr>
        <w:t>中移动对象位置更新代价较高。</w:t>
      </w:r>
      <w:r w:rsidRPr="00A54E1B">
        <w:rPr>
          <w:rFonts w:hint="eastAsia"/>
        </w:rPr>
        <w:t>甘早斌</w:t>
      </w:r>
      <w:r>
        <w:rPr>
          <w:rFonts w:hint="eastAsia"/>
        </w:rPr>
        <w:t>等人</w:t>
      </w:r>
      <w:r>
        <w:fldChar w:fldCharType="begin"/>
      </w:r>
      <w:r w:rsidR="00FC4E74">
        <w:rPr>
          <w:rFonts w:hint="eastAsia"/>
        </w:rPr>
        <w:instrText xml:space="preserve"> ADDIN EN.CITE &lt;EndNote&gt;&lt;Cite&gt;&lt;Author&gt;</w:instrText>
      </w:r>
      <w:r w:rsidR="00FC4E74">
        <w:rPr>
          <w:rFonts w:hint="eastAsia"/>
        </w:rPr>
        <w:instrText>甘早斌</w:instrText>
      </w:r>
      <w:r w:rsidR="00FC4E74">
        <w:rPr>
          <w:rFonts w:hint="eastAsia"/>
        </w:rPr>
        <w:instrText>&lt;/Author&gt;&lt;Year&gt;2012&lt;/Year&gt;&lt;RecNum&gt;234&lt;/RecNum&gt;&lt;DisplayText&gt;&lt;style face="superscript"&gt;[17]&lt;/style&gt;&lt;/DisplayText&gt;&lt;record&gt;&lt;rec-number&gt;234&lt;/rec-number&gt;&lt;foreign-keys&gt;&lt;key app="EN" db-id="ff092x9vhtt2zfe2wf75eray0f5ffrz5zprr" timestamp="1456275649"&gt;234&lt;/key&gt;&lt;key app="ENWeb" db-id=""&gt;0&lt;/key&gt;&lt;/foreign-keys&gt;&lt;ref-type name="Journal Article"&gt;17&lt;/ref-type&gt;&lt;contributors&gt;&lt;authors&gt;&lt;author&gt;</w:instrText>
      </w:r>
      <w:r w:rsidR="00FC4E74">
        <w:rPr>
          <w:rFonts w:hint="eastAsia"/>
        </w:rPr>
        <w:instrText>甘早斌</w:instrText>
      </w:r>
      <w:r w:rsidR="00FC4E74">
        <w:rPr>
          <w:rFonts w:hint="eastAsia"/>
        </w:rPr>
        <w:instrText>,&lt;/author&gt;&lt;author&gt;</w:instrText>
      </w:r>
      <w:r w:rsidR="00FC4E74">
        <w:rPr>
          <w:rFonts w:hint="eastAsia"/>
        </w:rPr>
        <w:instrText>袁永光</w:instrText>
      </w:r>
      <w:r w:rsidR="00FC4E74">
        <w:rPr>
          <w:rFonts w:hint="eastAsia"/>
        </w:rPr>
        <w:instrText>,&lt;/author&gt;&lt;author&gt;</w:instrText>
      </w:r>
      <w:r w:rsidR="00FC4E74">
        <w:rPr>
          <w:rFonts w:hint="eastAsia"/>
        </w:rPr>
        <w:instrText>赵贻竹</w:instrText>
      </w:r>
      <w:r w:rsidR="00FC4E74">
        <w:rPr>
          <w:rFonts w:hint="eastAsia"/>
        </w:rPr>
        <w:instrText>,&lt;/author&gt;&lt;author&gt;</w:instrText>
      </w:r>
      <w:r w:rsidR="00FC4E74">
        <w:rPr>
          <w:rFonts w:hint="eastAsia"/>
        </w:rPr>
        <w:instrText>鲁宏伟</w:instrText>
      </w:r>
      <w:r w:rsidR="00FC4E74">
        <w:rPr>
          <w:rFonts w:hint="eastAsia"/>
        </w:rPr>
        <w:instrText>,&lt;/author&gt;&lt;/authors&gt;&lt;/contributors&gt;&lt;titles&gt;&lt;title&gt;</w:instrText>
      </w:r>
      <w:r w:rsidR="00FC4E74">
        <w:rPr>
          <w:rFonts w:hint="eastAsia"/>
        </w:rPr>
        <w:instrText>基于</w:instrText>
      </w:r>
      <w:r w:rsidR="00FC4E74">
        <w:rPr>
          <w:rFonts w:hint="eastAsia"/>
        </w:rPr>
        <w:instrText xml:space="preserve"> DR-tree </w:instrText>
      </w:r>
      <w:r w:rsidR="00FC4E74">
        <w:rPr>
          <w:rFonts w:hint="eastAsia"/>
        </w:rPr>
        <w:instrText>的室内移动对象索引研究</w:instrText>
      </w:r>
      <w:r w:rsidR="00FC4E74">
        <w:rPr>
          <w:rFonts w:hint="eastAsia"/>
        </w:rPr>
        <w:instrText>&lt;/title&gt;&lt;secondary-title&gt;</w:instrText>
      </w:r>
      <w:r w:rsidR="00FC4E74">
        <w:rPr>
          <w:rFonts w:hint="eastAsia"/>
        </w:rPr>
        <w:instrText>计算机科学</w:instrText>
      </w:r>
      <w:r w:rsidR="00FC4E74">
        <w:rPr>
          <w:rFonts w:hint="eastAsia"/>
        </w:rPr>
        <w:instrText>&lt;/secondary-title&gt;&lt;/titles&gt;&lt;pages&gt;177-181&lt;/pages&gt;&lt;volume&gt;39&lt;/volume&gt;&lt;number&gt;10&lt;/number&gt;&lt;dates&gt;&lt;year&gt;2012&lt;/year&gt;&lt;/dates&gt;&lt;urls&gt;&lt;/urls&gt;&lt;research-notes&gt;DR-tree</w:instrText>
      </w:r>
      <w:r w:rsidR="00FC4E74">
        <w:rPr>
          <w:rFonts w:hint="eastAsia"/>
        </w:rPr>
        <w:instrText>是一个双索引树结构，维护了两个索引树</w:instrText>
      </w:r>
      <w:r w:rsidR="00FC4E74">
        <w:rPr>
          <w:rFonts w:hint="eastAsia"/>
        </w:rPr>
        <w:instrText>LT-tree</w:instrText>
      </w:r>
      <w:r w:rsidR="00FC4E74">
        <w:rPr>
          <w:rFonts w:hint="eastAsia"/>
        </w:rPr>
        <w:instrText>和</w:instrText>
      </w:r>
      <w:r w:rsidR="00FC4E74">
        <w:rPr>
          <w:rFonts w:hint="eastAsia"/>
        </w:rPr>
        <w:instrText>OT-tree.LT-tree</w:instrText>
      </w:r>
      <w:r w:rsidR="00FC4E74">
        <w:rPr>
          <w:rFonts w:hint="eastAsia"/>
        </w:rPr>
        <w:instrText>用于索引移动轨迹的位置和时间信息，支持面向时空的查询方式；</w:instrText>
      </w:r>
      <w:r w:rsidR="00FC4E74">
        <w:rPr>
          <w:rFonts w:hint="eastAsia"/>
        </w:rPr>
        <w:instrText>OT</w:instrText>
      </w:r>
      <w:r w:rsidR="00FC4E74">
        <w:rPr>
          <w:rFonts w:hint="eastAsia"/>
        </w:rPr>
        <w:instrText>－</w:instrText>
      </w:r>
      <w:r w:rsidR="00FC4E74">
        <w:rPr>
          <w:rFonts w:hint="eastAsia"/>
        </w:rPr>
        <w:instrText>tree</w:instrText>
      </w:r>
      <w:r w:rsidR="00FC4E74">
        <w:rPr>
          <w:rFonts w:hint="eastAsia"/>
        </w:rPr>
        <w:instrText>则对对象和时间进行索引，支持面向对象的查询。</w:instrText>
      </w:r>
      <w:r w:rsidR="00FC4E74">
        <w:rPr>
          <w:rFonts w:hint="eastAsia"/>
        </w:rPr>
        <w:instrText>&lt;/research-notes&gt;&lt;/record&gt;&lt;/Cite&gt;&lt;/EndNote&gt;</w:instrText>
      </w:r>
      <w:r>
        <w:fldChar w:fldCharType="separate"/>
      </w:r>
      <w:r w:rsidR="00FC4E74" w:rsidRPr="00FC4E74">
        <w:rPr>
          <w:noProof/>
          <w:vertAlign w:val="superscript"/>
        </w:rPr>
        <w:t>[17]</w:t>
      </w:r>
      <w:r>
        <w:fldChar w:fldCharType="end"/>
      </w:r>
      <w:r>
        <w:rPr>
          <w:rFonts w:hint="eastAsia"/>
        </w:rPr>
        <w:t>在</w:t>
      </w:r>
      <w:r w:rsidR="00CA04EA">
        <w:t>RTR-tree</w:t>
      </w:r>
      <w:r>
        <w:rPr>
          <w:rFonts w:hint="eastAsia"/>
        </w:rPr>
        <w:t>轨迹索引基础上增加一棵</w:t>
      </w:r>
      <w:r w:rsidR="00CA04EA" w:rsidRPr="00FF147D">
        <w:t>R-tree</w:t>
      </w:r>
      <w:r>
        <w:rPr>
          <w:rFonts w:hint="eastAsia"/>
        </w:rPr>
        <w:t>进行对象索引，形成了</w:t>
      </w:r>
      <w:r>
        <w:rPr>
          <w:rFonts w:hint="eastAsia"/>
        </w:rPr>
        <w:t>DR-tree (Dual</w:t>
      </w:r>
      <w:r>
        <w:t xml:space="preserve"> R-tree</w:t>
      </w:r>
      <w:r>
        <w:rPr>
          <w:rFonts w:hint="eastAsia"/>
        </w:rPr>
        <w:t>)</w:t>
      </w:r>
      <w:r>
        <w:rPr>
          <w:rFonts w:hint="eastAsia"/>
        </w:rPr>
        <w:t>这一索引的改进有助于提高室内轨迹查询的性能，但空间开销</w:t>
      </w:r>
      <w:r w:rsidR="004547FA">
        <w:rPr>
          <w:rFonts w:hint="eastAsia"/>
        </w:rPr>
        <w:t>较大</w:t>
      </w:r>
      <w:r>
        <w:fldChar w:fldCharType="begin"/>
      </w:r>
      <w:r w:rsidR="00FC4E74">
        <w:rPr>
          <w:rFonts w:hint="eastAsia"/>
        </w:rPr>
        <w:instrText xml:space="preserve"> ADDIN EN.CITE &lt;EndNote&gt;&lt;Cite&gt;&lt;Author&gt;</w:instrText>
      </w:r>
      <w:r w:rsidR="00FC4E74">
        <w:rPr>
          <w:rFonts w:hint="eastAsia"/>
        </w:rPr>
        <w:instrText>金培权</w:instrText>
      </w:r>
      <w:r w:rsidR="00FC4E74">
        <w:rPr>
          <w:rFonts w:hint="eastAsia"/>
        </w:rPr>
        <w:instrText>&lt;/Author&gt;&lt;Year&gt;2015&lt;/Year&gt;&lt;RecNum&gt;198&lt;/RecNum&gt;&lt;DisplayText&gt;&lt;style face="superscript"&gt;[18]&lt;/style&gt;&lt;/DisplayText&gt;&lt;record&gt;&lt;rec-number&gt;198&lt;/rec-number&gt;&lt;foreign-keys&gt;&lt;key app="EN" db-id="ff092x9vhtt2zfe2wf75eray0f5ffrz5zprr" timestamp="1456275012"&gt;198&lt;/key&gt;&lt;key app="ENWeb" db-id=""&gt;0&lt;/key&gt;&lt;/foreign-keys&gt;&lt;ref-type name="Journal Article"&gt;17&lt;/ref-type&gt;&lt;contributors&gt;&lt;authors&gt;&lt;author&gt;</w:instrText>
      </w:r>
      <w:r w:rsidR="00FC4E74">
        <w:rPr>
          <w:rFonts w:hint="eastAsia"/>
        </w:rPr>
        <w:instrText>金培权</w:instrText>
      </w:r>
      <w:r w:rsidR="00FC4E74">
        <w:rPr>
          <w:rFonts w:hint="eastAsia"/>
        </w:rPr>
        <w:instrText>&lt;/author&gt;&lt;author&gt;</w:instrText>
      </w:r>
      <w:r w:rsidR="00FC4E74">
        <w:rPr>
          <w:rFonts w:hint="eastAsia"/>
        </w:rPr>
        <w:instrText>汪娜</w:instrText>
      </w:r>
      <w:r w:rsidR="00FC4E74">
        <w:rPr>
          <w:rFonts w:hint="eastAsia"/>
        </w:rPr>
        <w:instrText>&lt;/author&gt;&lt;author&gt;</w:instrText>
      </w:r>
      <w:r w:rsidR="00FC4E74">
        <w:rPr>
          <w:rFonts w:hint="eastAsia"/>
        </w:rPr>
        <w:instrText>张晓翔</w:instrText>
      </w:r>
      <w:r w:rsidR="00FC4E74">
        <w:rPr>
          <w:rFonts w:hint="eastAsia"/>
        </w:rPr>
        <w:instrText>&lt;/author&gt;&lt;author&gt;</w:instrText>
      </w:r>
      <w:r w:rsidR="00FC4E74">
        <w:rPr>
          <w:rFonts w:hint="eastAsia"/>
        </w:rPr>
        <w:instrText>岳丽华</w:instrText>
      </w:r>
      <w:r w:rsidR="00FC4E74">
        <w:rPr>
          <w:rFonts w:hint="eastAsia"/>
        </w:rPr>
        <w:instrText>&lt;/author&gt;&lt;/authors&gt;&lt;/contributors&gt;&lt;auth-address&gt;</w:instrText>
      </w:r>
      <w:r w:rsidR="00FC4E74">
        <w:rPr>
          <w:rFonts w:hint="eastAsia"/>
        </w:rPr>
        <w:instrText>中国科学技术大学计算机科学与技术学院</w:instrText>
      </w:r>
      <w:r w:rsidR="00FC4E74">
        <w:rPr>
          <w:rFonts w:hint="eastAsia"/>
        </w:rPr>
        <w:instrText>;</w:instrText>
      </w:r>
      <w:r w:rsidR="00FC4E74">
        <w:rPr>
          <w:rFonts w:hint="eastAsia"/>
        </w:rPr>
        <w:instrText>中国科学院电磁空间信息重点实验室</w:instrText>
      </w:r>
      <w:r w:rsidR="00FC4E74">
        <w:rPr>
          <w:rFonts w:hint="eastAsia"/>
        </w:rPr>
        <w:instrText>;&lt;/auth-address&gt;&lt;titles&gt;&lt;title&gt;</w:instrText>
      </w:r>
      <w:r w:rsidR="00FC4E74">
        <w:rPr>
          <w:rFonts w:hint="eastAsia"/>
        </w:rPr>
        <w:instrText>面向室内空间的移动对象数据管理</w:instrText>
      </w:r>
      <w:r w:rsidR="00FC4E74">
        <w:rPr>
          <w:rFonts w:hint="eastAsia"/>
        </w:rPr>
        <w:instrText>&lt;/title&gt;&lt;secondary-title&gt;</w:instrText>
      </w:r>
      <w:r w:rsidR="00FC4E74">
        <w:rPr>
          <w:rFonts w:hint="eastAsia"/>
        </w:rPr>
        <w:instrText>计算机学报</w:instrText>
      </w:r>
      <w:r w:rsidR="00FC4E74">
        <w:rPr>
          <w:rFonts w:hint="eastAsia"/>
        </w:rPr>
        <w:instrText>&lt;/secondary-title&gt;&lt;/titles&gt;&lt;pages&gt;1777-1795&lt;/pages&gt;&lt;number&gt;09&lt;/number&gt;&lt;keywords&gt;&lt;keyword&gt;</w:instrText>
      </w:r>
      <w:r w:rsidR="00FC4E74">
        <w:rPr>
          <w:rFonts w:hint="eastAsia"/>
        </w:rPr>
        <w:instrText>室内空间</w:instrText>
      </w:r>
      <w:r w:rsidR="00FC4E74">
        <w:rPr>
          <w:rFonts w:hint="eastAsia"/>
        </w:rPr>
        <w:instrText>&lt;/keyword&gt;&lt;keyword&gt;</w:instrText>
      </w:r>
      <w:r w:rsidR="00FC4E74">
        <w:rPr>
          <w:rFonts w:hint="eastAsia"/>
        </w:rPr>
        <w:instrText>移动对象</w:instrText>
      </w:r>
      <w:r w:rsidR="00FC4E74">
        <w:rPr>
          <w:rFonts w:hint="eastAsia"/>
        </w:rPr>
        <w:instrText>&lt;/keyword&gt;&lt;keyword&gt;</w:instrText>
      </w:r>
      <w:r w:rsidR="00FC4E74">
        <w:rPr>
          <w:rFonts w:hint="eastAsia"/>
        </w:rPr>
        <w:instrText>数据管理</w:instrText>
      </w:r>
      <w:r w:rsidR="00FC4E74">
        <w:rPr>
          <w:rFonts w:hint="eastAsia"/>
        </w:rPr>
        <w:instrText>&lt;/keyword&gt;&lt;/keywords&gt;&lt;dates&gt;&lt;year&gt;2015&lt;/year&gt;&lt;/dates&gt;&lt;isbn&gt;0254-4164&lt;/isbn&gt;&lt;call-num&gt;11-1826/TP&lt;/call-num&gt;&lt;urls&gt;&lt;/urls&gt;&lt;remote-database-provider&gt;Cnki&lt;/remote-database-provider&gt;&lt;/record&gt;&lt;/Cite&gt;&lt;/EndNote&gt;</w:instrText>
      </w:r>
      <w:r>
        <w:fldChar w:fldCharType="separate"/>
      </w:r>
      <w:r w:rsidR="00FC4E74" w:rsidRPr="00FC4E74">
        <w:rPr>
          <w:noProof/>
          <w:vertAlign w:val="superscript"/>
        </w:rPr>
        <w:t>[18]</w:t>
      </w:r>
      <w:r>
        <w:fldChar w:fldCharType="end"/>
      </w:r>
      <w:r>
        <w:rPr>
          <w:rFonts w:hint="eastAsia"/>
        </w:rPr>
        <w:t>。</w:t>
      </w:r>
    </w:p>
    <w:p w:rsidR="000107C1" w:rsidRPr="002F5286" w:rsidRDefault="000107C1" w:rsidP="000107C1">
      <w:r w:rsidRPr="002F5286">
        <w:t>Shin</w:t>
      </w:r>
      <w:r w:rsidRPr="002F5286">
        <w:t>等人</w:t>
      </w:r>
      <w:r w:rsidRPr="002F5286">
        <w:fldChar w:fldCharType="begin">
          <w:fldData xml:space="preserve">PEVuZE5vdGU+PENpdGU+PEF1dGhvcj5TaGluPC9BdXRob3I+PFllYXI+MjAxMjwvWWVhcj48UmVj
TnVtPjIzNTwvUmVjTnVtPjxEaXNwbGF5VGV4dD48c3R5bGUgZmFjZT0ic3VwZXJzY3JpcHQiPlsx
OV08L3N0eWxlPjwvRGlzcGxheVRleHQ+PHJlY29yZD48cmVjLW51bWJlcj4yMzU8L3JlYy1udW1i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FC4E74">
        <w:instrText xml:space="preserve"> ADDIN EN.CITE </w:instrText>
      </w:r>
      <w:r w:rsidR="00FC4E74">
        <w:fldChar w:fldCharType="begin">
          <w:fldData xml:space="preserve">PEVuZE5vdGU+PENpdGU+PEF1dGhvcj5TaGluPC9BdXRob3I+PFllYXI+MjAxMjwvWWVhcj48UmVj
TnVtPjIzNTwvUmVjTnVtPjxEaXNwbGF5VGV4dD48c3R5bGUgZmFjZT0ic3VwZXJzY3JpcHQiPlsx
OV08L3N0eWxlPjwvRGlzcGxheVRleHQ+PHJlY29yZD48cmVjLW51bWJlcj4yMzU8L3JlYy1udW1i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FC4E74">
        <w:instrText xml:space="preserve"> ADDIN EN.CITE.DATA </w:instrText>
      </w:r>
      <w:r w:rsidR="00FC4E74">
        <w:fldChar w:fldCharType="end"/>
      </w:r>
      <w:r w:rsidRPr="002F5286">
        <w:fldChar w:fldCharType="separate"/>
      </w:r>
      <w:r w:rsidR="00FC4E74" w:rsidRPr="00FC4E74">
        <w:rPr>
          <w:noProof/>
          <w:vertAlign w:val="superscript"/>
        </w:rPr>
        <w:t>[19]</w:t>
      </w:r>
      <w:r w:rsidRPr="002F5286">
        <w:fldChar w:fldCharType="end"/>
      </w:r>
      <w:r w:rsidRPr="002F5286">
        <w:rPr>
          <w:rFonts w:hint="eastAsia"/>
        </w:rPr>
        <w:t>提出的</w:t>
      </w:r>
      <w:r w:rsidRPr="002F5286">
        <w:rPr>
          <w:rFonts w:hint="eastAsia"/>
        </w:rPr>
        <w:t xml:space="preserve"> ACII</w:t>
      </w:r>
      <w:r>
        <w:t xml:space="preserve"> (Adaptive Cell-based Index for Indoor moving objects)</w:t>
      </w:r>
      <w:r w:rsidRPr="002F5286">
        <w:rPr>
          <w:rFonts w:hint="eastAsia"/>
        </w:rPr>
        <w:t>索引使用双层结构</w:t>
      </w:r>
      <w:r w:rsidRPr="002F5286">
        <w:rPr>
          <w:rFonts w:hint="eastAsia"/>
        </w:rPr>
        <w:t>MC</w:t>
      </w:r>
      <w:r>
        <w:rPr>
          <w:rFonts w:hint="eastAsia"/>
        </w:rPr>
        <w:t>(</w:t>
      </w:r>
      <w:r w:rsidRPr="002F5286">
        <w:rPr>
          <w:rFonts w:hint="eastAsia"/>
        </w:rPr>
        <w:t>Me</w:t>
      </w:r>
      <w:r w:rsidRPr="002F5286">
        <w:t>mory Cell</w:t>
      </w:r>
      <w:r>
        <w:rPr>
          <w:rFonts w:hint="eastAsia"/>
        </w:rPr>
        <w:t>)</w:t>
      </w:r>
      <w:r w:rsidRPr="002F5286">
        <w:rPr>
          <w:rFonts w:hint="eastAsia"/>
        </w:rPr>
        <w:t>和</w:t>
      </w:r>
      <w:r w:rsidRPr="002F5286">
        <w:rPr>
          <w:rFonts w:hint="eastAsia"/>
        </w:rPr>
        <w:t xml:space="preserve"> MEMO</w:t>
      </w:r>
      <w:r>
        <w:t xml:space="preserve"> </w:t>
      </w:r>
      <w:r w:rsidRPr="002F5286">
        <w:t>(Memory)</w:t>
      </w:r>
      <w:r w:rsidRPr="002F5286">
        <w:rPr>
          <w:rFonts w:hint="eastAsia"/>
        </w:rPr>
        <w:t xml:space="preserve"> </w:t>
      </w:r>
      <w:r w:rsidRPr="002F5286">
        <w:rPr>
          <w:rFonts w:hint="eastAsia"/>
        </w:rPr>
        <w:t>分别对当前时刻和历史时间区间两种时态的室内移动对象数据进行索引：</w:t>
      </w:r>
      <w:r w:rsidRPr="002F5286">
        <w:rPr>
          <w:rFonts w:hint="eastAsia"/>
        </w:rPr>
        <w:t>MC</w:t>
      </w:r>
      <w:r w:rsidRPr="002F5286">
        <w:rPr>
          <w:rFonts w:hint="eastAsia"/>
        </w:rPr>
        <w:t>结构将室内单元划分成固定大小的</w:t>
      </w:r>
      <w:r w:rsidRPr="002F5286">
        <w:rPr>
          <w:rFonts w:hint="eastAsia"/>
        </w:rPr>
        <w:t>Cell</w:t>
      </w:r>
      <w:r w:rsidRPr="002F5286">
        <w:rPr>
          <w:rFonts w:hint="eastAsia"/>
        </w:rPr>
        <w:t>，多个</w:t>
      </w:r>
      <w:r w:rsidRPr="002F5286">
        <w:rPr>
          <w:rFonts w:hint="eastAsia"/>
        </w:rPr>
        <w:t>Cell</w:t>
      </w:r>
      <w:r w:rsidRPr="002F5286">
        <w:rPr>
          <w:rFonts w:hint="eastAsia"/>
        </w:rPr>
        <w:t>组成楼道、房间等室内空间</w:t>
      </w:r>
      <w:r w:rsidRPr="002F5286">
        <w:fldChar w:fldCharType="begin">
          <w:fldData xml:space="preserve">PEVuZE5vdGU+PENpdGU+PEF1dGhvcj5TaGluPC9BdXRob3I+PFllYXI+MjAxMjwvWWVhcj48UmVj
TnVtPjIzNTwvUmVjTnVtPjxEaXNwbGF5VGV4dD48c3R5bGUgZmFjZT0ic3VwZXJzY3JpcHQiPlsx
OV08L3N0eWxlPjwvRGlzcGxheVRleHQ+PHJlY29yZD48cmVjLW51bWJlcj4yMzU8L3JlYy1udW1i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FC4E74">
        <w:instrText xml:space="preserve"> ADDIN EN.CITE </w:instrText>
      </w:r>
      <w:r w:rsidR="00FC4E74">
        <w:fldChar w:fldCharType="begin">
          <w:fldData xml:space="preserve">PEVuZE5vdGU+PENpdGU+PEF1dGhvcj5TaGluPC9BdXRob3I+PFllYXI+MjAxMjwvWWVhcj48UmVj
TnVtPjIzNTwvUmVjTnVtPjxEaXNwbGF5VGV4dD48c3R5bGUgZmFjZT0ic3VwZXJzY3JpcHQiPlsx
OV08L3N0eWxlPjwvRGlzcGxheVRleHQ+PHJlY29yZD48cmVjLW51bWJlcj4yMzU8L3JlYy1udW1i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FC4E74">
        <w:instrText xml:space="preserve"> ADDIN EN.CITE.DATA </w:instrText>
      </w:r>
      <w:r w:rsidR="00FC4E74">
        <w:fldChar w:fldCharType="end"/>
      </w:r>
      <w:r w:rsidRPr="002F5286">
        <w:fldChar w:fldCharType="separate"/>
      </w:r>
      <w:r w:rsidR="00FC4E74" w:rsidRPr="00FC4E74">
        <w:rPr>
          <w:noProof/>
          <w:vertAlign w:val="superscript"/>
        </w:rPr>
        <w:t>[19]</w:t>
      </w:r>
      <w:r w:rsidRPr="002F5286">
        <w:fldChar w:fldCharType="end"/>
      </w:r>
      <w:r w:rsidRPr="002F5286">
        <w:rPr>
          <w:rFonts w:hint="eastAsia"/>
        </w:rPr>
        <w:t>，在此基础建立空间索引树，并以</w:t>
      </w:r>
      <w:r>
        <w:rPr>
          <w:rFonts w:hint="eastAsia"/>
        </w:rPr>
        <w:t>室内单元为标识</w:t>
      </w:r>
      <w:r w:rsidR="00A370E2">
        <w:rPr>
          <w:rFonts w:hint="eastAsia"/>
        </w:rPr>
        <w:t>对当前时刻所含有</w:t>
      </w:r>
      <w:r w:rsidRPr="002F5286">
        <w:rPr>
          <w:rFonts w:hint="eastAsia"/>
        </w:rPr>
        <w:t>的移动对象建立</w:t>
      </w:r>
      <w:r w:rsidR="001E13FF">
        <w:rPr>
          <w:rFonts w:hint="eastAsia"/>
        </w:rPr>
        <w:t>Hash</w:t>
      </w:r>
      <w:r w:rsidRPr="002F5286">
        <w:rPr>
          <w:rFonts w:hint="eastAsia"/>
        </w:rPr>
        <w:t>索引，</w:t>
      </w:r>
      <w:r w:rsidR="001E13FF">
        <w:rPr>
          <w:rFonts w:hint="eastAsia"/>
        </w:rPr>
        <w:t>MEMO</w:t>
      </w:r>
      <w:r w:rsidRPr="002F5286">
        <w:rPr>
          <w:rFonts w:hint="eastAsia"/>
        </w:rPr>
        <w:t>结构以移动对象为主键，管理移动对象在历史区间内的轨迹数据。该索引支持全时态的移动对象查询，但没有考虑室内单元的距离关系和连通性，也无法支持室内空间关系查询和室内距离查询</w:t>
      </w:r>
      <w:r w:rsidRPr="002F5286">
        <w:fldChar w:fldCharType="begin"/>
      </w:r>
      <w:r w:rsidR="00FC4E74">
        <w:rPr>
          <w:rFonts w:hint="eastAsia"/>
        </w:rPr>
        <w:instrText xml:space="preserve"> ADDIN EN.CITE &lt;EndNote&gt;&lt;Cite&gt;&lt;Author&gt;</w:instrText>
      </w:r>
      <w:r w:rsidR="00FC4E74">
        <w:rPr>
          <w:rFonts w:hint="eastAsia"/>
        </w:rPr>
        <w:instrText>甘早斌</w:instrText>
      </w:r>
      <w:r w:rsidR="00FC4E74">
        <w:rPr>
          <w:rFonts w:hint="eastAsia"/>
        </w:rPr>
        <w:instrText>&lt;/Author&gt;&lt;Year&gt;2012&lt;/Year&gt;&lt;RecNum&gt;234&lt;/RecNum&gt;&lt;DisplayText&gt;&lt;style face="superscript"&gt;[17]&lt;/style&gt;&lt;/DisplayText&gt;&lt;record&gt;&lt;rec-number&gt;234&lt;/rec-number&gt;&lt;foreign-keys&gt;&lt;key app="EN" db-id="ff092x9vhtt2zfe2wf75eray0f5ffrz5zprr" timestamp="1456275649"&gt;234&lt;/key&gt;&lt;key app="ENWeb" db-id=""&gt;0&lt;/key&gt;&lt;/foreign-keys&gt;&lt;ref-type name="Journal Article"&gt;17&lt;/ref-type&gt;&lt;contributors&gt;&lt;authors&gt;&lt;author&gt;</w:instrText>
      </w:r>
      <w:r w:rsidR="00FC4E74">
        <w:rPr>
          <w:rFonts w:hint="eastAsia"/>
        </w:rPr>
        <w:instrText>甘早斌</w:instrText>
      </w:r>
      <w:r w:rsidR="00FC4E74">
        <w:rPr>
          <w:rFonts w:hint="eastAsia"/>
        </w:rPr>
        <w:instrText>,&lt;/author&gt;&lt;author&gt;</w:instrText>
      </w:r>
      <w:r w:rsidR="00FC4E74">
        <w:rPr>
          <w:rFonts w:hint="eastAsia"/>
        </w:rPr>
        <w:instrText>袁永光</w:instrText>
      </w:r>
      <w:r w:rsidR="00FC4E74">
        <w:rPr>
          <w:rFonts w:hint="eastAsia"/>
        </w:rPr>
        <w:instrText>,&lt;/author&gt;&lt;author&gt;</w:instrText>
      </w:r>
      <w:r w:rsidR="00FC4E74">
        <w:rPr>
          <w:rFonts w:hint="eastAsia"/>
        </w:rPr>
        <w:instrText>赵贻竹</w:instrText>
      </w:r>
      <w:r w:rsidR="00FC4E74">
        <w:rPr>
          <w:rFonts w:hint="eastAsia"/>
        </w:rPr>
        <w:instrText>,&lt;/author&gt;&lt;author&gt;</w:instrText>
      </w:r>
      <w:r w:rsidR="00FC4E74">
        <w:rPr>
          <w:rFonts w:hint="eastAsia"/>
        </w:rPr>
        <w:instrText>鲁宏伟</w:instrText>
      </w:r>
      <w:r w:rsidR="00FC4E74">
        <w:rPr>
          <w:rFonts w:hint="eastAsia"/>
        </w:rPr>
        <w:instrText>,&lt;/author&gt;&lt;/authors&gt;&lt;/contributors&gt;&lt;titles&gt;&lt;title&gt;</w:instrText>
      </w:r>
      <w:r w:rsidR="00FC4E74">
        <w:rPr>
          <w:rFonts w:hint="eastAsia"/>
        </w:rPr>
        <w:instrText>基于</w:instrText>
      </w:r>
      <w:r w:rsidR="00FC4E74">
        <w:rPr>
          <w:rFonts w:hint="eastAsia"/>
        </w:rPr>
        <w:instrText xml:space="preserve"> DR-tree </w:instrText>
      </w:r>
      <w:r w:rsidR="00FC4E74">
        <w:rPr>
          <w:rFonts w:hint="eastAsia"/>
        </w:rPr>
        <w:instrText>的室内移动对象索引研究</w:instrText>
      </w:r>
      <w:r w:rsidR="00FC4E74">
        <w:rPr>
          <w:rFonts w:hint="eastAsia"/>
        </w:rPr>
        <w:instrText>&lt;/title&gt;&lt;secondary-title&gt;</w:instrText>
      </w:r>
      <w:r w:rsidR="00FC4E74">
        <w:rPr>
          <w:rFonts w:hint="eastAsia"/>
        </w:rPr>
        <w:instrText>计算机科学</w:instrText>
      </w:r>
      <w:r w:rsidR="00FC4E74">
        <w:rPr>
          <w:rFonts w:hint="eastAsia"/>
        </w:rPr>
        <w:instrText>&lt;/secondary-title&gt;&lt;/titles&gt;&lt;pages&gt;177-181&lt;/pages&gt;&lt;volume&gt;39&lt;/volume&gt;&lt;number&gt;10&lt;/number&gt;&lt;dates&gt;&lt;year&gt;2012&lt;/year&gt;&lt;/dates&gt;&lt;urls&gt;&lt;/urls&gt;&lt;research-notes&gt;DR-tree</w:instrText>
      </w:r>
      <w:r w:rsidR="00FC4E74">
        <w:rPr>
          <w:rFonts w:hint="eastAsia"/>
        </w:rPr>
        <w:instrText>是一个双索引树结构，维护了两个索引树</w:instrText>
      </w:r>
      <w:r w:rsidR="00FC4E74">
        <w:rPr>
          <w:rFonts w:hint="eastAsia"/>
        </w:rPr>
        <w:instrText>LT-tree</w:instrText>
      </w:r>
      <w:r w:rsidR="00FC4E74">
        <w:rPr>
          <w:rFonts w:hint="eastAsia"/>
        </w:rPr>
        <w:instrText>和</w:instrText>
      </w:r>
      <w:r w:rsidR="00FC4E74">
        <w:rPr>
          <w:rFonts w:hint="eastAsia"/>
        </w:rPr>
        <w:instrText>OT-tree.LT-tree</w:instrText>
      </w:r>
      <w:r w:rsidR="00FC4E74">
        <w:rPr>
          <w:rFonts w:hint="eastAsia"/>
        </w:rPr>
        <w:instrText>用于索引移动轨迹的位置和时间信息，支持面向时空的查询方式；</w:instrText>
      </w:r>
      <w:r w:rsidR="00FC4E74">
        <w:rPr>
          <w:rFonts w:hint="eastAsia"/>
        </w:rPr>
        <w:instrText>OT</w:instrText>
      </w:r>
      <w:r w:rsidR="00FC4E74">
        <w:rPr>
          <w:rFonts w:hint="eastAsia"/>
        </w:rPr>
        <w:instrText>－</w:instrText>
      </w:r>
      <w:r w:rsidR="00FC4E74">
        <w:rPr>
          <w:rFonts w:hint="eastAsia"/>
        </w:rPr>
        <w:instrText>tree</w:instrText>
      </w:r>
      <w:r w:rsidR="00FC4E74">
        <w:rPr>
          <w:rFonts w:hint="eastAsia"/>
        </w:rPr>
        <w:instrText>则对对象和时间进行索引，支持面向对象的查询。</w:instrText>
      </w:r>
      <w:r w:rsidR="00FC4E74">
        <w:rPr>
          <w:rFonts w:hint="eastAsia"/>
        </w:rPr>
        <w:instrText>&lt;/research-notes&gt;&lt;/record&gt;&lt;/Cite&gt;&lt;/EndNote&gt;</w:instrText>
      </w:r>
      <w:r w:rsidRPr="002F5286">
        <w:fldChar w:fldCharType="separate"/>
      </w:r>
      <w:r w:rsidR="00FC4E74" w:rsidRPr="00FC4E74">
        <w:rPr>
          <w:noProof/>
          <w:vertAlign w:val="superscript"/>
        </w:rPr>
        <w:t>[17]</w:t>
      </w:r>
      <w:r w:rsidRPr="002F5286">
        <w:fldChar w:fldCharType="end"/>
      </w:r>
      <w:r w:rsidRPr="002F5286">
        <w:rPr>
          <w:rFonts w:hint="eastAsia"/>
        </w:rPr>
        <w:t>。</w:t>
      </w:r>
      <w:r w:rsidRPr="002F5286">
        <w:rPr>
          <w:rFonts w:hint="eastAsia"/>
        </w:rPr>
        <w:t>ACII</w:t>
      </w:r>
      <w:r w:rsidRPr="002F5286">
        <w:rPr>
          <w:rFonts w:hint="eastAsia"/>
        </w:rPr>
        <w:t>可以实现较高</w:t>
      </w:r>
      <w:r>
        <w:rPr>
          <w:rFonts w:hint="eastAsia"/>
        </w:rPr>
        <w:t>的数据更新</w:t>
      </w:r>
      <w:r w:rsidRPr="002F5286">
        <w:rPr>
          <w:rFonts w:hint="eastAsia"/>
        </w:rPr>
        <w:t>频率，适用于实时应用的场景，由于</w:t>
      </w:r>
      <w:r w:rsidRPr="002F5286">
        <w:t>ACII</w:t>
      </w:r>
      <w:r w:rsidRPr="002F5286">
        <w:t>是基于图模型的，空间单元大小不固定，因此可</w:t>
      </w:r>
      <w:r>
        <w:rPr>
          <w:rFonts w:hint="eastAsia"/>
        </w:rPr>
        <w:t>解决</w:t>
      </w:r>
      <w:r w:rsidRPr="002F5286">
        <w:t>于不同</w:t>
      </w:r>
      <w:r>
        <w:t>时间段或者不同空间区域</w:t>
      </w:r>
      <w:r w:rsidRPr="002F5286">
        <w:t>移动对象过于集中数据分布产生倾斜</w:t>
      </w:r>
      <w:r>
        <w:t>的问题</w:t>
      </w:r>
      <w:r w:rsidRPr="002F5286">
        <w:t>，实验表明，</w:t>
      </w:r>
      <w:r w:rsidRPr="002F5286">
        <w:t>ACII</w:t>
      </w:r>
      <w:r w:rsidRPr="002F5286">
        <w:rPr>
          <w:rFonts w:hint="eastAsia"/>
        </w:rPr>
        <w:t>最多使用</w:t>
      </w:r>
      <w:r>
        <w:rPr>
          <w:rFonts w:hint="eastAsia"/>
        </w:rPr>
        <w:t>R</w:t>
      </w:r>
      <w:r>
        <w:t>-tree</w:t>
      </w:r>
      <w:r w:rsidRPr="002F5286">
        <w:t>等其</w:t>
      </w:r>
      <w:r w:rsidRPr="002F5286">
        <w:rPr>
          <w:rFonts w:hint="eastAsia"/>
        </w:rPr>
        <w:t>变种树</w:t>
      </w:r>
      <w:r w:rsidRPr="002F5286">
        <w:rPr>
          <w:rFonts w:hint="eastAsia"/>
        </w:rPr>
        <w:t>30%</w:t>
      </w:r>
      <w:r w:rsidRPr="002F5286">
        <w:rPr>
          <w:rFonts w:hint="eastAsia"/>
        </w:rPr>
        <w:t>的空间，轨迹查询效率却要高于</w:t>
      </w:r>
      <w:r w:rsidRPr="002F5286">
        <w:rPr>
          <w:rFonts w:hint="eastAsia"/>
        </w:rPr>
        <w:t>R-tree</w:t>
      </w:r>
      <w:r w:rsidRPr="002F5286">
        <w:fldChar w:fldCharType="begin">
          <w:fldData xml:space="preserve">PEVuZE5vdGU+PENpdGU+PEF1dGhvcj5TaGluPC9BdXRob3I+PFllYXI+MjAxMjwvWWVhcj48UmVj
TnVtPjIzNTwvUmVjTnVtPjxEaXNwbGF5VGV4dD48c3R5bGUgZmFjZT0ic3VwZXJzY3JpcHQiPlsx
OV08L3N0eWxlPjwvRGlzcGxheVRleHQ+PHJlY29yZD48cmVjLW51bWJlcj4yMzU8L3JlYy1udW1i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FC4E74">
        <w:instrText xml:space="preserve"> ADDIN EN.CITE </w:instrText>
      </w:r>
      <w:r w:rsidR="00FC4E74">
        <w:fldChar w:fldCharType="begin">
          <w:fldData xml:space="preserve">PEVuZE5vdGU+PENpdGU+PEF1dGhvcj5TaGluPC9BdXRob3I+PFllYXI+MjAxMjwvWWVhcj48UmVj
TnVtPjIzNTwvUmVjTnVtPjxEaXNwbGF5VGV4dD48c3R5bGUgZmFjZT0ic3VwZXJzY3JpcHQiPlsx
OV08L3N0eWxlPjwvRGlzcGxheVRleHQ+PHJlY29yZD48cmVjLW51bWJlcj4yMzU8L3JlYy1udW1i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FC4E74">
        <w:instrText xml:space="preserve"> ADDIN EN.CITE.DATA </w:instrText>
      </w:r>
      <w:r w:rsidR="00FC4E74">
        <w:fldChar w:fldCharType="end"/>
      </w:r>
      <w:r w:rsidRPr="002F5286">
        <w:fldChar w:fldCharType="separate"/>
      </w:r>
      <w:r w:rsidR="00FC4E74" w:rsidRPr="00FC4E74">
        <w:rPr>
          <w:noProof/>
          <w:vertAlign w:val="superscript"/>
        </w:rPr>
        <w:t>[19]</w:t>
      </w:r>
      <w:r w:rsidRPr="002F5286">
        <w:fldChar w:fldCharType="end"/>
      </w:r>
      <w:r w:rsidRPr="002F5286">
        <w:rPr>
          <w:rFonts w:hint="eastAsia"/>
        </w:rPr>
        <w:t>。</w:t>
      </w:r>
    </w:p>
    <w:p w:rsidR="008D6EDB" w:rsidRDefault="000107C1" w:rsidP="000107C1">
      <w:r>
        <w:rPr>
          <w:rFonts w:hint="eastAsia"/>
        </w:rPr>
        <w:t>贲婷婷等人</w:t>
      </w:r>
      <w:r w:rsidR="00A370E2">
        <w:fldChar w:fldCharType="begin">
          <w:fldData xml:space="preserve">PEVuZE5vdGU+PENpdGU+PEF1dGhvcj7otLLlqbflqbc8L0F1dGhvcj48WWVhcj4yMDE1PC9ZZWFy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</w:fldData>
        </w:fldChar>
      </w:r>
      <w:r w:rsidR="00FC4E74">
        <w:instrText xml:space="preserve"> ADDIN EN.CITE </w:instrText>
      </w:r>
      <w:r w:rsidR="00FC4E74">
        <w:fldChar w:fldCharType="begin">
          <w:fldData xml:space="preserve">PEVuZE5vdGU+PENpdGU+PEF1dGhvcj7otLLlqbflqbc8L0F1dGhvcj48WWVhcj4yMDE1PC9ZZWFy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</w:fldData>
        </w:fldChar>
      </w:r>
      <w:r w:rsidR="00FC4E74">
        <w:instrText xml:space="preserve"> ADDIN EN.CITE.DATA </w:instrText>
      </w:r>
      <w:r w:rsidR="00FC4E74">
        <w:fldChar w:fldCharType="end"/>
      </w:r>
      <w:r w:rsidR="00A370E2">
        <w:fldChar w:fldCharType="separate"/>
      </w:r>
      <w:r w:rsidR="00FC4E74" w:rsidRPr="00FC4E74">
        <w:rPr>
          <w:noProof/>
          <w:vertAlign w:val="superscript"/>
        </w:rPr>
        <w:t>[10, 20]</w:t>
      </w:r>
      <w:r w:rsidR="00A370E2">
        <w:fldChar w:fldCharType="end"/>
      </w:r>
      <w:r>
        <w:rPr>
          <w:rFonts w:hint="eastAsia"/>
        </w:rPr>
        <w:t>提出了</w:t>
      </w:r>
      <w:r>
        <w:rPr>
          <w:rFonts w:hint="eastAsia"/>
        </w:rPr>
        <w:t xml:space="preserve">MQII </w:t>
      </w:r>
      <w:r>
        <w:t>( Multiple queries indoor index)</w:t>
      </w:r>
      <w:r>
        <w:rPr>
          <w:rFonts w:hint="eastAsia"/>
        </w:rPr>
        <w:t>索引结构，该索引分别建立了</w:t>
      </w:r>
      <w:r>
        <w:rPr>
          <w:rFonts w:hint="eastAsia"/>
        </w:rPr>
        <w:t>Hash</w:t>
      </w:r>
      <w:r>
        <w:rPr>
          <w:rFonts w:hint="eastAsia"/>
        </w:rPr>
        <w:t>表、对象链表、桶链表来存储移动对象历史轨迹信息和当前位置信息。对象链表提供针对移动对象的索引，存放</w:t>
      </w:r>
      <w:r w:rsidR="00707EFB">
        <w:rPr>
          <w:rFonts w:hint="eastAsia"/>
        </w:rPr>
        <w:t>移动</w:t>
      </w:r>
      <w:r>
        <w:rPr>
          <w:rFonts w:hint="eastAsia"/>
        </w:rPr>
        <w:t>对象信息和</w:t>
      </w:r>
      <w:r w:rsidR="00707EFB">
        <w:rPr>
          <w:rFonts w:hint="eastAsia"/>
        </w:rPr>
        <w:t>移动对象</w:t>
      </w:r>
      <w:r>
        <w:rPr>
          <w:rFonts w:hint="eastAsia"/>
        </w:rPr>
        <w:t>的桶链表指针；</w:t>
      </w:r>
      <w:r w:rsidR="00707EFB">
        <w:rPr>
          <w:rFonts w:hint="eastAsia"/>
        </w:rPr>
        <w:t>Hash</w:t>
      </w:r>
      <w:r>
        <w:rPr>
          <w:rFonts w:hint="eastAsia"/>
        </w:rPr>
        <w:t>表存储室内单元信息和该室内单元对应的桶链表地址，每一个单元对应一个通链表，用来存储该室内单元中对象的信息，包括进出时间等。该方法有效支持对象查询、位置查询、范围查询、时间片查询，实验效率高于</w:t>
      </w:r>
      <w:r w:rsidR="00BC47B0">
        <w:rPr>
          <w:rFonts w:hint="eastAsia"/>
        </w:rPr>
        <w:t>ACII</w:t>
      </w:r>
      <w:r>
        <w:rPr>
          <w:rFonts w:hint="eastAsia"/>
        </w:rPr>
        <w:t>索引，但其消耗空间较大，针对大数据量的存储与检索有待进一步改进。</w:t>
      </w:r>
    </w:p>
    <w:p w:rsidR="00724665" w:rsidRDefault="00724665" w:rsidP="00724665">
      <w:r>
        <w:rPr>
          <w:rFonts w:hint="eastAsia"/>
        </w:rPr>
        <w:t>以上的索引结构是建立在传统的关系型数据库上的，虽然能够实现是移动对象的管理与分析，但通常要受限于数据量、更新频率、查询频率等，存在不同的瓶颈。另一方面，分布式数据库如</w:t>
      </w:r>
      <w:r>
        <w:rPr>
          <w:rFonts w:hint="eastAsia"/>
        </w:rPr>
        <w:t>BigTable, HBase</w:t>
      </w:r>
      <w:r w:rsidR="00707EFB">
        <w:rPr>
          <w:rFonts w:hint="eastAsia"/>
        </w:rPr>
        <w:t>等</w:t>
      </w:r>
      <w:r>
        <w:rPr>
          <w:rFonts w:hint="eastAsia"/>
        </w:rPr>
        <w:t>虽然能够</w:t>
      </w:r>
      <w:r w:rsidR="00DA3C0D">
        <w:rPr>
          <w:rFonts w:hint="eastAsia"/>
        </w:rPr>
        <w:t>应对大规模的并发场景，但</w:t>
      </w:r>
      <w:r>
        <w:rPr>
          <w:rFonts w:hint="eastAsia"/>
        </w:rPr>
        <w:t>并不直接支持</w:t>
      </w:r>
      <w:r w:rsidR="00707EFB">
        <w:rPr>
          <w:rFonts w:hint="eastAsia"/>
        </w:rPr>
        <w:t>时空索引和属性索引</w:t>
      </w:r>
      <w:r>
        <w:rPr>
          <w:rFonts w:hint="eastAsia"/>
        </w:rPr>
        <w:t>，不满足移动对象存储与分析的要求，如果没有合适的二级索引，即使基于</w:t>
      </w:r>
      <w:r>
        <w:rPr>
          <w:rFonts w:hint="eastAsia"/>
        </w:rPr>
        <w:t xml:space="preserve">MapReduce </w:t>
      </w:r>
      <w:r w:rsidR="00545B65">
        <w:rPr>
          <w:rFonts w:hint="eastAsia"/>
        </w:rPr>
        <w:t>的并行计算框架，也要</w:t>
      </w:r>
      <w:r>
        <w:rPr>
          <w:rFonts w:hint="eastAsia"/>
        </w:rPr>
        <w:t>扫描</w:t>
      </w:r>
      <w:r w:rsidR="00545B65">
        <w:rPr>
          <w:rFonts w:hint="eastAsia"/>
        </w:rPr>
        <w:t>全部数据</w:t>
      </w:r>
      <w:r>
        <w:rPr>
          <w:rFonts w:hint="eastAsia"/>
        </w:rPr>
        <w:t>才能够实现数据检索，造成了计算资源、时间的极大浪费，降低了效率</w:t>
      </w:r>
      <w:r w:rsidR="006808C2">
        <w:fldChar w:fldCharType="begin"/>
      </w:r>
      <w:r w:rsidR="00FC4E74">
        <w:instrText xml:space="preserve"> ADDIN EN.CITE &lt;EndNote&gt;&lt;Cite&gt;&lt;Author&gt;Li&lt;/Author&gt;&lt;Year&gt;2015&lt;/Year&gt;&lt;RecNum&gt;254&lt;/RecNum&gt;&lt;DisplayText&gt;&lt;style face="superscript"&gt;[21]&lt;/style&gt;&lt;/DisplayText&gt;&lt;record&gt;&lt;rec-number&gt;254&lt;/rec-number&gt;&lt;foreign-keys&gt;&lt;key app="EN" db-id="ff092x9vhtt2zfe2wf75eray0f5ffrz5zprr" timestamp="1456275810"&gt;254&lt;/key&gt;&lt;key app="ENWeb" db-id=""&gt;0&lt;/key&gt;&lt;/foreign-keys&gt;&lt;ref-type name="Conference Proceedings"&gt;10&lt;/ref-type&gt;&lt;contributors&gt;&lt;authors&gt;&lt;author&gt;Li, Shen&lt;/author&gt;&lt;author&gt;Hu, Shaohan&lt;/author&gt;&lt;author&gt;Ganti, Raghu&lt;/author&gt;&lt;author&gt;Srivatsa, Mudhakar&lt;/author&gt;&lt;author&gt;Abdelzaher, Tarek&lt;/author&gt;&lt;/authors&gt;&lt;/contributors&gt;&lt;titles&gt;&lt;title&gt;Pyro: a spatial-temporal big-data storage system&lt;/title&gt;&lt;secondary-title&gt;2015 USENIX Annual Technical Conference (USENIX ATC 15)&lt;/secondary-title&gt;&lt;/titles&gt;&lt;pages&gt;97-109&lt;/pages&gt;&lt;dates&gt;&lt;year&gt;2015&lt;/year&gt;&lt;/dates&gt;&lt;isbn&gt;1931971226&lt;/isbn&gt;&lt;urls&gt;&lt;/urls&gt;&lt;/record&gt;&lt;/Cite&gt;&lt;/EndNote&gt;</w:instrText>
      </w:r>
      <w:r w:rsidR="006808C2">
        <w:fldChar w:fldCharType="separate"/>
      </w:r>
      <w:r w:rsidR="00FC4E74" w:rsidRPr="00FC4E74">
        <w:rPr>
          <w:noProof/>
          <w:vertAlign w:val="superscript"/>
        </w:rPr>
        <w:t>[21]</w:t>
      </w:r>
      <w:r w:rsidR="006808C2">
        <w:fldChar w:fldCharType="end"/>
      </w:r>
      <w:r>
        <w:rPr>
          <w:rFonts w:hint="eastAsia"/>
        </w:rPr>
        <w:t>。如何基于分布式数据库的特点针对移动对象数据设计合理数据结构与索引结构，许多学者也做了很多的研究工作。</w:t>
      </w:r>
    </w:p>
    <w:p w:rsidR="00724665" w:rsidRDefault="00724665" w:rsidP="00724665">
      <w:r>
        <w:rPr>
          <w:rFonts w:hint="eastAsia"/>
        </w:rPr>
        <w:t>Nishimura</w:t>
      </w:r>
      <w:r>
        <w:rPr>
          <w:rFonts w:hint="eastAsia"/>
        </w:rPr>
        <w:t>等人</w:t>
      </w:r>
      <w:r w:rsidR="005D4422">
        <w:fldChar w:fldCharType="begin">
          <w:fldData xml:space="preserve">PEVuZE5vdGU+PENpdGU+PEF1dGhvcj5OaXNoaW11cmE8L0F1dGhvcj48WWVhcj4yMDEzPC9ZZWFy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</w:fldData>
        </w:fldChar>
      </w:r>
      <w:r w:rsidR="00FC4E74">
        <w:instrText xml:space="preserve"> ADDIN EN.CITE </w:instrText>
      </w:r>
      <w:r w:rsidR="00FC4E74">
        <w:fldChar w:fldCharType="begin">
          <w:fldData xml:space="preserve">PEVuZE5vdGU+PENpdGU+PEF1dGhvcj5OaXNoaW11cmE8L0F1dGhvcj48WWVhcj4yMDEzPC9ZZWFy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</w:fldData>
        </w:fldChar>
      </w:r>
      <w:r w:rsidR="00FC4E74">
        <w:instrText xml:space="preserve"> ADDIN EN.CITE.DATA </w:instrText>
      </w:r>
      <w:r w:rsidR="00FC4E74">
        <w:fldChar w:fldCharType="end"/>
      </w:r>
      <w:r w:rsidR="005D4422">
        <w:fldChar w:fldCharType="separate"/>
      </w:r>
      <w:r w:rsidR="00FC4E74" w:rsidRPr="00FC4E74">
        <w:rPr>
          <w:noProof/>
          <w:vertAlign w:val="superscript"/>
        </w:rPr>
        <w:t>[22, 23]</w:t>
      </w:r>
      <w:r w:rsidR="005D4422">
        <w:fldChar w:fldCharType="end"/>
      </w:r>
      <w:r>
        <w:rPr>
          <w:rFonts w:hint="eastAsia"/>
        </w:rPr>
        <w:t>设计的</w:t>
      </w:r>
      <w:r>
        <w:rPr>
          <w:rFonts w:hint="eastAsia"/>
        </w:rPr>
        <w:t>MD-HBase</w:t>
      </w:r>
      <w:r w:rsidR="00286081">
        <w:rPr>
          <w:rFonts w:hint="eastAsia"/>
        </w:rPr>
        <w:t>时空索引结构</w:t>
      </w:r>
      <w:r>
        <w:rPr>
          <w:rFonts w:hint="eastAsia"/>
        </w:rPr>
        <w:t>通过利用</w:t>
      </w:r>
      <w:r>
        <w:rPr>
          <w:rFonts w:hint="eastAsia"/>
        </w:rPr>
        <w:t xml:space="preserve"> Z-ordering </w:t>
      </w:r>
      <w:r w:rsidR="005D4422">
        <w:rPr>
          <w:rFonts w:hint="eastAsia"/>
        </w:rPr>
        <w:t>空间填充曲线</w:t>
      </w:r>
      <w:r>
        <w:rPr>
          <w:rFonts w:hint="eastAsia"/>
        </w:rPr>
        <w:t>将</w:t>
      </w:r>
      <w:r w:rsidR="005D4422">
        <w:rPr>
          <w:rFonts w:hint="eastAsia"/>
        </w:rPr>
        <w:t>三维时空数据</w:t>
      </w:r>
      <w:r>
        <w:rPr>
          <w:rFonts w:hint="eastAsia"/>
        </w:rPr>
        <w:t>降至一维，使其能够直接利用</w:t>
      </w:r>
      <w:r>
        <w:rPr>
          <w:rFonts w:hint="eastAsia"/>
        </w:rPr>
        <w:t>HBase</w:t>
      </w:r>
      <w:r>
        <w:rPr>
          <w:rFonts w:hint="eastAsia"/>
        </w:rPr>
        <w:t>的</w:t>
      </w:r>
      <w:r w:rsidR="00353F4B">
        <w:rPr>
          <w:rFonts w:hint="eastAsia"/>
        </w:rPr>
        <w:t>行健</w:t>
      </w:r>
      <w:r>
        <w:rPr>
          <w:rFonts w:hint="eastAsia"/>
        </w:rPr>
        <w:t>索引。</w:t>
      </w:r>
      <w:r w:rsidR="00ED4165">
        <w:rPr>
          <w:rFonts w:hint="eastAsia"/>
        </w:rPr>
        <w:t>MD-HBase</w:t>
      </w:r>
      <w:r>
        <w:rPr>
          <w:rFonts w:hint="eastAsia"/>
        </w:rPr>
        <w:t>首先通过</w:t>
      </w:r>
      <w:r w:rsidR="00ED4165">
        <w:rPr>
          <w:rFonts w:hint="eastAsia"/>
        </w:rPr>
        <w:lastRenderedPageBreak/>
        <w:t>KD-tree</w:t>
      </w:r>
      <w:r>
        <w:rPr>
          <w:rFonts w:hint="eastAsia"/>
        </w:rPr>
        <w:t>和</w:t>
      </w:r>
      <w:r w:rsidR="00ED4165">
        <w:rPr>
          <w:rFonts w:hint="eastAsia"/>
        </w:rPr>
        <w:t>Quad-tree</w:t>
      </w:r>
      <w:r>
        <w:rPr>
          <w:rFonts w:hint="eastAsia"/>
        </w:rPr>
        <w:t>建立空间索引，之后再通过</w:t>
      </w:r>
      <w:r w:rsidR="00ED4165">
        <w:rPr>
          <w:rFonts w:hint="eastAsia"/>
        </w:rPr>
        <w:t>Z-ordering</w:t>
      </w:r>
      <w:r w:rsidR="00286081">
        <w:rPr>
          <w:rFonts w:hint="eastAsia"/>
        </w:rPr>
        <w:t>空间填充曲线</w:t>
      </w:r>
      <w:r>
        <w:rPr>
          <w:rFonts w:hint="eastAsia"/>
        </w:rPr>
        <w:t>将其降至一维，</w:t>
      </w:r>
      <w:r w:rsidR="00286081">
        <w:rPr>
          <w:rFonts w:hint="eastAsia"/>
        </w:rPr>
        <w:t>Z-ordering</w:t>
      </w:r>
      <w:r>
        <w:rPr>
          <w:rFonts w:hint="eastAsia"/>
        </w:rPr>
        <w:t>的编码规则类似于</w:t>
      </w:r>
      <w:r w:rsidR="00286081">
        <w:rPr>
          <w:rFonts w:hint="eastAsia"/>
        </w:rPr>
        <w:t xml:space="preserve">PHT </w:t>
      </w:r>
      <w:r>
        <w:rPr>
          <w:rFonts w:hint="eastAsia"/>
        </w:rPr>
        <w:t>(</w:t>
      </w:r>
      <w:r w:rsidR="00286081">
        <w:rPr>
          <w:rFonts w:hint="eastAsia"/>
        </w:rPr>
        <w:t>Prefix Hash Tree</w:t>
      </w:r>
      <w:r>
        <w:rPr>
          <w:rFonts w:hint="eastAsia"/>
        </w:rPr>
        <w:t>)</w:t>
      </w:r>
      <w:r w:rsidR="00E3109F">
        <w:fldChar w:fldCharType="begin"/>
      </w:r>
      <w:r w:rsidR="00FC4E74">
        <w:instrText xml:space="preserve"> ADDIN EN.CITE &lt;EndNote&gt;&lt;Cite ExcludeYear="1"&gt;&lt;Author&gt;Ramabhadran&lt;/Author&gt;&lt;Year&gt;2004&lt;/Year&gt;&lt;RecNum&gt;275&lt;/RecNum&gt;&lt;DisplayText&gt;&lt;style face="superscript"&gt;[24]&lt;/style&gt;&lt;/DisplayText&gt;&lt;record&gt;&lt;rec-number&gt;275&lt;/rec-number&gt;&lt;foreign-keys&gt;&lt;key app="EN" db-id="ff092x9vhtt2zfe2wf75eray0f5ffrz5zprr" timestamp="1457225998"&gt;275&lt;/key&gt;&lt;key app="ENWeb" db-id=""&gt;0&lt;/key&gt;&lt;/foreign-keys&gt;&lt;ref-type name="Conference Proceedings"&gt;10&lt;/ref-type&gt;&lt;contributors&gt;&lt;authors&gt;&lt;author&gt;Sriram Ramabhadran&lt;/author&gt;&lt;author&gt;Hellerstein, Joseph M.&lt;/author&gt;&lt;/authors&gt;&lt;/contributors&gt;&lt;titles&gt;&lt;title&gt;Prefix hash tree: An indexing data structure over distributed hash tables&lt;/title&gt;&lt;secondary-title&gt;Symposium on Principles of Distributed Computing&lt;/secondary-title&gt;&lt;/titles&gt;&lt;dates&gt;&lt;year&gt;2004&lt;/year&gt;&lt;/dates&gt;&lt;urls</w:instrText>
      </w:r>
      <w:r w:rsidR="00FC4E74">
        <w:rPr>
          <w:rFonts w:hint="eastAsia"/>
        </w:rPr>
        <w:instrText>&gt;&lt;/urls&gt;&lt;research-notes&gt;Prefix hash tree characteristics:&amp;#xD;1,:heqp queries, (max, min ) &amp;#xD;2,proximity queries   (what is the nearest element to X?&amp;quot;)&amp;#xD;3,</w:instrText>
      </w:r>
      <w:r w:rsidR="00FC4E74">
        <w:rPr>
          <w:rFonts w:hint="eastAsia"/>
        </w:rPr>
        <w:instrText>多维查询</w:instrText>
      </w:r>
      <w:r w:rsidR="00FC4E74">
        <w:rPr>
          <w:rFonts w:hint="eastAsia"/>
        </w:rPr>
        <w:instrText>;&lt;/research-notes&gt;&lt;/record&gt;&lt;/Cite&gt;&lt;/EndNote&gt;</w:instrText>
      </w:r>
      <w:r w:rsidR="00E3109F">
        <w:fldChar w:fldCharType="separate"/>
      </w:r>
      <w:r w:rsidR="00FC4E74" w:rsidRPr="00FC4E74">
        <w:rPr>
          <w:noProof/>
          <w:vertAlign w:val="superscript"/>
        </w:rPr>
        <w:t>[24]</w:t>
      </w:r>
      <w:r w:rsidR="00E3109F">
        <w:fldChar w:fldCharType="end"/>
      </w:r>
      <w:r>
        <w:rPr>
          <w:rFonts w:hint="eastAsia"/>
        </w:rPr>
        <w:t>,</w:t>
      </w:r>
      <w:r>
        <w:rPr>
          <w:rFonts w:hint="eastAsia"/>
        </w:rPr>
        <w:t>是一种分布式的</w:t>
      </w:r>
      <w:r w:rsidR="00286081">
        <w:rPr>
          <w:rFonts w:hint="eastAsia"/>
        </w:rPr>
        <w:t xml:space="preserve"> Hash</w:t>
      </w:r>
      <w:r>
        <w:rPr>
          <w:rFonts w:hint="eastAsia"/>
        </w:rPr>
        <w:t>编码规则，其特点是如果区域</w:t>
      </w:r>
      <w:r>
        <w:rPr>
          <w:rFonts w:hint="eastAsia"/>
        </w:rPr>
        <w:t xml:space="preserve"> A</w:t>
      </w:r>
      <w:r>
        <w:rPr>
          <w:rFonts w:hint="eastAsia"/>
        </w:rPr>
        <w:t>包含区域</w:t>
      </w:r>
      <w:r>
        <w:rPr>
          <w:rFonts w:hint="eastAsia"/>
        </w:rPr>
        <w:t xml:space="preserve"> B,</w:t>
      </w:r>
      <w:r>
        <w:rPr>
          <w:rFonts w:hint="eastAsia"/>
        </w:rPr>
        <w:t>那么</w:t>
      </w:r>
      <w:r>
        <w:rPr>
          <w:rFonts w:hint="eastAsia"/>
        </w:rPr>
        <w:t>A</w:t>
      </w:r>
      <w:r>
        <w:rPr>
          <w:rFonts w:hint="eastAsia"/>
        </w:rPr>
        <w:t>的</w:t>
      </w:r>
      <w:r w:rsidR="00B95E08">
        <w:rPr>
          <w:rFonts w:hint="eastAsia"/>
        </w:rPr>
        <w:t>Hash</w:t>
      </w:r>
      <w:r>
        <w:rPr>
          <w:rFonts w:hint="eastAsia"/>
        </w:rPr>
        <w:t>编码是</w:t>
      </w:r>
      <w:r>
        <w:rPr>
          <w:rFonts w:hint="eastAsia"/>
        </w:rPr>
        <w:t>B</w:t>
      </w:r>
      <w:r w:rsidR="00B95E08">
        <w:t>的</w:t>
      </w:r>
      <w:r>
        <w:rPr>
          <w:rFonts w:hint="eastAsia"/>
        </w:rPr>
        <w:t xml:space="preserve"> </w:t>
      </w:r>
      <w:r w:rsidR="00B95E08">
        <w:rPr>
          <w:rFonts w:hint="eastAsia"/>
        </w:rPr>
        <w:t>Hash</w:t>
      </w:r>
      <w:r>
        <w:rPr>
          <w:rFonts w:hint="eastAsia"/>
        </w:rPr>
        <w:t>编码的一个前缀，保证了灵活的范围检索功能。</w:t>
      </w:r>
      <w:r>
        <w:rPr>
          <w:rFonts w:hint="eastAsia"/>
        </w:rPr>
        <w:t>MD-</w:t>
      </w:r>
      <w:r w:rsidR="005D4422">
        <w:t>HBase</w:t>
      </w:r>
      <w:r w:rsidR="00ED4165">
        <w:rPr>
          <w:rFonts w:hint="eastAsia"/>
        </w:rPr>
        <w:t>能够实现</w:t>
      </w:r>
      <w:r>
        <w:rPr>
          <w:rFonts w:hint="eastAsia"/>
        </w:rPr>
        <w:t>较高效率的范围查询，但不支持对象查询，虽然</w:t>
      </w:r>
      <w:r>
        <w:rPr>
          <w:rFonts w:hint="eastAsia"/>
        </w:rPr>
        <w:t>MD-HBase</w:t>
      </w:r>
      <w:r w:rsidR="00286081">
        <w:rPr>
          <w:rFonts w:hint="eastAsia"/>
        </w:rPr>
        <w:t>也</w:t>
      </w:r>
      <w:r>
        <w:rPr>
          <w:rFonts w:hint="eastAsia"/>
        </w:rPr>
        <w:t>可以在</w:t>
      </w:r>
      <w:r w:rsidR="005D4422">
        <w:rPr>
          <w:rFonts w:hint="eastAsia"/>
        </w:rPr>
        <w:t>空间索引树的结点</w:t>
      </w:r>
      <w:r>
        <w:rPr>
          <w:rFonts w:hint="eastAsia"/>
        </w:rPr>
        <w:t>上添加语义信息，但进行</w:t>
      </w:r>
      <w:r w:rsidR="005D4422">
        <w:rPr>
          <w:rFonts w:hint="eastAsia"/>
        </w:rPr>
        <w:t>语义</w:t>
      </w:r>
      <w:r>
        <w:rPr>
          <w:rFonts w:hint="eastAsia"/>
        </w:rPr>
        <w:t>查询时需要</w:t>
      </w:r>
      <w:r w:rsidR="00286081">
        <w:rPr>
          <w:rFonts w:hint="eastAsia"/>
        </w:rPr>
        <w:t>先进行空间索引树搜索，</w:t>
      </w:r>
      <w:r>
        <w:rPr>
          <w:rFonts w:hint="eastAsia"/>
        </w:rPr>
        <w:t>再</w:t>
      </w:r>
      <w:r w:rsidR="00286081">
        <w:rPr>
          <w:rFonts w:hint="eastAsia"/>
        </w:rPr>
        <w:t>转换为</w:t>
      </w:r>
      <w:r>
        <w:rPr>
          <w:rFonts w:hint="eastAsia"/>
        </w:rPr>
        <w:t>Z-ordering</w:t>
      </w:r>
      <w:r>
        <w:rPr>
          <w:rFonts w:hint="eastAsia"/>
        </w:rPr>
        <w:t>编码，</w:t>
      </w:r>
      <w:r w:rsidR="00286081">
        <w:rPr>
          <w:rFonts w:hint="eastAsia"/>
        </w:rPr>
        <w:t>最后进行实际数据检索，造成了效率极大的</w:t>
      </w:r>
      <w:r>
        <w:rPr>
          <w:rFonts w:hint="eastAsia"/>
        </w:rPr>
        <w:t>下降，并且不能有效支持大范围的空间查询</w:t>
      </w:r>
      <w:r w:rsidR="005D4422">
        <w:fldChar w:fldCharType="begin"/>
      </w:r>
      <w:r w:rsidR="00FC4E74">
        <w:instrText xml:space="preserve"> ADDIN EN.CITE &lt;EndNote&gt;&lt;Cite&gt;&lt;Author&gt;Li&lt;/Author&gt;&lt;Year&gt;2015&lt;/Year&gt;&lt;RecNum&gt;254&lt;/RecNum&gt;&lt;DisplayText&gt;&lt;style face="superscript"&gt;[21]&lt;/style&gt;&lt;/DisplayText&gt;&lt;record&gt;&lt;rec-number&gt;254&lt;/rec-number&gt;&lt;foreign-keys&gt;&lt;key app="EN" db-id="ff092x9vhtt2zfe2wf75eray0f5ffrz5zprr" timestamp="1456275810"&gt;254&lt;/key&gt;&lt;key app="ENWeb" db-id=""&gt;0&lt;/key&gt;&lt;/foreign-keys&gt;&lt;ref-type name="Conference Proceedings"&gt;10&lt;/ref-type&gt;&lt;contributors&gt;&lt;authors&gt;&lt;author&gt;Li, Shen&lt;/author&gt;&lt;author&gt;Hu, Shaohan&lt;/author&gt;&lt;author&gt;Ganti, Raghu&lt;/author&gt;&lt;author&gt;Srivatsa, Mudhakar&lt;/author&gt;&lt;author&gt;Abdelzaher, Tarek&lt;/author&gt;&lt;/authors&gt;&lt;/contributors&gt;&lt;titles&gt;&lt;title&gt;Pyro: a spatial-temporal big-data storage system&lt;/title&gt;&lt;secondary-title&gt;2015 USENIX Annual Technical Conference (USENIX ATC 15)&lt;/secondary-title&gt;&lt;/titles&gt;&lt;pages&gt;97-109&lt;/pages&gt;&lt;dates&gt;&lt;year&gt;2015&lt;/year&gt;&lt;/dates&gt;&lt;isbn&gt;1931971226&lt;/isbn&gt;&lt;urls&gt;&lt;/urls&gt;&lt;/record&gt;&lt;/Cite&gt;&lt;/EndNote&gt;</w:instrText>
      </w:r>
      <w:r w:rsidR="005D4422">
        <w:fldChar w:fldCharType="separate"/>
      </w:r>
      <w:r w:rsidR="00FC4E74" w:rsidRPr="00FC4E74">
        <w:rPr>
          <w:noProof/>
          <w:vertAlign w:val="superscript"/>
        </w:rPr>
        <w:t>[21]</w:t>
      </w:r>
      <w:r w:rsidR="005D4422">
        <w:fldChar w:fldCharType="end"/>
      </w:r>
      <w:r>
        <w:rPr>
          <w:rFonts w:hint="eastAsia"/>
        </w:rPr>
        <w:t>。</w:t>
      </w:r>
      <w:r w:rsidR="005D4422">
        <w:rPr>
          <w:rFonts w:hint="eastAsia"/>
        </w:rPr>
        <w:t>另外</w:t>
      </w:r>
      <w:r>
        <w:rPr>
          <w:rFonts w:hint="eastAsia"/>
        </w:rPr>
        <w:t>该方法只在</w:t>
      </w:r>
      <w:r>
        <w:rPr>
          <w:rFonts w:hint="eastAsia"/>
        </w:rPr>
        <w:t>HBase</w:t>
      </w:r>
      <w:r>
        <w:rPr>
          <w:rFonts w:hint="eastAsia"/>
        </w:rPr>
        <w:t>的</w:t>
      </w:r>
      <w:r w:rsidR="00ED4165">
        <w:rPr>
          <w:rFonts w:hint="eastAsia"/>
        </w:rPr>
        <w:t>Meta-table</w:t>
      </w:r>
      <w:r>
        <w:rPr>
          <w:rFonts w:hint="eastAsia"/>
        </w:rPr>
        <w:t>级别建立了索引，没有</w:t>
      </w:r>
      <w:r w:rsidR="005D4422">
        <w:rPr>
          <w:rFonts w:hint="eastAsia"/>
        </w:rPr>
        <w:t>针对</w:t>
      </w:r>
      <w:r>
        <w:rPr>
          <w:rFonts w:hint="eastAsia"/>
        </w:rPr>
        <w:t>HRegion</w:t>
      </w:r>
      <w:r w:rsidR="005D4422">
        <w:rPr>
          <w:rFonts w:hint="eastAsia"/>
        </w:rPr>
        <w:t>内部</w:t>
      </w:r>
      <w:r>
        <w:rPr>
          <w:rFonts w:hint="eastAsia"/>
        </w:rPr>
        <w:t>数据</w:t>
      </w:r>
      <w:r w:rsidR="005D4422">
        <w:rPr>
          <w:rFonts w:hint="eastAsia"/>
        </w:rPr>
        <w:t>建立索引，因此当其结点较少，</w:t>
      </w:r>
      <w:r w:rsidR="005D4422">
        <w:rPr>
          <w:rFonts w:hint="eastAsia"/>
        </w:rPr>
        <w:t>HRegion</w:t>
      </w:r>
      <w:r w:rsidR="005D4422">
        <w:rPr>
          <w:rFonts w:hint="eastAsia"/>
        </w:rPr>
        <w:t>存储量较大时</w:t>
      </w:r>
      <w:r w:rsidR="00ED4165">
        <w:rPr>
          <w:rFonts w:hint="eastAsia"/>
        </w:rPr>
        <w:t>，</w:t>
      </w:r>
      <w:r>
        <w:rPr>
          <w:rFonts w:hint="eastAsia"/>
        </w:rPr>
        <w:t>数据读取效率有限</w:t>
      </w:r>
      <w:r w:rsidR="005D4422">
        <w:fldChar w:fldCharType="begin">
          <w:fldData xml:space="preserve">PEVuZE5vdGU+PENpdGU+PEF1dGhvcj5DaGVuPC9BdXRob3I+PFllYXI+MjAxNTwvWWVhcj48UmVj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</w:fldData>
        </w:fldChar>
      </w:r>
      <w:r w:rsidR="00FC4E74">
        <w:instrText xml:space="preserve"> ADDIN EN.CITE </w:instrText>
      </w:r>
      <w:r w:rsidR="00FC4E74">
        <w:fldChar w:fldCharType="begin">
          <w:fldData xml:space="preserve">PEVuZE5vdGU+PENpdGU+PEF1dGhvcj5DaGVuPC9BdXRob3I+PFllYXI+MjAxNTwvWWVhcj48UmVj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</w:fldData>
        </w:fldChar>
      </w:r>
      <w:r w:rsidR="00FC4E74">
        <w:instrText xml:space="preserve"> ADDIN EN.CITE.DATA </w:instrText>
      </w:r>
      <w:r w:rsidR="00FC4E74">
        <w:fldChar w:fldCharType="end"/>
      </w:r>
      <w:r w:rsidR="005D4422">
        <w:fldChar w:fldCharType="separate"/>
      </w:r>
      <w:r w:rsidR="00FC4E74" w:rsidRPr="00FC4E74">
        <w:rPr>
          <w:noProof/>
          <w:vertAlign w:val="superscript"/>
        </w:rPr>
        <w:t>[25]</w:t>
      </w:r>
      <w:r w:rsidR="005D4422">
        <w:fldChar w:fldCharType="end"/>
      </w:r>
      <w:r>
        <w:rPr>
          <w:rFonts w:hint="eastAsia"/>
        </w:rPr>
        <w:t>。</w:t>
      </w:r>
    </w:p>
    <w:p w:rsidR="00724665" w:rsidRDefault="00286081" w:rsidP="00724665">
      <w:r>
        <w:rPr>
          <w:rFonts w:hint="eastAsia"/>
        </w:rPr>
        <w:t>MD-HBase</w:t>
      </w:r>
      <w:r w:rsidR="00724665">
        <w:rPr>
          <w:rFonts w:hint="eastAsia"/>
        </w:rPr>
        <w:t>在对原始数据排序分割的基础上利用</w:t>
      </w:r>
      <w:r w:rsidR="00724665">
        <w:rPr>
          <w:rFonts w:hint="eastAsia"/>
        </w:rPr>
        <w:t xml:space="preserve">HBase </w:t>
      </w:r>
      <w:r w:rsidR="00957A51">
        <w:rPr>
          <w:rFonts w:hint="eastAsia"/>
        </w:rPr>
        <w:t>进行范围扫描实现的索引，</w:t>
      </w:r>
      <w:r w:rsidR="00724665">
        <w:rPr>
          <w:rFonts w:hint="eastAsia"/>
        </w:rPr>
        <w:t>没有解决数据写入热点、大范围查询等问题，</w:t>
      </w:r>
      <w:r w:rsidR="00724665">
        <w:rPr>
          <w:rFonts w:hint="eastAsia"/>
        </w:rPr>
        <w:t>LiShen</w:t>
      </w:r>
      <w:r w:rsidR="00724665">
        <w:rPr>
          <w:rFonts w:hint="eastAsia"/>
        </w:rPr>
        <w:t>等人</w:t>
      </w:r>
      <w:r w:rsidR="007A6203">
        <w:fldChar w:fldCharType="begin"/>
      </w:r>
      <w:r w:rsidR="007A6203">
        <w:instrText xml:space="preserve"> ADDIN EN.CITE &lt;EndNote&gt;&lt;Cite&gt;&lt;Author&gt;Li&lt;/Author&gt;&lt;Year&gt;2015&lt;/Year&gt;&lt;RecNum&gt;254&lt;/RecNum&gt;&lt;DisplayText&gt;&lt;style face="superscript"&gt;[21]&lt;/style&gt;&lt;/DisplayText&gt;&lt;record&gt;&lt;rec-number&gt;254&lt;/rec-number&gt;&lt;foreign-keys&gt;&lt;key app="EN" db-id="ff092x9vhtt2zfe2wf75eray0f5ffrz5zprr" timestamp="1456275810"&gt;254&lt;/key&gt;&lt;key app="ENWeb" db-id=""&gt;0&lt;/key&gt;&lt;/foreign-keys&gt;&lt;ref-type name="Conference Proceedings"&gt;10&lt;/ref-type&gt;&lt;contributors&gt;&lt;authors&gt;&lt;author&gt;Li, Shen&lt;/author&gt;&lt;author&gt;Hu, Shaohan&lt;/author&gt;&lt;author&gt;Ganti, Raghu&lt;/author&gt;&lt;author&gt;Srivatsa, Mudhakar&lt;/author&gt;&lt;author&gt;Abdelzaher, Tarek&lt;/author&gt;&lt;/authors&gt;&lt;/contributors&gt;&lt;titles&gt;&lt;title&gt;Pyro: a spatial-temporal big-data storage system&lt;/title&gt;&lt;secondary-title&gt;2015 USENIX Annual Technical Conference (USENIX ATC 15)&lt;/secondary-title&gt;&lt;/titles&gt;&lt;pages&gt;97-109&lt;/pages&gt;&lt;dates&gt;&lt;year&gt;2015&lt;/year&gt;&lt;/dates&gt;&lt;isbn&gt;1931971226&lt;/isbn&gt;&lt;urls&gt;&lt;/urls&gt;&lt;/record&gt;&lt;/Cite&gt;&lt;/EndNote&gt;</w:instrText>
      </w:r>
      <w:r w:rsidR="007A6203">
        <w:fldChar w:fldCharType="separate"/>
      </w:r>
      <w:r w:rsidR="007A6203" w:rsidRPr="007A6203">
        <w:rPr>
          <w:noProof/>
          <w:vertAlign w:val="superscript"/>
        </w:rPr>
        <w:t>[21]</w:t>
      </w:r>
      <w:r w:rsidR="007A6203">
        <w:fldChar w:fldCharType="end"/>
      </w:r>
      <w:r w:rsidR="00724665">
        <w:rPr>
          <w:rFonts w:hint="eastAsia"/>
        </w:rPr>
        <w:t>在</w:t>
      </w:r>
      <w:r w:rsidR="007A6203">
        <w:rPr>
          <w:rFonts w:hint="eastAsia"/>
        </w:rPr>
        <w:t>HDFS</w:t>
      </w:r>
      <w:r w:rsidR="00724665">
        <w:rPr>
          <w:rFonts w:hint="eastAsia"/>
        </w:rPr>
        <w:t>上构建出的</w:t>
      </w:r>
      <w:r w:rsidR="00724665">
        <w:rPr>
          <w:rFonts w:hint="eastAsia"/>
        </w:rPr>
        <w:t>PyroDB</w:t>
      </w:r>
      <w:r w:rsidR="00724665">
        <w:rPr>
          <w:rFonts w:hint="eastAsia"/>
        </w:rPr>
        <w:t>，利用</w:t>
      </w:r>
      <w:r w:rsidR="00724665">
        <w:rPr>
          <w:rFonts w:hint="eastAsia"/>
        </w:rPr>
        <w:t>Moore</w:t>
      </w:r>
      <w:r w:rsidR="00724665">
        <w:rPr>
          <w:rFonts w:hint="eastAsia"/>
        </w:rPr>
        <w:t>空间填充曲线</w:t>
      </w:r>
      <w:r w:rsidR="007A6203">
        <w:rPr>
          <w:rFonts w:hint="eastAsia"/>
        </w:rPr>
        <w:t>对</w:t>
      </w:r>
      <w:r w:rsidR="00957A51">
        <w:rPr>
          <w:rFonts w:hint="eastAsia"/>
        </w:rPr>
        <w:t>时空数据进行降维，在检索过程汇总、</w:t>
      </w:r>
      <w:r w:rsidR="00724665">
        <w:rPr>
          <w:rFonts w:hint="eastAsia"/>
        </w:rPr>
        <w:t>聚集一些可能的小范围查询为一个大范围查询，以此提高扫描速度；该系统还保证了在空间区域划分的时候的实现数据本地化，节省了服务期间通信、传输数据的资源，提高了查询速度。</w:t>
      </w:r>
      <w:r w:rsidR="00724665">
        <w:rPr>
          <w:rFonts w:hint="eastAsia"/>
        </w:rPr>
        <w:t>Pyro</w:t>
      </w:r>
      <w:r w:rsidR="00724665">
        <w:rPr>
          <w:rFonts w:hint="eastAsia"/>
        </w:rPr>
        <w:t>提出了</w:t>
      </w:r>
      <w:r w:rsidR="00724665">
        <w:rPr>
          <w:rFonts w:hint="eastAsia"/>
        </w:rPr>
        <w:t xml:space="preserve"> Adaptive Aggregation Algorithm(A3) </w:t>
      </w:r>
      <w:r w:rsidR="007A6203">
        <w:rPr>
          <w:rFonts w:hint="eastAsia"/>
        </w:rPr>
        <w:t>算法，在进行数据检索前</w:t>
      </w:r>
      <w:r w:rsidR="00724665">
        <w:rPr>
          <w:rFonts w:hint="eastAsia"/>
        </w:rPr>
        <w:t>过滤误判的范围，进一步加快了数据检索效率。</w:t>
      </w:r>
      <w:r w:rsidR="00724665">
        <w:rPr>
          <w:rFonts w:hint="eastAsia"/>
        </w:rPr>
        <w:t>PyroDB</w:t>
      </w:r>
      <w:r w:rsidR="006360E7">
        <w:rPr>
          <w:rFonts w:hint="eastAsia"/>
        </w:rPr>
        <w:t>还</w:t>
      </w:r>
      <w:r w:rsidR="00724665">
        <w:rPr>
          <w:rFonts w:hint="eastAsia"/>
        </w:rPr>
        <w:t>通过改进</w:t>
      </w:r>
      <w:r w:rsidR="006360E7">
        <w:rPr>
          <w:rFonts w:hint="eastAsia"/>
        </w:rPr>
        <w:t>HBase</w:t>
      </w:r>
      <w:r w:rsidR="006360E7">
        <w:rPr>
          <w:rFonts w:hint="eastAsia"/>
        </w:rPr>
        <w:t>集群</w:t>
      </w:r>
      <w:r w:rsidR="00724665">
        <w:rPr>
          <w:rFonts w:hint="eastAsia"/>
        </w:rPr>
        <w:t>Split</w:t>
      </w:r>
      <w:r w:rsidR="00724665">
        <w:rPr>
          <w:rFonts w:hint="eastAsia"/>
        </w:rPr>
        <w:t>的过程，使得数据能够及时分布到新节点上，解决了数据热点问题。</w:t>
      </w:r>
    </w:p>
    <w:p w:rsidR="00724665" w:rsidRDefault="00724665" w:rsidP="00724665">
      <w:r>
        <w:rPr>
          <w:rFonts w:hint="eastAsia"/>
        </w:rPr>
        <w:t>GeoMesa</w:t>
      </w:r>
      <w:r w:rsidR="00E3109F">
        <w:fldChar w:fldCharType="begin"/>
      </w:r>
      <w:r w:rsidR="00FC4E74">
        <w:instrText xml:space="preserve"> ADDIN EN.CITE &lt;EndNote&gt;&lt;Cite ExcludeYear="1"&gt;&lt;Author&gt;Hughes&lt;/Author&gt;&lt;Year&gt;2015&lt;/Year&gt;&lt;RecNum&gt;224&lt;/RecNum&gt;&lt;DisplayText&gt;&lt;style face="superscript"&gt;[26]&lt;/style&gt;&lt;/DisplayText&gt;&lt;record&gt;&lt;rec-number&gt;224&lt;/rec-number&gt;&lt;foreign-keys&gt;&lt;key app="EN" db-id="ff092x9vhtt2zfe2wf75eray0f5ffrz5zprr" timestamp="1456275606"&gt;224&lt;/key&gt;&lt;key app="ENWeb" db-id=""&gt;0&lt;/key&gt;&lt;/foreign-keys&gt;&lt;ref-type name="Conference Proceedings"&gt;10&lt;/ref-type&gt;&lt;contributors&gt;&lt;authors&gt;&lt;author&gt;Hughes, James N&lt;/author&gt;&lt;author&gt;Annex, Andrew&lt;/author&gt;&lt;author&gt;Eichelberger, Christopher N&lt;/author&gt;&lt;author&gt;Fox, Anthony&lt;/author&gt;&lt;author&gt;Hulbert, Andrew&lt;/author&gt;&lt;author&gt;Ronquest, Michael&lt;/author&gt;&lt;/authors&gt;&lt;/contributors&gt;&lt;titles&gt;&lt;title&gt;GeoMesa: a distributed architecture for spatio-temporal fusion&lt;/title&gt;&lt;secondary-title&gt;S</w:instrText>
      </w:r>
      <w:r w:rsidR="00FC4E74">
        <w:rPr>
          <w:rFonts w:hint="eastAsia"/>
        </w:rPr>
        <w:instrText>PIE Defense+ Security&lt;/secondary-title&gt;&lt;/titles&gt;&lt;pages&gt;94730F-94730F-13&lt;/pages&gt;&lt;dates&gt;&lt;year&gt;2015&lt;/year&gt;&lt;/dates&gt;&lt;publisher&gt;International Society for Optics and Photonics&lt;/publisher&gt;&lt;urls&gt;&lt;/urls&gt;&lt;research-notes&gt;mesa</w:instrText>
      </w:r>
      <w:r w:rsidR="00FC4E74">
        <w:rPr>
          <w:rFonts w:hint="eastAsia"/>
        </w:rPr>
        <w:instrText>原理</w:instrText>
      </w:r>
      <w:r w:rsidR="00FC4E74">
        <w:rPr>
          <w:rFonts w:hint="eastAsia"/>
        </w:rPr>
        <w:instrText xml:space="preserve"> </w:instrText>
      </w:r>
      <w:r w:rsidR="00FC4E74">
        <w:rPr>
          <w:rFonts w:hint="eastAsia"/>
        </w:rPr>
        <w:instrText>，</w:instrText>
      </w:r>
      <w:r w:rsidR="00FC4E74">
        <w:rPr>
          <w:rFonts w:hint="eastAsia"/>
        </w:rPr>
        <w:instrText>space filling curve,&lt;/research-notes&gt;&lt;</w:instrText>
      </w:r>
      <w:r w:rsidR="00FC4E74">
        <w:instrText>/record&gt;&lt;/Cite&gt;&lt;/EndNote&gt;</w:instrText>
      </w:r>
      <w:r w:rsidR="00E3109F">
        <w:fldChar w:fldCharType="separate"/>
      </w:r>
      <w:r w:rsidR="00FC4E74" w:rsidRPr="00FC4E74">
        <w:rPr>
          <w:noProof/>
          <w:vertAlign w:val="superscript"/>
        </w:rPr>
        <w:t>[26]</w:t>
      </w:r>
      <w:r w:rsidR="00E3109F">
        <w:fldChar w:fldCharType="end"/>
      </w:r>
      <w:r>
        <w:rPr>
          <w:rFonts w:hint="eastAsia"/>
        </w:rPr>
        <w:t>是一个开源的、分布式的时空数据库引擎，可基于</w:t>
      </w:r>
      <w:r>
        <w:rPr>
          <w:rFonts w:hint="eastAsia"/>
        </w:rPr>
        <w:t xml:space="preserve"> Ac</w:t>
      </w:r>
      <w:r w:rsidR="00C14DE1">
        <w:rPr>
          <w:rFonts w:hint="eastAsia"/>
        </w:rPr>
        <w:t>cumulo, HBase, Cassandra, Kafka</w:t>
      </w:r>
      <w:r>
        <w:rPr>
          <w:rFonts w:hint="eastAsia"/>
        </w:rPr>
        <w:t>等数据库构建，</w:t>
      </w:r>
      <w:r w:rsidR="00C14DE1">
        <w:rPr>
          <w:rFonts w:hint="eastAsia"/>
        </w:rPr>
        <w:t>GeoMesa</w:t>
      </w:r>
      <w:r>
        <w:rPr>
          <w:rFonts w:hint="eastAsia"/>
        </w:rPr>
        <w:t>提供了</w:t>
      </w:r>
      <w:r w:rsidR="00C14DE1">
        <w:rPr>
          <w:rFonts w:hint="eastAsia"/>
        </w:rPr>
        <w:t>NoSQL</w:t>
      </w:r>
      <w:r>
        <w:rPr>
          <w:rFonts w:hint="eastAsia"/>
        </w:rPr>
        <w:t>数据库的快速时空数据检索，其角色如同</w:t>
      </w:r>
      <w:r w:rsidR="00C14DE1">
        <w:rPr>
          <w:rFonts w:hint="eastAsia"/>
        </w:rPr>
        <w:t>PostGIS</w:t>
      </w:r>
      <w:r>
        <w:rPr>
          <w:rFonts w:hint="eastAsia"/>
        </w:rPr>
        <w:t>对</w:t>
      </w:r>
      <w:r w:rsidR="00C14DE1">
        <w:rPr>
          <w:rFonts w:hint="eastAsia"/>
        </w:rPr>
        <w:t>PostgreSQL</w:t>
      </w:r>
      <w:r>
        <w:rPr>
          <w:rFonts w:hint="eastAsia"/>
        </w:rPr>
        <w:t>一样</w:t>
      </w:r>
      <w:r w:rsidR="00E3109F">
        <w:fldChar w:fldCharType="begin"/>
      </w:r>
      <w:r w:rsidR="00FC4E74">
        <w:instrText xml:space="preserve"> ADDIN EN.CITE &lt;EndNote&gt;&lt;Cite ExcludeYear="1"&gt;&lt;RecNum&gt;289&lt;/RecNum&gt;&lt;DisplayText&gt;&lt;style face="superscript"&gt;[27]&lt;/style&gt;&lt;/DisplayText&gt;&lt;record&gt;&lt;rec-number&gt;289&lt;/rec-number&gt;&lt;foreign-keys&gt;&lt;key app="EN" db-id="ff092x9vhtt2zfe2wf75eray0f5ffrz5zprr" timestamp="1466317417"&gt;289&lt;/key&gt;&lt;/foreign-keys&gt;&lt;ref-type name="Web Page"&gt;12&lt;/ref-type&gt;&lt;contributors&gt;&lt;/contributors&gt;&lt;titles&gt;&lt;title&gt;GeoMesa&lt;/title&gt;&lt;/titles&gt;&lt;dates&gt;&lt;/dates&gt;&lt;urls&gt;&lt;related-urls&gt;&lt;url&gt;http://www.geomesa.org/&lt;/url&gt;&lt;/related-urls&gt;&lt;/urls&gt;&lt;/record&gt;&lt;/Cite&gt;&lt;/EndNote&gt;</w:instrText>
      </w:r>
      <w:r w:rsidR="00E3109F">
        <w:fldChar w:fldCharType="separate"/>
      </w:r>
      <w:r w:rsidR="00FC4E74" w:rsidRPr="00FC4E74">
        <w:rPr>
          <w:noProof/>
          <w:vertAlign w:val="superscript"/>
        </w:rPr>
        <w:t>[27]</w:t>
      </w:r>
      <w:r w:rsidR="00E3109F">
        <w:fldChar w:fldCharType="end"/>
      </w:r>
      <w:r>
        <w:rPr>
          <w:rFonts w:hint="eastAsia"/>
        </w:rPr>
        <w:t>。</w:t>
      </w:r>
      <w:r>
        <w:rPr>
          <w:rFonts w:hint="eastAsia"/>
        </w:rPr>
        <w:t>GeoMesa</w:t>
      </w:r>
      <w:r w:rsidR="006B11D9">
        <w:rPr>
          <w:rFonts w:hint="eastAsia"/>
        </w:rPr>
        <w:t>索引移动对象数据的方法是将二维空间和时间</w:t>
      </w:r>
      <w:r>
        <w:rPr>
          <w:rFonts w:hint="eastAsia"/>
        </w:rPr>
        <w:t>的</w:t>
      </w:r>
      <w:r w:rsidR="006B11D9">
        <w:rPr>
          <w:rFonts w:hint="eastAsia"/>
        </w:rPr>
        <w:t>构成的三维空间均匀分割成时空</w:t>
      </w:r>
      <w:r>
        <w:rPr>
          <w:rFonts w:hint="eastAsia"/>
        </w:rPr>
        <w:t>三维立方体</w:t>
      </w:r>
      <w:r w:rsidR="006B11D9">
        <w:rPr>
          <w:rFonts w:hint="eastAsia"/>
        </w:rPr>
        <w:t>单元</w:t>
      </w:r>
      <w:r w:rsidR="006B11D9">
        <w:rPr>
          <w:rFonts w:hint="eastAsia"/>
        </w:rPr>
        <w:t>(</w:t>
      </w:r>
      <w:r w:rsidR="006B11D9">
        <w:t>3D Cube</w:t>
      </w:r>
      <w:r w:rsidR="006B11D9">
        <w:rPr>
          <w:rFonts w:hint="eastAsia"/>
        </w:rPr>
        <w:t>)</w:t>
      </w:r>
      <w:r>
        <w:rPr>
          <w:rFonts w:hint="eastAsia"/>
        </w:rPr>
        <w:t>，通过</w:t>
      </w:r>
      <w:r w:rsidR="006B11D9">
        <w:rPr>
          <w:rFonts w:hint="eastAsia"/>
        </w:rPr>
        <w:t>空间填充曲线</w:t>
      </w:r>
      <w:r>
        <w:rPr>
          <w:rFonts w:hint="eastAsia"/>
        </w:rPr>
        <w:t>Z-ordering</w:t>
      </w:r>
      <w:r>
        <w:rPr>
          <w:rFonts w:hint="eastAsia"/>
        </w:rPr>
        <w:t>的值作为</w:t>
      </w:r>
      <w:r w:rsidR="006B11D9">
        <w:rPr>
          <w:rFonts w:hint="eastAsia"/>
        </w:rPr>
        <w:t>HBase</w:t>
      </w:r>
      <w:r w:rsidR="00353F4B">
        <w:rPr>
          <w:rFonts w:hint="eastAsia"/>
        </w:rPr>
        <w:t>行健</w:t>
      </w:r>
      <w:r>
        <w:rPr>
          <w:rFonts w:hint="eastAsia"/>
        </w:rPr>
        <w:t>。</w:t>
      </w:r>
      <w:r w:rsidR="006B11D9">
        <w:rPr>
          <w:rFonts w:hint="eastAsia"/>
        </w:rPr>
        <w:t>GeoMesa</w:t>
      </w:r>
      <w:r>
        <w:rPr>
          <w:rFonts w:hint="eastAsia"/>
        </w:rPr>
        <w:t>通过建立多个索引</w:t>
      </w:r>
      <w:r w:rsidR="00253D87">
        <w:rPr>
          <w:rFonts w:hint="eastAsia"/>
        </w:rPr>
        <w:t>数据</w:t>
      </w:r>
      <w:r>
        <w:rPr>
          <w:rFonts w:hint="eastAsia"/>
        </w:rPr>
        <w:t>表来支持非时空属性查询，每一个索引表实际上都包含了一个完整的数据备份</w:t>
      </w:r>
      <w:r w:rsidR="0000373D">
        <w:rPr>
          <w:rFonts w:hint="eastAsia"/>
        </w:rPr>
        <w:t>，</w:t>
      </w:r>
      <w:r w:rsidR="00253D87">
        <w:t>查询效率取决于三维立方体单元的大小</w:t>
      </w:r>
      <w:r w:rsidR="00253D87">
        <w:rPr>
          <w:rFonts w:hint="eastAsia"/>
        </w:rPr>
        <w:t>，</w:t>
      </w:r>
      <w:r w:rsidR="00253D87">
        <w:t>粒度越小</w:t>
      </w:r>
      <w:r w:rsidR="00253D87">
        <w:rPr>
          <w:rFonts w:hint="eastAsia"/>
        </w:rPr>
        <w:t>，</w:t>
      </w:r>
      <w:r w:rsidR="00253D87">
        <w:t>查询效率越高</w:t>
      </w:r>
      <w:r w:rsidR="00253D87">
        <w:rPr>
          <w:rFonts w:hint="eastAsia"/>
        </w:rPr>
        <w:t>，</w:t>
      </w:r>
      <w:r w:rsidR="00253D87">
        <w:t>但所耗费空间越大</w:t>
      </w:r>
      <w:r w:rsidR="00E3109F">
        <w:fldChar w:fldCharType="begin">
          <w:fldData xml:space="preserve">PEVuZE5vdGU+PENpdGUgRXhjbHVkZVllYXI9IjEiPjxBdXRob3I+V2hpdG1hbjwvQXV0aG9yPjxZ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</w:fldData>
        </w:fldChar>
      </w:r>
      <w:r w:rsidR="00FC4E74">
        <w:instrText xml:space="preserve"> ADDIN EN.CITE </w:instrText>
      </w:r>
      <w:r w:rsidR="00FC4E74">
        <w:fldChar w:fldCharType="begin">
          <w:fldData xml:space="preserve">PEVuZE5vdGU+PENpdGUgRXhjbHVkZVllYXI9IjEiPjxBdXRob3I+V2hpdG1hbjwvQXV0aG9yPjxZ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</w:fldData>
        </w:fldChar>
      </w:r>
      <w:r w:rsidR="00FC4E74">
        <w:instrText xml:space="preserve"> ADDIN EN.CITE.DATA </w:instrText>
      </w:r>
      <w:r w:rsidR="00FC4E74">
        <w:fldChar w:fldCharType="end"/>
      </w:r>
      <w:r w:rsidR="00E3109F">
        <w:fldChar w:fldCharType="separate"/>
      </w:r>
      <w:r w:rsidR="00FC4E74" w:rsidRPr="00FC4E74">
        <w:rPr>
          <w:noProof/>
          <w:vertAlign w:val="superscript"/>
        </w:rPr>
        <w:t>[28]</w:t>
      </w:r>
      <w:r w:rsidR="00E3109F">
        <w:fldChar w:fldCharType="end"/>
      </w:r>
      <w:r w:rsidR="00253D87">
        <w:rPr>
          <w:rFonts w:hint="eastAsia"/>
        </w:rPr>
        <w:t>，另外多个索引表中有</w:t>
      </w:r>
      <w:r>
        <w:rPr>
          <w:rFonts w:hint="eastAsia"/>
        </w:rPr>
        <w:t>个</w:t>
      </w:r>
      <w:r w:rsidR="00253D87">
        <w:rPr>
          <w:rFonts w:hint="eastAsia"/>
        </w:rPr>
        <w:t>数据备份，极大地浪费了</w:t>
      </w:r>
      <w:r>
        <w:rPr>
          <w:rFonts w:hint="eastAsia"/>
        </w:rPr>
        <w:t>存储空间。</w:t>
      </w:r>
    </w:p>
    <w:p w:rsidR="008D6EDB" w:rsidRDefault="00724665" w:rsidP="00724665">
      <w:r>
        <w:rPr>
          <w:rFonts w:hint="eastAsia"/>
        </w:rPr>
        <w:t>Chen</w:t>
      </w:r>
      <w:r>
        <w:rPr>
          <w:rFonts w:hint="eastAsia"/>
        </w:rPr>
        <w:t>等人</w:t>
      </w:r>
      <w:r w:rsidR="007070D3">
        <w:fldChar w:fldCharType="begin">
          <w:fldData xml:space="preserve">PEVuZE5vdGU+PENpdGUgRXhjbHVkZVllYXI9IjEiPjxBdXRob3I+Q2hlbjwvQXV0aG9yPjxZZWFy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</w:fldData>
        </w:fldChar>
      </w:r>
      <w:r w:rsidR="00FC4E74">
        <w:instrText xml:space="preserve"> ADDIN EN.CITE </w:instrText>
      </w:r>
      <w:r w:rsidR="00FC4E74">
        <w:fldChar w:fldCharType="begin">
          <w:fldData xml:space="preserve">PEVuZE5vdGU+PENpdGUgRXhjbHVkZVllYXI9IjEiPjxBdXRob3I+Q2hlbjwvQXV0aG9yPjxZZWFy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</w:fldData>
        </w:fldChar>
      </w:r>
      <w:r w:rsidR="00FC4E74">
        <w:instrText xml:space="preserve"> ADDIN EN.CITE.DATA </w:instrText>
      </w:r>
      <w:r w:rsidR="00FC4E74">
        <w:fldChar w:fldCharType="end"/>
      </w:r>
      <w:r w:rsidR="007070D3">
        <w:fldChar w:fldCharType="separate"/>
      </w:r>
      <w:r w:rsidR="00FC4E74" w:rsidRPr="00FC4E74">
        <w:rPr>
          <w:noProof/>
          <w:vertAlign w:val="superscript"/>
        </w:rPr>
        <w:t>[25]</w:t>
      </w:r>
      <w:r w:rsidR="007070D3">
        <w:fldChar w:fldCharType="end"/>
      </w:r>
      <w:r>
        <w:rPr>
          <w:rFonts w:hint="eastAsia"/>
        </w:rPr>
        <w:t>利用了</w:t>
      </w:r>
      <w:r w:rsidR="00C14DE1">
        <w:rPr>
          <w:rFonts w:hint="eastAsia"/>
        </w:rPr>
        <w:t>HBase</w:t>
      </w:r>
      <w:r>
        <w:rPr>
          <w:rFonts w:hint="eastAsia"/>
        </w:rPr>
        <w:t>的内部机制建立了两层索引</w:t>
      </w:r>
      <w:r>
        <w:rPr>
          <w:rFonts w:hint="eastAsia"/>
        </w:rPr>
        <w:t>STEHIX(Spatio-</w:t>
      </w:r>
      <w:r w:rsidR="0049158E">
        <w:t>Temporal</w:t>
      </w:r>
      <w:r>
        <w:rPr>
          <w:rFonts w:hint="eastAsia"/>
        </w:rPr>
        <w:t xml:space="preserve"> </w:t>
      </w:r>
      <w:r w:rsidR="0049158E">
        <w:t>HBase</w:t>
      </w:r>
      <w:r>
        <w:rPr>
          <w:rFonts w:hint="eastAsia"/>
        </w:rPr>
        <w:t xml:space="preserve"> </w:t>
      </w:r>
      <w:r w:rsidR="0049158E">
        <w:t>Index</w:t>
      </w:r>
      <w:r>
        <w:rPr>
          <w:rFonts w:hint="eastAsia"/>
        </w:rPr>
        <w:t>)</w:t>
      </w:r>
      <w:r>
        <w:rPr>
          <w:rFonts w:hint="eastAsia"/>
        </w:rPr>
        <w:t>，</w:t>
      </w:r>
      <w:r w:rsidR="00886318">
        <w:rPr>
          <w:rFonts w:hint="eastAsia"/>
        </w:rPr>
        <w:t>首先</w:t>
      </w:r>
      <w:r>
        <w:rPr>
          <w:rFonts w:hint="eastAsia"/>
        </w:rPr>
        <w:t>通过</w:t>
      </w:r>
      <w:r w:rsidR="00C14DE1">
        <w:rPr>
          <w:rFonts w:hint="eastAsia"/>
        </w:rPr>
        <w:t>Hilbert</w:t>
      </w:r>
      <w:r w:rsidR="007070D3">
        <w:rPr>
          <w:rFonts w:hint="eastAsia"/>
        </w:rPr>
        <w:t>空间填充</w:t>
      </w:r>
      <w:r w:rsidR="00886318">
        <w:rPr>
          <w:rFonts w:hint="eastAsia"/>
        </w:rPr>
        <w:t>曲线将空间</w:t>
      </w:r>
      <w:r>
        <w:rPr>
          <w:rFonts w:hint="eastAsia"/>
        </w:rPr>
        <w:t>数据的</w:t>
      </w:r>
      <w:r w:rsidR="00886318">
        <w:rPr>
          <w:rFonts w:hint="eastAsia"/>
        </w:rPr>
        <w:t>划分成等粒度的单元</w:t>
      </w:r>
      <w:r>
        <w:rPr>
          <w:rFonts w:hint="eastAsia"/>
        </w:rPr>
        <w:t>，</w:t>
      </w:r>
      <w:r w:rsidR="00886318">
        <w:rPr>
          <w:rFonts w:hint="eastAsia"/>
        </w:rPr>
        <w:t>根据单元的编码值将数据分布在不同的</w:t>
      </w:r>
      <w:r w:rsidR="00886318">
        <w:rPr>
          <w:rFonts w:hint="eastAsia"/>
        </w:rPr>
        <w:t>HRegion</w:t>
      </w:r>
      <w:r w:rsidR="00886318">
        <w:rPr>
          <w:rFonts w:hint="eastAsia"/>
        </w:rPr>
        <w:t>上</w:t>
      </w:r>
      <w:r w:rsidR="0049158E">
        <w:rPr>
          <w:rFonts w:hint="eastAsia"/>
        </w:rPr>
        <w:t>，</w:t>
      </w:r>
      <w:r w:rsidR="00886318">
        <w:rPr>
          <w:rFonts w:hint="eastAsia"/>
        </w:rPr>
        <w:t>在</w:t>
      </w:r>
      <w:r w:rsidR="00886318">
        <w:rPr>
          <w:rFonts w:hint="eastAsia"/>
        </w:rPr>
        <w:t>HRegion</w:t>
      </w:r>
      <w:r w:rsidR="00886318">
        <w:rPr>
          <w:rFonts w:hint="eastAsia"/>
        </w:rPr>
        <w:t>内部对</w:t>
      </w:r>
      <w:r w:rsidR="001B7349">
        <w:rPr>
          <w:rFonts w:hint="eastAsia"/>
        </w:rPr>
        <w:t>单元空间</w:t>
      </w:r>
      <w:r w:rsidR="00886318">
        <w:rPr>
          <w:rFonts w:hint="eastAsia"/>
        </w:rPr>
        <w:t>进行四叉分割细化并建立四叉树索引</w:t>
      </w:r>
      <w:r w:rsidR="007070D3">
        <w:rPr>
          <w:rFonts w:hint="eastAsia"/>
        </w:rPr>
        <w:t>，</w:t>
      </w:r>
      <w:r w:rsidR="00886318">
        <w:rPr>
          <w:rFonts w:hint="eastAsia"/>
        </w:rPr>
        <w:t>对时间进行分段索引</w:t>
      </w:r>
      <w:r w:rsidR="0049158E">
        <w:rPr>
          <w:rFonts w:hint="eastAsia"/>
        </w:rPr>
        <w:t>，进行时空约束查询时只需要求出时间索引和空间索引的交集部分即可。</w:t>
      </w:r>
      <w:r w:rsidR="0049158E">
        <w:rPr>
          <w:rFonts w:hint="eastAsia"/>
        </w:rPr>
        <w:t>STEHIX</w:t>
      </w:r>
      <w:r>
        <w:rPr>
          <w:rFonts w:hint="eastAsia"/>
        </w:rPr>
        <w:t>通过这两级索引实现</w:t>
      </w:r>
      <w:r w:rsidR="00C14DE1">
        <w:rPr>
          <w:rFonts w:hint="eastAsia"/>
        </w:rPr>
        <w:t>时空</w:t>
      </w:r>
      <w:r>
        <w:rPr>
          <w:rFonts w:hint="eastAsia"/>
        </w:rPr>
        <w:t>范围查询和</w:t>
      </w:r>
      <w:r>
        <w:rPr>
          <w:rFonts w:hint="eastAsia"/>
        </w:rPr>
        <w:t>kNN</w:t>
      </w:r>
      <w:r w:rsidR="001B7349">
        <w:rPr>
          <w:rFonts w:hint="eastAsia"/>
        </w:rPr>
        <w:t>(</w:t>
      </w:r>
      <w:r w:rsidR="005B486C" w:rsidRPr="005B486C">
        <w:t>k-nearest neighbors</w:t>
      </w:r>
      <w:r w:rsidR="001B7349">
        <w:rPr>
          <w:rFonts w:hint="eastAsia"/>
        </w:rPr>
        <w:t>)</w:t>
      </w:r>
      <w:r w:rsidR="00886318">
        <w:rPr>
          <w:rFonts w:hint="eastAsia"/>
        </w:rPr>
        <w:t>查询</w:t>
      </w:r>
      <w:r w:rsidR="0049158E">
        <w:rPr>
          <w:rFonts w:hint="eastAsia"/>
        </w:rPr>
        <w:t>，</w:t>
      </w:r>
      <w:r>
        <w:rPr>
          <w:rFonts w:hint="eastAsia"/>
        </w:rPr>
        <w:t>与</w:t>
      </w:r>
      <w:r w:rsidR="009964F1">
        <w:rPr>
          <w:rFonts w:hint="eastAsia"/>
        </w:rPr>
        <w:t>只</w:t>
      </w:r>
      <w:r w:rsidR="00DE1EB8">
        <w:rPr>
          <w:rFonts w:hint="eastAsia"/>
        </w:rPr>
        <w:t>设计</w:t>
      </w:r>
      <w:r w:rsidR="00353F4B">
        <w:rPr>
          <w:rFonts w:hint="eastAsia"/>
        </w:rPr>
        <w:t>行健</w:t>
      </w:r>
      <w:r w:rsidR="00DE1EB8">
        <w:rPr>
          <w:rFonts w:hint="eastAsia"/>
        </w:rPr>
        <w:t>的方式</w:t>
      </w:r>
      <w:r>
        <w:rPr>
          <w:rFonts w:hint="eastAsia"/>
        </w:rPr>
        <w:t>相比，该方法提高了</w:t>
      </w:r>
      <w:r w:rsidR="00886318">
        <w:rPr>
          <w:rFonts w:hint="eastAsia"/>
        </w:rPr>
        <w:t>HBase</w:t>
      </w:r>
      <w:r>
        <w:rPr>
          <w:rFonts w:hint="eastAsia"/>
        </w:rPr>
        <w:t>的读取速度</w:t>
      </w:r>
      <w:r w:rsidR="0049158E">
        <w:rPr>
          <w:rFonts w:hint="eastAsia"/>
        </w:rPr>
        <w:t>，</w:t>
      </w:r>
      <w:r>
        <w:rPr>
          <w:rFonts w:hint="eastAsia"/>
        </w:rPr>
        <w:t>实验证明其效率要高于</w:t>
      </w:r>
      <w:r>
        <w:rPr>
          <w:rFonts w:hint="eastAsia"/>
        </w:rPr>
        <w:t>MD-HBase</w:t>
      </w:r>
      <w:r>
        <w:rPr>
          <w:rFonts w:hint="eastAsia"/>
        </w:rPr>
        <w:t>。</w:t>
      </w:r>
    </w:p>
    <w:p w:rsidR="00B16A5F" w:rsidRPr="00B16A5F" w:rsidRDefault="002A7268" w:rsidP="00724665">
      <w:pPr>
        <w:rPr>
          <w:rFonts w:hint="eastAsia"/>
        </w:rPr>
      </w:pPr>
      <w:r>
        <w:rPr>
          <w:rFonts w:hint="eastAsia"/>
        </w:rPr>
        <w:t>从以上的索引结构不难看出，</w:t>
      </w:r>
      <w:r w:rsidR="00B16A5F">
        <w:t>基于分布式数据库的移动对象索引设计主要思想是通过一定的方法将多维空间降至一维</w:t>
      </w:r>
      <w:r w:rsidR="00B16A5F">
        <w:rPr>
          <w:rFonts w:hint="eastAsia"/>
        </w:rPr>
        <w:t>，</w:t>
      </w:r>
      <w:r w:rsidR="00B16A5F">
        <w:t>多采用空间填充曲线的方法或者利用</w:t>
      </w:r>
      <w:r w:rsidR="00B16A5F">
        <w:t>GeoHash</w:t>
      </w:r>
      <w:r w:rsidR="00B16A5F">
        <w:rPr>
          <w:rFonts w:hint="eastAsia"/>
        </w:rPr>
        <w:t>进行，查询时一般只能实现范围查询，针对移动对象的轨迹查询、对象查询则较难处理。</w:t>
      </w:r>
      <w:r w:rsidR="00E87079">
        <w:rPr>
          <w:rFonts w:hint="eastAsia"/>
        </w:rPr>
        <w:t>此外</w:t>
      </w:r>
      <w:r w:rsidR="00707FCA">
        <w:rPr>
          <w:rFonts w:hint="eastAsia"/>
        </w:rPr>
        <w:t>，这些索引方式都不支持移动对象的语义分析</w:t>
      </w:r>
      <w:r w:rsidR="00E87079">
        <w:rPr>
          <w:rFonts w:hint="eastAsia"/>
        </w:rPr>
        <w:t>，需要根据应用需求改进</w:t>
      </w:r>
      <w:r w:rsidR="00707FCA">
        <w:rPr>
          <w:rFonts w:hint="eastAsia"/>
        </w:rPr>
        <w:t>。</w:t>
      </w:r>
      <w:ins w:id="43" w:author="wangnian" w:date="2016-07-24T11:11:00Z">
        <w:r w:rsidR="001809FD">
          <w:rPr>
            <w:rFonts w:hint="eastAsia"/>
          </w:rPr>
          <w:t>（这段话</w:t>
        </w:r>
        <w:r w:rsidR="001809FD">
          <w:t>要重点扩充，</w:t>
        </w:r>
      </w:ins>
      <w:ins w:id="44" w:author="wangnian" w:date="2016-07-24T11:12:00Z">
        <w:r w:rsidR="001809FD">
          <w:rPr>
            <w:rFonts w:hint="eastAsia"/>
          </w:rPr>
          <w:t>总结</w:t>
        </w:r>
        <w:r w:rsidR="005A4895">
          <w:t>以上</w:t>
        </w:r>
        <w:r w:rsidR="005A4895">
          <w:rPr>
            <w:rFonts w:hint="eastAsia"/>
          </w:rPr>
          <w:t>方法</w:t>
        </w:r>
        <w:r w:rsidR="005A4895">
          <w:t>共性的</w:t>
        </w:r>
        <w:r w:rsidR="001809FD">
          <w:rPr>
            <w:rFonts w:hint="eastAsia"/>
          </w:rPr>
          <w:t>特点</w:t>
        </w:r>
        <w:r w:rsidR="005A4895">
          <w:rPr>
            <w:rFonts w:hint="eastAsia"/>
          </w:rPr>
          <w:t>和缺陷</w:t>
        </w:r>
        <w:r w:rsidR="005A4895">
          <w:t>部分，对比分析</w:t>
        </w:r>
      </w:ins>
      <w:ins w:id="45" w:author="wangnian" w:date="2016-07-24T11:13:00Z">
        <w:r w:rsidR="005A4895">
          <w:rPr>
            <w:rFonts w:hint="eastAsia"/>
          </w:rPr>
          <w:t>HBase</w:t>
        </w:r>
        <w:r w:rsidR="005A4895">
          <w:t>方法的优势。就是</w:t>
        </w:r>
        <w:r w:rsidR="005A4895">
          <w:rPr>
            <w:rFonts w:hint="eastAsia"/>
          </w:rPr>
          <w:t>讲清楚</w:t>
        </w:r>
        <w:r w:rsidR="005A4895">
          <w:t>你为什么用</w:t>
        </w:r>
        <w:r w:rsidR="005A4895">
          <w:t>Hbase</w:t>
        </w:r>
      </w:ins>
      <w:ins w:id="46" w:author="wangnian" w:date="2016-07-24T11:11:00Z">
        <w:r w:rsidR="001809FD">
          <w:t>）</w:t>
        </w:r>
      </w:ins>
    </w:p>
    <w:p w:rsidR="00F6758F" w:rsidRPr="00F6758F" w:rsidRDefault="00F6758F" w:rsidP="002A7268">
      <w:pPr>
        <w:pStyle w:val="a7"/>
      </w:pPr>
      <w:r w:rsidRPr="00F6758F">
        <w:rPr>
          <w:rFonts w:hint="eastAsia"/>
        </w:rPr>
        <w:t>表</w:t>
      </w:r>
      <w:r w:rsidRPr="00F6758F">
        <w:rPr>
          <w:rFonts w:hint="eastAsia"/>
        </w:rPr>
        <w:t xml:space="preserve">1 </w:t>
      </w:r>
      <w:r w:rsidR="00481ACF">
        <w:rPr>
          <w:rFonts w:hint="eastAsia"/>
        </w:rPr>
        <w:t>移动对象索引总结</w:t>
      </w:r>
    </w:p>
    <w:p w:rsidR="00F6758F" w:rsidRPr="00F6758F" w:rsidRDefault="00F6758F" w:rsidP="002A7268">
      <w:pPr>
        <w:pStyle w:val="a7"/>
      </w:pPr>
      <w:r w:rsidRPr="00F6758F">
        <w:t>Tab</w:t>
      </w:r>
      <w:r w:rsidRPr="00F6758F">
        <w:rPr>
          <w:rFonts w:hint="eastAsia"/>
        </w:rPr>
        <w:t>.</w:t>
      </w:r>
      <w:r w:rsidRPr="00F6758F">
        <w:t xml:space="preserve">1 </w:t>
      </w:r>
      <w:r w:rsidR="00481ACF">
        <w:t>List of Moving Objects Index</w:t>
      </w:r>
    </w:p>
    <w:tbl>
      <w:tblPr>
        <w:tblStyle w:val="a8"/>
        <w:tblW w:w="7083" w:type="dxa"/>
        <w:jc w:val="center"/>
        <w:tblLook w:val="04A0" w:firstRow="1" w:lastRow="0" w:firstColumn="1" w:lastColumn="0" w:noHBand="0" w:noVBand="1"/>
      </w:tblPr>
      <w:tblGrid>
        <w:gridCol w:w="834"/>
        <w:gridCol w:w="1288"/>
        <w:gridCol w:w="2268"/>
        <w:gridCol w:w="2693"/>
      </w:tblGrid>
      <w:tr w:rsidR="00525C07" w:rsidRPr="00525C07" w:rsidTr="003E1BB2">
        <w:trPr>
          <w:jc w:val="center"/>
        </w:trPr>
        <w:tc>
          <w:tcPr>
            <w:tcW w:w="834" w:type="dxa"/>
            <w:tcBorders>
              <w:left w:val="nil"/>
              <w:bottom w:val="single" w:sz="4" w:space="0" w:color="auto"/>
              <w:right w:val="nil"/>
            </w:tcBorders>
          </w:tcPr>
          <w:p w:rsidR="00525C07" w:rsidRPr="00525C07" w:rsidRDefault="00525C07" w:rsidP="002A7268">
            <w:pPr>
              <w:pStyle w:val="a9"/>
              <w:ind w:rightChars="0" w:right="0"/>
              <w:jc w:val="left"/>
            </w:pPr>
            <w:r w:rsidRPr="00525C07">
              <w:rPr>
                <w:rFonts w:hint="eastAsia"/>
              </w:rPr>
              <w:t>索引分类</w:t>
            </w:r>
          </w:p>
        </w:tc>
        <w:tc>
          <w:tcPr>
            <w:tcW w:w="1288" w:type="dxa"/>
            <w:tcBorders>
              <w:left w:val="nil"/>
              <w:right w:val="nil"/>
            </w:tcBorders>
          </w:tcPr>
          <w:p w:rsidR="00525C07" w:rsidRPr="00525C07" w:rsidRDefault="00525C07" w:rsidP="002A7268">
            <w:pPr>
              <w:pStyle w:val="a9"/>
              <w:ind w:rightChars="0" w:right="0"/>
              <w:jc w:val="left"/>
            </w:pPr>
            <w:r w:rsidRPr="00525C07">
              <w:rPr>
                <w:rFonts w:hint="eastAsia"/>
              </w:rPr>
              <w:t>索引名称</w:t>
            </w:r>
          </w:p>
        </w:tc>
        <w:tc>
          <w:tcPr>
            <w:tcW w:w="2268" w:type="dxa"/>
            <w:tcBorders>
              <w:left w:val="nil"/>
              <w:right w:val="nil"/>
            </w:tcBorders>
          </w:tcPr>
          <w:p w:rsidR="00525C07" w:rsidRPr="00525C07" w:rsidRDefault="00525C07" w:rsidP="002A7268">
            <w:pPr>
              <w:pStyle w:val="a9"/>
              <w:ind w:rightChars="0" w:right="0"/>
              <w:jc w:val="left"/>
            </w:pPr>
            <w:r w:rsidRPr="00525C07">
              <w:rPr>
                <w:rFonts w:hint="eastAsia"/>
              </w:rPr>
              <w:t>索引结构</w:t>
            </w:r>
          </w:p>
        </w:tc>
        <w:tc>
          <w:tcPr>
            <w:tcW w:w="2693" w:type="dxa"/>
            <w:tcBorders>
              <w:left w:val="nil"/>
              <w:right w:val="nil"/>
            </w:tcBorders>
          </w:tcPr>
          <w:p w:rsidR="00525C07" w:rsidRPr="00525C07" w:rsidRDefault="00525C07" w:rsidP="002A7268">
            <w:pPr>
              <w:pStyle w:val="a9"/>
              <w:ind w:rightChars="0" w:right="0"/>
              <w:jc w:val="left"/>
            </w:pPr>
            <w:r w:rsidRPr="00525C07">
              <w:rPr>
                <w:rFonts w:hint="eastAsia"/>
              </w:rPr>
              <w:t>范围查询</w:t>
            </w:r>
          </w:p>
        </w:tc>
      </w:tr>
      <w:tr w:rsidR="00525C07" w:rsidRPr="00525C07" w:rsidTr="003E1BB2">
        <w:trPr>
          <w:jc w:val="center"/>
        </w:trPr>
        <w:tc>
          <w:tcPr>
            <w:tcW w:w="834" w:type="dxa"/>
            <w:vMerge w:val="restart"/>
            <w:tcBorders>
              <w:left w:val="nil"/>
              <w:bottom w:val="single" w:sz="4" w:space="0" w:color="auto"/>
              <w:right w:val="nil"/>
            </w:tcBorders>
          </w:tcPr>
          <w:p w:rsidR="00525C07" w:rsidRPr="00525C07" w:rsidRDefault="00525C07" w:rsidP="002A7268">
            <w:pPr>
              <w:pStyle w:val="a9"/>
              <w:ind w:rightChars="0" w:right="0"/>
              <w:jc w:val="left"/>
            </w:pPr>
            <w:r w:rsidRPr="00525C07">
              <w:rPr>
                <w:rFonts w:hint="eastAsia"/>
              </w:rPr>
              <w:t>基于传统数据库的移动对象</w:t>
            </w:r>
            <w:r w:rsidRPr="00525C07">
              <w:rPr>
                <w:rFonts w:hint="eastAsia"/>
              </w:rPr>
              <w:lastRenderedPageBreak/>
              <w:t>索引</w:t>
            </w:r>
          </w:p>
        </w:tc>
        <w:tc>
          <w:tcPr>
            <w:tcW w:w="1288" w:type="dxa"/>
            <w:tcBorders>
              <w:left w:val="nil"/>
              <w:bottom w:val="nil"/>
              <w:right w:val="nil"/>
            </w:tcBorders>
          </w:tcPr>
          <w:p w:rsidR="00525C07" w:rsidRPr="00525C07" w:rsidRDefault="00525C07" w:rsidP="002A7268">
            <w:pPr>
              <w:pStyle w:val="a9"/>
              <w:ind w:rightChars="0" w:right="0"/>
              <w:jc w:val="left"/>
            </w:pPr>
            <w:r w:rsidRPr="00525C07">
              <w:rPr>
                <w:rFonts w:hint="eastAsia"/>
              </w:rPr>
              <w:lastRenderedPageBreak/>
              <w:t>RTR-TP2R-tree</w:t>
            </w:r>
          </w:p>
        </w:tc>
        <w:tc>
          <w:tcPr>
            <w:tcW w:w="2268" w:type="dxa"/>
            <w:tcBorders>
              <w:left w:val="nil"/>
              <w:bottom w:val="nil"/>
              <w:right w:val="nil"/>
            </w:tcBorders>
          </w:tcPr>
          <w:p w:rsidR="00525C07" w:rsidRPr="00525C07" w:rsidRDefault="00525C07" w:rsidP="002A7268">
            <w:pPr>
              <w:pStyle w:val="a9"/>
              <w:ind w:rightChars="0" w:right="0"/>
              <w:jc w:val="left"/>
            </w:pPr>
            <w:r w:rsidRPr="00525C07">
              <w:rPr>
                <w:rFonts w:hint="eastAsia"/>
              </w:rPr>
              <w:t>R-tree</w:t>
            </w:r>
          </w:p>
        </w:tc>
        <w:tc>
          <w:tcPr>
            <w:tcW w:w="2693" w:type="dxa"/>
            <w:tcBorders>
              <w:left w:val="nil"/>
              <w:bottom w:val="nil"/>
              <w:right w:val="nil"/>
            </w:tcBorders>
          </w:tcPr>
          <w:p w:rsidR="00525C07" w:rsidRPr="00525C07" w:rsidRDefault="00525C07" w:rsidP="002A7268">
            <w:pPr>
              <w:pStyle w:val="a9"/>
              <w:ind w:rightChars="0" w:right="0"/>
              <w:jc w:val="left"/>
            </w:pPr>
            <w:r w:rsidRPr="00525C07">
              <w:rPr>
                <w:rFonts w:hint="eastAsia"/>
              </w:rPr>
              <w:t>室内时空范围查询</w:t>
            </w:r>
          </w:p>
        </w:tc>
      </w:tr>
      <w:tr w:rsidR="00525C07" w:rsidRPr="00525C07" w:rsidTr="003E1BB2">
        <w:trPr>
          <w:jc w:val="center"/>
        </w:trPr>
        <w:tc>
          <w:tcPr>
            <w:tcW w:w="834" w:type="dxa"/>
            <w:vMerge/>
            <w:tcBorders>
              <w:left w:val="nil"/>
              <w:bottom w:val="single" w:sz="4" w:space="0" w:color="auto"/>
              <w:right w:val="nil"/>
            </w:tcBorders>
          </w:tcPr>
          <w:p w:rsidR="00525C07" w:rsidRPr="00525C07" w:rsidRDefault="00525C07" w:rsidP="002A7268">
            <w:pPr>
              <w:pStyle w:val="a9"/>
              <w:ind w:rightChars="0" w:right="0"/>
              <w:jc w:val="left"/>
            </w:pPr>
          </w:p>
        </w:tc>
        <w:tc>
          <w:tcPr>
            <w:tcW w:w="1288"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DR-tree</w:t>
            </w:r>
          </w:p>
        </w:tc>
        <w:tc>
          <w:tcPr>
            <w:tcW w:w="2268"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R-tree</w:t>
            </w:r>
          </w:p>
        </w:tc>
        <w:tc>
          <w:tcPr>
            <w:tcW w:w="2693"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室内对象轨迹查询</w:t>
            </w:r>
          </w:p>
        </w:tc>
      </w:tr>
      <w:tr w:rsidR="00525C07" w:rsidRPr="00525C07" w:rsidTr="003E1BB2">
        <w:trPr>
          <w:jc w:val="center"/>
        </w:trPr>
        <w:tc>
          <w:tcPr>
            <w:tcW w:w="834" w:type="dxa"/>
            <w:vMerge/>
            <w:tcBorders>
              <w:left w:val="nil"/>
              <w:bottom w:val="single" w:sz="4" w:space="0" w:color="auto"/>
              <w:right w:val="nil"/>
            </w:tcBorders>
          </w:tcPr>
          <w:p w:rsidR="00525C07" w:rsidRPr="00525C07" w:rsidRDefault="00525C07" w:rsidP="002A7268">
            <w:pPr>
              <w:pStyle w:val="a9"/>
              <w:ind w:rightChars="0" w:right="0"/>
              <w:jc w:val="left"/>
            </w:pPr>
          </w:p>
        </w:tc>
        <w:tc>
          <w:tcPr>
            <w:tcW w:w="1288"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ACII</w:t>
            </w:r>
          </w:p>
        </w:tc>
        <w:tc>
          <w:tcPr>
            <w:tcW w:w="2268"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先</w:t>
            </w:r>
            <w:r w:rsidRPr="00525C07">
              <w:rPr>
                <w:rFonts w:hint="eastAsia"/>
              </w:rPr>
              <w:t xml:space="preserve"> R-tree</w:t>
            </w:r>
            <w:r w:rsidRPr="00525C07">
              <w:rPr>
                <w:rFonts w:hint="eastAsia"/>
              </w:rPr>
              <w:t>后</w:t>
            </w:r>
            <w:r w:rsidRPr="00525C07">
              <w:rPr>
                <w:rFonts w:hint="eastAsia"/>
              </w:rPr>
              <w:t xml:space="preserve"> Hash</w:t>
            </w:r>
          </w:p>
        </w:tc>
        <w:tc>
          <w:tcPr>
            <w:tcW w:w="2693"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全时态移动对象查询</w:t>
            </w:r>
          </w:p>
        </w:tc>
      </w:tr>
      <w:tr w:rsidR="00525C07" w:rsidRPr="00525C07" w:rsidTr="003E1BB2">
        <w:trPr>
          <w:jc w:val="center"/>
        </w:trPr>
        <w:tc>
          <w:tcPr>
            <w:tcW w:w="834" w:type="dxa"/>
            <w:vMerge/>
            <w:tcBorders>
              <w:left w:val="nil"/>
              <w:bottom w:val="single" w:sz="4" w:space="0" w:color="auto"/>
              <w:right w:val="nil"/>
            </w:tcBorders>
          </w:tcPr>
          <w:p w:rsidR="00525C07" w:rsidRPr="00525C07" w:rsidRDefault="00525C07" w:rsidP="002A7268">
            <w:pPr>
              <w:pStyle w:val="a9"/>
              <w:ind w:rightChars="0" w:right="0"/>
              <w:jc w:val="left"/>
            </w:pPr>
          </w:p>
        </w:tc>
        <w:tc>
          <w:tcPr>
            <w:tcW w:w="1288" w:type="dxa"/>
            <w:tcBorders>
              <w:top w:val="nil"/>
              <w:left w:val="nil"/>
              <w:right w:val="nil"/>
            </w:tcBorders>
          </w:tcPr>
          <w:p w:rsidR="00525C07" w:rsidRPr="00525C07" w:rsidRDefault="00525C07" w:rsidP="002A7268">
            <w:pPr>
              <w:pStyle w:val="a9"/>
              <w:ind w:rightChars="0" w:right="0"/>
              <w:jc w:val="left"/>
            </w:pPr>
            <w:r w:rsidRPr="00525C07">
              <w:rPr>
                <w:rFonts w:hint="eastAsia"/>
              </w:rPr>
              <w:t>MQII</w:t>
            </w:r>
          </w:p>
        </w:tc>
        <w:tc>
          <w:tcPr>
            <w:tcW w:w="2268" w:type="dxa"/>
            <w:tcBorders>
              <w:top w:val="nil"/>
              <w:left w:val="nil"/>
              <w:right w:val="nil"/>
            </w:tcBorders>
          </w:tcPr>
          <w:p w:rsidR="00525C07" w:rsidRPr="00525C07" w:rsidRDefault="00525C07" w:rsidP="002A7268">
            <w:pPr>
              <w:pStyle w:val="a9"/>
              <w:ind w:rightChars="0" w:right="0"/>
              <w:jc w:val="left"/>
            </w:pPr>
            <w:r w:rsidRPr="00525C07">
              <w:rPr>
                <w:rFonts w:hint="eastAsia"/>
              </w:rPr>
              <w:t>Hash</w:t>
            </w:r>
            <w:r w:rsidRPr="00525C07">
              <w:rPr>
                <w:rFonts w:hint="eastAsia"/>
              </w:rPr>
              <w:t>后使用链表指针</w:t>
            </w:r>
          </w:p>
        </w:tc>
        <w:tc>
          <w:tcPr>
            <w:tcW w:w="2693" w:type="dxa"/>
            <w:tcBorders>
              <w:top w:val="nil"/>
              <w:left w:val="nil"/>
              <w:right w:val="nil"/>
            </w:tcBorders>
          </w:tcPr>
          <w:p w:rsidR="00525C07" w:rsidRPr="00525C07" w:rsidRDefault="00525C07" w:rsidP="002A7268">
            <w:pPr>
              <w:pStyle w:val="a9"/>
              <w:ind w:rightChars="0" w:right="0"/>
              <w:jc w:val="left"/>
            </w:pPr>
            <w:r w:rsidRPr="00525C07">
              <w:rPr>
                <w:rFonts w:hint="eastAsia"/>
              </w:rPr>
              <w:t>对象查询、范围查询</w:t>
            </w:r>
          </w:p>
        </w:tc>
      </w:tr>
      <w:tr w:rsidR="00525C07" w:rsidRPr="00525C07" w:rsidTr="003E1BB2">
        <w:trPr>
          <w:jc w:val="center"/>
        </w:trPr>
        <w:tc>
          <w:tcPr>
            <w:tcW w:w="834" w:type="dxa"/>
            <w:vMerge w:val="restart"/>
            <w:tcBorders>
              <w:top w:val="single" w:sz="4" w:space="0" w:color="auto"/>
              <w:left w:val="nil"/>
              <w:right w:val="nil"/>
            </w:tcBorders>
          </w:tcPr>
          <w:p w:rsidR="00525C07" w:rsidRPr="00525C07" w:rsidRDefault="00525C07" w:rsidP="002A7268">
            <w:pPr>
              <w:pStyle w:val="a9"/>
              <w:ind w:rightChars="0" w:right="0"/>
              <w:jc w:val="left"/>
            </w:pPr>
            <w:r w:rsidRPr="00525C07">
              <w:lastRenderedPageBreak/>
              <w:t>基于分布式数据库的移动对象索引</w:t>
            </w:r>
          </w:p>
        </w:tc>
        <w:tc>
          <w:tcPr>
            <w:tcW w:w="1288" w:type="dxa"/>
            <w:tcBorders>
              <w:left w:val="nil"/>
              <w:bottom w:val="nil"/>
              <w:right w:val="nil"/>
            </w:tcBorders>
          </w:tcPr>
          <w:p w:rsidR="00525C07" w:rsidRPr="00525C07" w:rsidRDefault="00525C07" w:rsidP="002A7268">
            <w:pPr>
              <w:pStyle w:val="a9"/>
              <w:ind w:rightChars="0" w:right="0"/>
              <w:jc w:val="left"/>
            </w:pPr>
            <w:r w:rsidRPr="00525C07">
              <w:t>MD-HBase</w:t>
            </w:r>
          </w:p>
        </w:tc>
        <w:tc>
          <w:tcPr>
            <w:tcW w:w="2268" w:type="dxa"/>
            <w:tcBorders>
              <w:left w:val="nil"/>
              <w:bottom w:val="nil"/>
              <w:right w:val="nil"/>
            </w:tcBorders>
          </w:tcPr>
          <w:p w:rsidR="00525C07" w:rsidRPr="00525C07" w:rsidRDefault="00525C07" w:rsidP="002A7268">
            <w:pPr>
              <w:pStyle w:val="a9"/>
              <w:ind w:rightChars="0" w:right="0"/>
              <w:jc w:val="left"/>
            </w:pPr>
            <w:r w:rsidRPr="00525C07">
              <w:rPr>
                <w:rFonts w:hint="eastAsia"/>
              </w:rPr>
              <w:t>KD-tree</w:t>
            </w:r>
            <w:r w:rsidRPr="00525C07">
              <w:t>/Quad-tree +</w:t>
            </w:r>
            <w:r w:rsidRPr="00525C07">
              <w:rPr>
                <w:rFonts w:hint="eastAsia"/>
              </w:rPr>
              <w:t xml:space="preserve"> Z-ordering</w:t>
            </w:r>
          </w:p>
        </w:tc>
        <w:tc>
          <w:tcPr>
            <w:tcW w:w="2693" w:type="dxa"/>
            <w:tcBorders>
              <w:left w:val="nil"/>
              <w:bottom w:val="nil"/>
              <w:right w:val="nil"/>
            </w:tcBorders>
          </w:tcPr>
          <w:p w:rsidR="00525C07" w:rsidRPr="00525C07" w:rsidRDefault="00525C07" w:rsidP="002A7268">
            <w:pPr>
              <w:pStyle w:val="a9"/>
              <w:ind w:rightChars="0" w:right="0"/>
              <w:jc w:val="left"/>
            </w:pPr>
            <w:r w:rsidRPr="00525C07">
              <w:rPr>
                <w:rFonts w:hint="eastAsia"/>
              </w:rPr>
              <w:t>时空范围查询</w:t>
            </w:r>
          </w:p>
        </w:tc>
      </w:tr>
      <w:tr w:rsidR="00525C07" w:rsidRPr="00525C07" w:rsidTr="003E1BB2">
        <w:trPr>
          <w:jc w:val="center"/>
        </w:trPr>
        <w:tc>
          <w:tcPr>
            <w:tcW w:w="834" w:type="dxa"/>
            <w:vMerge/>
            <w:tcBorders>
              <w:left w:val="nil"/>
              <w:right w:val="nil"/>
            </w:tcBorders>
          </w:tcPr>
          <w:p w:rsidR="00525C07" w:rsidRPr="00525C07" w:rsidRDefault="00525C07" w:rsidP="002A7268">
            <w:pPr>
              <w:pStyle w:val="a9"/>
              <w:ind w:rightChars="0" w:right="0"/>
              <w:jc w:val="left"/>
            </w:pPr>
          </w:p>
        </w:tc>
        <w:tc>
          <w:tcPr>
            <w:tcW w:w="1288" w:type="dxa"/>
            <w:tcBorders>
              <w:top w:val="nil"/>
              <w:left w:val="nil"/>
              <w:bottom w:val="nil"/>
              <w:right w:val="nil"/>
            </w:tcBorders>
          </w:tcPr>
          <w:p w:rsidR="00525C07" w:rsidRPr="00525C07" w:rsidRDefault="00525C07" w:rsidP="002A7268">
            <w:pPr>
              <w:pStyle w:val="a9"/>
              <w:ind w:rightChars="0" w:right="0"/>
              <w:jc w:val="left"/>
            </w:pPr>
            <w:r w:rsidRPr="00525C07">
              <w:t>Pyro</w:t>
            </w:r>
          </w:p>
        </w:tc>
        <w:tc>
          <w:tcPr>
            <w:tcW w:w="2268"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Moore</w:t>
            </w:r>
          </w:p>
        </w:tc>
        <w:tc>
          <w:tcPr>
            <w:tcW w:w="2693" w:type="dxa"/>
            <w:tcBorders>
              <w:top w:val="nil"/>
              <w:left w:val="nil"/>
              <w:bottom w:val="nil"/>
              <w:right w:val="nil"/>
            </w:tcBorders>
          </w:tcPr>
          <w:p w:rsidR="00525C07" w:rsidRPr="00525C07" w:rsidRDefault="00525C07" w:rsidP="002A7268">
            <w:pPr>
              <w:pStyle w:val="a9"/>
              <w:ind w:rightChars="0" w:right="0"/>
              <w:jc w:val="left"/>
            </w:pPr>
            <w:r w:rsidRPr="00525C07">
              <w:t>时空范围查询</w:t>
            </w:r>
          </w:p>
        </w:tc>
      </w:tr>
      <w:tr w:rsidR="00525C07" w:rsidRPr="00525C07" w:rsidTr="003E1BB2">
        <w:trPr>
          <w:jc w:val="center"/>
        </w:trPr>
        <w:tc>
          <w:tcPr>
            <w:tcW w:w="834" w:type="dxa"/>
            <w:vMerge/>
            <w:tcBorders>
              <w:left w:val="nil"/>
              <w:right w:val="nil"/>
            </w:tcBorders>
          </w:tcPr>
          <w:p w:rsidR="00525C07" w:rsidRPr="00525C07" w:rsidRDefault="00525C07" w:rsidP="002A7268">
            <w:pPr>
              <w:pStyle w:val="a9"/>
              <w:ind w:rightChars="0" w:right="0"/>
              <w:jc w:val="left"/>
            </w:pPr>
          </w:p>
        </w:tc>
        <w:tc>
          <w:tcPr>
            <w:tcW w:w="1288" w:type="dxa"/>
            <w:tcBorders>
              <w:top w:val="nil"/>
              <w:left w:val="nil"/>
              <w:bottom w:val="nil"/>
              <w:right w:val="nil"/>
            </w:tcBorders>
          </w:tcPr>
          <w:p w:rsidR="00525C07" w:rsidRPr="00525C07" w:rsidRDefault="00525C07" w:rsidP="002A7268">
            <w:pPr>
              <w:pStyle w:val="a9"/>
              <w:ind w:rightChars="0" w:right="0"/>
              <w:jc w:val="left"/>
            </w:pPr>
            <w:r w:rsidRPr="00525C07">
              <w:t>GeoMesa</w:t>
            </w:r>
          </w:p>
        </w:tc>
        <w:tc>
          <w:tcPr>
            <w:tcW w:w="2268" w:type="dxa"/>
            <w:tcBorders>
              <w:top w:val="nil"/>
              <w:left w:val="nil"/>
              <w:bottom w:val="nil"/>
              <w:right w:val="nil"/>
            </w:tcBorders>
          </w:tcPr>
          <w:p w:rsidR="00525C07" w:rsidRPr="00525C07" w:rsidRDefault="00525C07" w:rsidP="002A7268">
            <w:pPr>
              <w:pStyle w:val="a9"/>
              <w:ind w:rightChars="0" w:right="0"/>
              <w:jc w:val="left"/>
            </w:pPr>
            <w:r w:rsidRPr="00525C07">
              <w:t>Z-ordering</w:t>
            </w:r>
          </w:p>
        </w:tc>
        <w:tc>
          <w:tcPr>
            <w:tcW w:w="2693"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对象查询、</w:t>
            </w:r>
            <w:r w:rsidRPr="00525C07">
              <w:t>时空</w:t>
            </w:r>
            <w:r w:rsidRPr="00525C07">
              <w:rPr>
                <w:rFonts w:hint="eastAsia"/>
              </w:rPr>
              <w:t>范围查询、属性查询</w:t>
            </w:r>
          </w:p>
        </w:tc>
      </w:tr>
      <w:tr w:rsidR="00525C07" w:rsidRPr="00525C07" w:rsidTr="003E1BB2">
        <w:trPr>
          <w:jc w:val="center"/>
        </w:trPr>
        <w:tc>
          <w:tcPr>
            <w:tcW w:w="834" w:type="dxa"/>
            <w:vMerge/>
            <w:tcBorders>
              <w:left w:val="nil"/>
              <w:right w:val="nil"/>
            </w:tcBorders>
          </w:tcPr>
          <w:p w:rsidR="00525C07" w:rsidRPr="00525C07" w:rsidRDefault="00525C07" w:rsidP="002A7268">
            <w:pPr>
              <w:pStyle w:val="a9"/>
              <w:ind w:rightChars="0" w:right="0"/>
              <w:jc w:val="left"/>
            </w:pPr>
          </w:p>
        </w:tc>
        <w:tc>
          <w:tcPr>
            <w:tcW w:w="1288" w:type="dxa"/>
            <w:tcBorders>
              <w:top w:val="nil"/>
              <w:left w:val="nil"/>
              <w:right w:val="nil"/>
            </w:tcBorders>
          </w:tcPr>
          <w:p w:rsidR="00525C07" w:rsidRPr="00525C07" w:rsidRDefault="00525C07" w:rsidP="002A7268">
            <w:pPr>
              <w:pStyle w:val="a9"/>
              <w:ind w:rightChars="0" w:right="0"/>
              <w:jc w:val="left"/>
            </w:pPr>
            <w:r w:rsidRPr="00525C07">
              <w:rPr>
                <w:rFonts w:hint="eastAsia"/>
              </w:rPr>
              <w:t>STEHIX</w:t>
            </w:r>
          </w:p>
        </w:tc>
        <w:tc>
          <w:tcPr>
            <w:tcW w:w="2268" w:type="dxa"/>
            <w:tcBorders>
              <w:top w:val="nil"/>
              <w:left w:val="nil"/>
              <w:right w:val="nil"/>
            </w:tcBorders>
          </w:tcPr>
          <w:p w:rsidR="00525C07" w:rsidRPr="00525C07" w:rsidRDefault="00525C07" w:rsidP="002A7268">
            <w:pPr>
              <w:pStyle w:val="a9"/>
              <w:ind w:rightChars="0" w:right="0"/>
              <w:jc w:val="left"/>
            </w:pPr>
            <w:r w:rsidRPr="00525C07">
              <w:rPr>
                <w:rFonts w:hint="eastAsia"/>
              </w:rPr>
              <w:t>Hilbert</w:t>
            </w:r>
            <w:r w:rsidRPr="00525C07">
              <w:t xml:space="preserve"> </w:t>
            </w:r>
            <w:r w:rsidRPr="00525C07">
              <w:rPr>
                <w:rFonts w:hint="eastAsia"/>
              </w:rPr>
              <w:t>+</w:t>
            </w:r>
            <w:r w:rsidRPr="00525C07">
              <w:t xml:space="preserve"> </w:t>
            </w:r>
            <w:r w:rsidRPr="00525C07">
              <w:t>四叉树</w:t>
            </w:r>
            <w:r w:rsidR="002A7268">
              <w:rPr>
                <w:rFonts w:hint="eastAsia"/>
              </w:rPr>
              <w:t xml:space="preserve"> +</w:t>
            </w:r>
            <w:r w:rsidR="002A7268">
              <w:t xml:space="preserve"> </w:t>
            </w:r>
            <w:r w:rsidR="002A7268">
              <w:t>分段索引</w:t>
            </w:r>
          </w:p>
        </w:tc>
        <w:tc>
          <w:tcPr>
            <w:tcW w:w="2693" w:type="dxa"/>
            <w:tcBorders>
              <w:top w:val="nil"/>
              <w:left w:val="nil"/>
              <w:right w:val="nil"/>
            </w:tcBorders>
          </w:tcPr>
          <w:p w:rsidR="00525C07" w:rsidRPr="00525C07" w:rsidRDefault="00525C07" w:rsidP="002A7268">
            <w:pPr>
              <w:pStyle w:val="a9"/>
              <w:ind w:rightChars="0" w:right="0"/>
              <w:jc w:val="left"/>
            </w:pPr>
            <w:r w:rsidRPr="00525C07">
              <w:rPr>
                <w:rFonts w:hint="eastAsia"/>
              </w:rPr>
              <w:t>范围查询，</w:t>
            </w:r>
            <w:r w:rsidRPr="00525C07">
              <w:rPr>
                <w:rFonts w:hint="eastAsia"/>
              </w:rPr>
              <w:t>kNN</w:t>
            </w:r>
          </w:p>
        </w:tc>
      </w:tr>
    </w:tbl>
    <w:p w:rsidR="00724665" w:rsidRDefault="00724665" w:rsidP="00724665"/>
    <w:p w:rsidR="00724665" w:rsidRDefault="0007263D" w:rsidP="0007263D">
      <w:pPr>
        <w:pStyle w:val="1"/>
        <w:rPr>
          <w:ins w:id="47" w:author="wangnian" w:date="2016-07-24T11:22:00Z"/>
        </w:rPr>
      </w:pPr>
      <w:r>
        <w:rPr>
          <w:rFonts w:hint="eastAsia"/>
        </w:rPr>
        <w:t>3索引设计</w:t>
      </w:r>
    </w:p>
    <w:p w:rsidR="00BB0D01" w:rsidRPr="00BB0D01" w:rsidRDefault="00BB0D01" w:rsidP="00BB0D01">
      <w:pPr>
        <w:rPr>
          <w:rFonts w:hint="eastAsia"/>
        </w:rPr>
        <w:pPrChange w:id="48" w:author="wangnian" w:date="2016-07-24T11:22:00Z">
          <w:pPr>
            <w:pStyle w:val="1"/>
          </w:pPr>
        </w:pPrChange>
      </w:pPr>
      <w:ins w:id="49" w:author="wangnian" w:date="2016-07-24T11:22:00Z">
        <w:r>
          <w:rPr>
            <w:rFonts w:hint="eastAsia"/>
          </w:rPr>
          <w:t>3.1</w:t>
        </w:r>
        <w:r>
          <w:rPr>
            <w:rFonts w:hint="eastAsia"/>
          </w:rPr>
          <w:t>在</w:t>
        </w:r>
        <w:r>
          <w:t>哪里？</w:t>
        </w:r>
      </w:ins>
    </w:p>
    <w:p w:rsidR="00FA32FE" w:rsidRDefault="00F7361E" w:rsidP="00FA32FE">
      <w:r>
        <w:rPr>
          <w:rFonts w:hint="eastAsia"/>
        </w:rPr>
        <w:t>与室外空间不同，室内空间多数是由多个相互独立的功能区组成，如商场内的一个商铺、走廊、扶梯等，我们为这些独立的功能区域定义一个唯一的</w:t>
      </w:r>
      <w:r>
        <w:rPr>
          <w:rFonts w:hint="eastAsia"/>
        </w:rPr>
        <w:t>ID</w:t>
      </w:r>
      <w:r>
        <w:rPr>
          <w:rFonts w:hint="eastAsia"/>
        </w:rPr>
        <w:t>，作为最小的语义单元</w:t>
      </w:r>
      <w:r>
        <w:rPr>
          <w:rFonts w:hint="eastAsia"/>
        </w:rPr>
        <w:t>(</w:t>
      </w:r>
      <w:r>
        <w:t xml:space="preserve"> Semantic Cell</w:t>
      </w:r>
      <w:r>
        <w:rPr>
          <w:rFonts w:hint="eastAsia"/>
        </w:rPr>
        <w:t>)</w:t>
      </w:r>
      <w:r>
        <w:rPr>
          <w:rFonts w:hint="eastAsia"/>
        </w:rPr>
        <w:t>，当用户进入这些语义单元且被记录位置，就可以将该单元的语义信息关联到位置记录上，获得移动对象的语义位置，由语义位置的便可以计算该移动对象的语义轨迹。</w:t>
      </w:r>
      <w:r w:rsidR="00FA32FE">
        <w:rPr>
          <w:rFonts w:hint="eastAsia"/>
        </w:rPr>
        <w:t>每一个室内单元可以用定义表示</w:t>
      </w:r>
      <w:r w:rsidR="00BB4EDD">
        <w:rPr>
          <w:rFonts w:hint="eastAsia"/>
        </w:rPr>
        <w:t>为</w:t>
      </w:r>
      <w:r w:rsidR="00FA32FE">
        <w:rPr>
          <w:rFonts w:hint="eastAsia"/>
        </w:rPr>
        <w:t>：</w:t>
      </w:r>
    </w:p>
    <w:p w:rsidR="00F7361E" w:rsidRPr="0062680B" w:rsidRDefault="00707EEF" w:rsidP="00AF6378">
      <w:pPr>
        <w:pStyle w:val="af"/>
      </w:pPr>
      <m:oMath>
        <m:r>
          <w:rPr>
            <w:rFonts w:ascii="Cambria Math" w:hAnsi="Cambria Math"/>
          </w:rPr>
          <m:t>cell</m:t>
        </m:r>
        <m:r>
          <m:rPr>
            <m:sty m:val="p"/>
          </m:rPr>
          <w:rPr>
            <w:rFonts w:ascii="Cambria Math" w:hAnsi="Cambria Math"/>
          </w:rPr>
          <m:t>={</m:t>
        </m:r>
        <m:r>
          <w:rPr>
            <w:rFonts w:ascii="Cambria Math" w:hAnsi="Cambria Math"/>
          </w:rPr>
          <m:t>cid</m:t>
        </m:r>
        <m:r>
          <m:rPr>
            <m:sty m:val="p"/>
          </m:rPr>
          <w:rPr>
            <w:rFonts w:ascii="Cambria Math" w:hAnsi="Cambria Math"/>
          </w:rPr>
          <m:t>,</m:t>
        </m:r>
        <m:r>
          <w:rPr>
            <w:rFonts w:ascii="Cambria Math" w:hAnsi="Cambria Math"/>
          </w:rPr>
          <m:t>name</m:t>
        </m:r>
        <m:r>
          <m:rPr>
            <m:sty m:val="p"/>
          </m:rPr>
          <w:rPr>
            <w:rFonts w:ascii="Cambria Math" w:hAnsi="Cambria Math"/>
          </w:rPr>
          <m:t>,</m:t>
        </m:r>
        <m:r>
          <w:rPr>
            <w:rFonts w:ascii="Cambria Math" w:hAnsi="Cambria Math"/>
          </w:rPr>
          <m:t>geom</m:t>
        </m:r>
        <m:r>
          <m:rPr>
            <m:sty m:val="p"/>
          </m:rPr>
          <w:rPr>
            <w:rFonts w:ascii="Cambria Math" w:hAnsi="Cambria Math"/>
          </w:rPr>
          <m:t>,</m:t>
        </m:r>
        <m:r>
          <w:rPr>
            <w:rFonts w:ascii="Cambria Math" w:hAnsi="Cambria Math"/>
          </w:rPr>
          <m:t>category</m:t>
        </m:r>
        <m:r>
          <m:rPr>
            <m:sty m:val="p"/>
          </m:rPr>
          <w:rPr>
            <w:rFonts w:ascii="Cambria Math" w:hAnsi="Cambria Math"/>
          </w:rPr>
          <m:t>,</m:t>
        </m:r>
        <m:r>
          <w:rPr>
            <w:rFonts w:ascii="Cambria Math" w:hAnsi="Cambria Math"/>
          </w:rPr>
          <m:t>tags</m:t>
        </m:r>
        <m:r>
          <m:rPr>
            <m:sty m:val="p"/>
          </m:rPr>
          <w:rPr>
            <w:rFonts w:ascii="Cambria Math" w:hAnsi="Cambria Math"/>
          </w:rPr>
          <m:t>,…}</m:t>
        </m:r>
      </m:oMath>
      <w:r w:rsidR="0062680B">
        <w:rPr>
          <w:rFonts w:hint="eastAsia"/>
        </w:rPr>
        <w:t xml:space="preserve">  </w:t>
      </w:r>
      <w:r w:rsidR="0062680B">
        <w:t xml:space="preserve">      (1)</w:t>
      </w:r>
    </w:p>
    <w:p w:rsidR="000E1376" w:rsidRPr="00F7361E" w:rsidRDefault="00BB4EDD" w:rsidP="000E1376">
      <w:r>
        <w:rPr>
          <w:rFonts w:hint="eastAsia"/>
        </w:rPr>
        <w:t>其中，</w:t>
      </w:r>
      <w:r>
        <w:rPr>
          <w:rFonts w:hint="eastAsia"/>
        </w:rPr>
        <w:t>cid</w:t>
      </w:r>
      <w:r>
        <w:rPr>
          <w:rFonts w:hint="eastAsia"/>
        </w:rPr>
        <w:t>表示该单元的</w:t>
      </w:r>
      <w:r>
        <w:rPr>
          <w:rFonts w:hint="eastAsia"/>
        </w:rPr>
        <w:t>Id</w:t>
      </w:r>
      <w:r>
        <w:rPr>
          <w:rFonts w:hint="eastAsia"/>
        </w:rPr>
        <w:t>值，</w:t>
      </w:r>
      <w:r>
        <w:rPr>
          <w:rFonts w:hint="eastAsia"/>
        </w:rPr>
        <w:t>name</w:t>
      </w:r>
      <w:r>
        <w:rPr>
          <w:rFonts w:hint="eastAsia"/>
        </w:rPr>
        <w:t>表示该单元的语义名称，</w:t>
      </w:r>
      <w:r>
        <w:rPr>
          <w:rFonts w:hint="eastAsia"/>
        </w:rPr>
        <w:t>geom</w:t>
      </w:r>
      <w:r>
        <w:rPr>
          <w:rFonts w:hint="eastAsia"/>
        </w:rPr>
        <w:t>表示该单元的几何信息，用来判断移动对象与其的位置关系—即移动对象是否落在语义单元内，</w:t>
      </w:r>
      <w:r>
        <w:rPr>
          <w:rFonts w:hint="eastAsia"/>
        </w:rPr>
        <w:t>category</w:t>
      </w:r>
      <w:r>
        <w:rPr>
          <w:rFonts w:hint="eastAsia"/>
        </w:rPr>
        <w:t>表示该单元的分类，如在商场里可以为“女装”、“女鞋”等，</w:t>
      </w:r>
      <w:r>
        <w:rPr>
          <w:rFonts w:hint="eastAsia"/>
        </w:rPr>
        <w:t>tags</w:t>
      </w:r>
      <w:r>
        <w:rPr>
          <w:rFonts w:hint="eastAsia"/>
        </w:rPr>
        <w:t>是该店铺拥有的语义标签，如“时尚”、“休闲”等，也可以</w:t>
      </w:r>
      <w:r w:rsidR="00707EEF">
        <w:rPr>
          <w:rFonts w:hint="eastAsia"/>
        </w:rPr>
        <w:t>再附加其他需要的</w:t>
      </w:r>
      <w:r>
        <w:rPr>
          <w:rFonts w:hint="eastAsia"/>
        </w:rPr>
        <w:t>语义信息。</w:t>
      </w:r>
    </w:p>
    <w:p w:rsidR="009047A0" w:rsidRDefault="00BB4EDD" w:rsidP="009047A0">
      <w:r>
        <w:t>通常情况下</w:t>
      </w:r>
      <w:r w:rsidR="009047A0">
        <w:t>一个室内移动对象的位置记录可以由一个四元组表示</w:t>
      </w:r>
      <w:r w:rsidR="009047A0">
        <w:rPr>
          <w:rFonts w:hint="eastAsia"/>
        </w:rPr>
        <w:t>：</w:t>
      </w:r>
    </w:p>
    <w:p w:rsidR="0060783E" w:rsidRPr="0062680B" w:rsidRDefault="009047A0" w:rsidP="00AF6378">
      <w:pPr>
        <w:pStyle w:val="af"/>
      </w:pPr>
      <m:oMath>
        <m:r>
          <w:rPr>
            <w:rFonts w:ascii="Cambria Math" w:hAnsi="Cambria Math" w:hint="eastAsia"/>
          </w:rPr>
          <m:t>LOC</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hint="eastAsia"/>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rsidR="0062680B">
        <w:rPr>
          <w:rFonts w:hint="eastAsia"/>
        </w:rPr>
        <w:t xml:space="preserve">   </w:t>
      </w:r>
      <w:r w:rsidR="0062680B">
        <w:t xml:space="preserve">               </w:t>
      </w:r>
      <w:r w:rsidR="0062680B">
        <w:rPr>
          <w:rFonts w:hint="eastAsia"/>
        </w:rPr>
        <w:t xml:space="preserve">  </w:t>
      </w:r>
      <w:r w:rsidR="0062680B">
        <w:t xml:space="preserve">    (2)</w:t>
      </w:r>
    </w:p>
    <w:p w:rsidR="0060783E" w:rsidRDefault="0060783E" w:rsidP="009047A0">
      <w:r>
        <w:t>而一个移动</w:t>
      </w:r>
      <w:r w:rsidR="00531880">
        <w:t>对象的语义位置则</w:t>
      </w:r>
      <w:r w:rsidR="00885D43">
        <w:rPr>
          <w:rFonts w:hint="eastAsia"/>
        </w:rPr>
        <w:t>是</w:t>
      </w:r>
      <w:r w:rsidR="00885D43">
        <w:t>由</w:t>
      </w:r>
      <w:r w:rsidR="00531880">
        <w:t>位置记录</w:t>
      </w:r>
      <w:r w:rsidR="00885D43">
        <w:t>关联语义信息</w:t>
      </w:r>
      <w:r w:rsidR="007C2C88">
        <w:rPr>
          <w:rFonts w:hint="eastAsia"/>
        </w:rPr>
        <w:t>，</w:t>
      </w:r>
      <w:r w:rsidR="00885D43">
        <w:rPr>
          <w:rFonts w:hint="eastAsia"/>
        </w:rPr>
        <w:t>即本文中的语义单元</w:t>
      </w:r>
      <w:r w:rsidR="00885D43">
        <w:rPr>
          <w:rFonts w:hint="eastAsia"/>
        </w:rPr>
        <w:t>Id</w:t>
      </w:r>
      <w:r w:rsidR="00885D43">
        <w:rPr>
          <w:rFonts w:hint="eastAsia"/>
        </w:rPr>
        <w:t>构成，</w:t>
      </w:r>
      <w:r w:rsidR="00BB4EDD">
        <w:rPr>
          <w:rFonts w:hint="eastAsia"/>
        </w:rPr>
        <w:t>可以</w:t>
      </w:r>
      <w:r w:rsidR="00885D43">
        <w:rPr>
          <w:rFonts w:hint="eastAsia"/>
        </w:rPr>
        <w:t>表示为</w:t>
      </w:r>
      <w:r>
        <w:rPr>
          <w:rFonts w:hint="eastAsia"/>
        </w:rPr>
        <w:t>：</w:t>
      </w:r>
    </w:p>
    <w:p w:rsidR="0060783E" w:rsidRPr="0062680B" w:rsidRDefault="001B4650" w:rsidP="00AF6378">
      <w:pPr>
        <w:pStyle w:val="af"/>
      </w:pPr>
      <m:oMath>
        <m:sSub>
          <m:sSubPr>
            <m:ctrlPr>
              <w:rPr>
                <w:rFonts w:ascii="Cambria Math" w:hAnsi="Cambria Math"/>
              </w:rPr>
            </m:ctrlPr>
          </m:sSubPr>
          <m:e>
            <m:r>
              <w:rPr>
                <w:rFonts w:ascii="Cambria Math" w:hAnsi="Cambria Math"/>
              </w:rPr>
              <m:t>LOC</m:t>
            </m:r>
          </m:e>
          <m:sub>
            <m:r>
              <w:rPr>
                <w:rFonts w:ascii="Cambria Math" w:hAnsi="Cambria Math"/>
              </w:rPr>
              <m:t>sematic</m:t>
            </m:r>
          </m:sub>
        </m:sSub>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hint="eastAsia"/>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hint="eastAsia"/>
          </w:rPr>
          <m:t>c</m:t>
        </m:r>
        <m:r>
          <w:rPr>
            <w:rFonts w:ascii="Cambria Math" w:hAnsi="Cambria Math"/>
          </w:rPr>
          <m:t>id</m:t>
        </m:r>
        <m:r>
          <m:rPr>
            <m:sty m:val="p"/>
          </m:rPr>
          <w:rPr>
            <w:rFonts w:ascii="Cambria Math" w:hAnsi="Cambria Math"/>
          </w:rPr>
          <m:t>)}</m:t>
        </m:r>
      </m:oMath>
      <w:r w:rsidR="0062680B">
        <w:rPr>
          <w:rFonts w:hint="eastAsia"/>
        </w:rPr>
        <w:t xml:space="preserve">               (3)</w:t>
      </w:r>
    </w:p>
    <w:p w:rsidR="009047A0" w:rsidRDefault="009047A0" w:rsidP="009047A0">
      <w:r>
        <w:t>语义</w:t>
      </w:r>
      <w:r w:rsidR="0060783E">
        <w:rPr>
          <w:rFonts w:hint="eastAsia"/>
        </w:rPr>
        <w:t>停留点</w:t>
      </w:r>
      <w:r w:rsidR="007C2C88">
        <w:rPr>
          <w:rFonts w:hint="eastAsia"/>
        </w:rPr>
        <w:t>与语义位置不同，语义停留点为</w:t>
      </w:r>
      <w:r w:rsidR="00202EFA">
        <w:rPr>
          <w:rFonts w:hint="eastAsia"/>
        </w:rPr>
        <w:t>移动对象长时间处于同一语义单元，</w:t>
      </w:r>
      <w:r w:rsidR="007C2116">
        <w:rPr>
          <w:rFonts w:hint="eastAsia"/>
        </w:rPr>
        <w:t>是抽象概念上的一个点，</w:t>
      </w:r>
      <w:r w:rsidR="00202EFA">
        <w:rPr>
          <w:rFonts w:hint="eastAsia"/>
        </w:rPr>
        <w:t>而语义位置是一次定位记录附加语义信息得到的</w:t>
      </w:r>
      <w:r w:rsidR="007C2116">
        <w:rPr>
          <w:rFonts w:hint="eastAsia"/>
        </w:rPr>
        <w:t>，所以一个语义停留点可能是由多个语义位置记录组成，我们只需要记录该停留点的语义信息、开始时间和结束时间即可</w:t>
      </w:r>
      <w:r w:rsidR="00202EFA">
        <w:rPr>
          <w:rFonts w:hint="eastAsia"/>
        </w:rPr>
        <w:t>。</w:t>
      </w:r>
      <w:r>
        <w:rPr>
          <w:rFonts w:hint="eastAsia"/>
        </w:rPr>
        <w:t>简单用一个</w:t>
      </w:r>
      <w:r w:rsidR="009466F4">
        <w:rPr>
          <w:rFonts w:hint="eastAsia"/>
        </w:rPr>
        <w:t>四</w:t>
      </w:r>
      <w:r>
        <w:rPr>
          <w:rFonts w:hint="eastAsia"/>
        </w:rPr>
        <w:t>元组</w:t>
      </w:r>
      <w:r>
        <w:t>表示</w:t>
      </w:r>
      <w:r>
        <w:rPr>
          <w:rFonts w:hint="eastAsia"/>
        </w:rPr>
        <w:t>，</w:t>
      </w:r>
      <w:r>
        <w:rPr>
          <w:rFonts w:hint="eastAsia"/>
        </w:rPr>
        <w:t>cid</w:t>
      </w:r>
      <w:r>
        <w:rPr>
          <w:rFonts w:hint="eastAsia"/>
        </w:rPr>
        <w:t>为其所停留的</w:t>
      </w:r>
      <w:r w:rsidR="003A6B6B">
        <w:rPr>
          <w:rFonts w:hint="eastAsia"/>
        </w:rPr>
        <w:t>语义</w:t>
      </w:r>
      <w:r>
        <w:rPr>
          <w:rFonts w:hint="eastAsia"/>
        </w:rPr>
        <w:t>单元</w:t>
      </w:r>
      <w:r>
        <w:rPr>
          <w:rFonts w:hint="eastAsia"/>
        </w:rPr>
        <w:t>id</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begin</m:t>
            </m:r>
          </m:sub>
        </m:sSub>
      </m:oMath>
      <w:r>
        <w:rPr>
          <w:rFonts w:hint="eastAsia"/>
        </w:rPr>
        <w:t>表示停留的开始时间，</w:t>
      </w:r>
      <m:oMath>
        <m:sSub>
          <m:sSubPr>
            <m:ctrlPr>
              <w:rPr>
                <w:rFonts w:ascii="Cambria Math" w:hAnsi="Cambria Math"/>
              </w:rPr>
            </m:ctrlPr>
          </m:sSubPr>
          <m:e>
            <m:r>
              <w:rPr>
                <w:rFonts w:ascii="Cambria Math" w:hAnsi="Cambria Math"/>
              </w:rPr>
              <m:t>t</m:t>
            </m:r>
          </m:e>
          <m:sub>
            <m:r>
              <w:rPr>
                <w:rFonts w:ascii="Cambria Math" w:hAnsi="Cambria Math"/>
              </w:rPr>
              <m:t>end</m:t>
            </m:r>
          </m:sub>
        </m:sSub>
      </m:oMath>
      <w:r>
        <w:t>表示结束时间</w:t>
      </w:r>
      <w:r w:rsidR="007C2116">
        <w:rPr>
          <w:rFonts w:hint="eastAsia"/>
        </w:rPr>
        <w:t>：</w:t>
      </w:r>
    </w:p>
    <w:p w:rsidR="009047A0" w:rsidRPr="0062680B" w:rsidRDefault="00707EEF" w:rsidP="00AF6378">
      <w:pPr>
        <w:pStyle w:val="af"/>
      </w:pPr>
      <m:oMath>
        <m:r>
          <w:rPr>
            <w:rFonts w:ascii="Cambria Math" w:hAnsi="Cambria Math" w:hint="eastAsia"/>
          </w:rPr>
          <m:t>STOP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rPr>
          <m:t>cid</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begin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r>
          <m:rPr>
            <m:sty m:val="p"/>
          </m:rPr>
          <w:rPr>
            <w:rFonts w:ascii="Cambria Math" w:hAnsi="Cambria Math"/>
          </w:rPr>
          <m:t>)}</m:t>
        </m:r>
      </m:oMath>
      <w:r w:rsidR="0062680B">
        <w:rPr>
          <w:rFonts w:hint="eastAsia"/>
        </w:rPr>
        <w:t xml:space="preserve">                (4)</w:t>
      </w:r>
    </w:p>
    <w:p w:rsidR="009047A0" w:rsidRDefault="0057558D" w:rsidP="009047A0">
      <w:r>
        <w:t>然后</w:t>
      </w:r>
      <w:r>
        <w:rPr>
          <w:rFonts w:hint="eastAsia"/>
        </w:rPr>
        <w:t>，</w:t>
      </w:r>
      <w:r w:rsidR="009047A0">
        <w:t>一个室内移动对象的语义轨迹</w:t>
      </w:r>
      <w:r w:rsidR="00782F16">
        <w:t>就</w:t>
      </w:r>
      <w:r w:rsidR="009047A0">
        <w:t>可以表示为语义停留点的一个序列</w:t>
      </w:r>
      <w:r w:rsidR="009047A0">
        <w:rPr>
          <w:rFonts w:hint="eastAsia"/>
        </w:rPr>
        <w:t>，</w:t>
      </w:r>
      <w:r w:rsidR="009047A0">
        <w:t>表示为</w:t>
      </w:r>
      <w:r w:rsidR="009047A0">
        <w:rPr>
          <w:rFonts w:hint="eastAsia"/>
        </w:rPr>
        <w:t>：</w:t>
      </w:r>
    </w:p>
    <w:p w:rsidR="009047A0" w:rsidRPr="005A4AFC" w:rsidRDefault="001B4650" w:rsidP="00AF6378">
      <w:pPr>
        <w:pStyle w:val="af"/>
      </w:pPr>
      <m:oMath>
        <m:sSub>
          <m:sSubPr>
            <m:ctrlPr>
              <w:rPr>
                <w:rFonts w:ascii="Cambria Math" w:hAnsi="Cambria Math"/>
              </w:rPr>
            </m:ctrlPr>
          </m:sSubPr>
          <m:e>
            <m:r>
              <w:rPr>
                <w:rFonts w:ascii="Cambria Math" w:hAnsi="Cambria Math"/>
              </w:rPr>
              <m:t>TR</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STOP</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begin</m:t>
            </m:r>
          </m:sub>
        </m:sSub>
        <m:r>
          <m:rPr>
            <m:sty m:val="p"/>
          </m:rPr>
          <w:rPr>
            <w:rFonts w:ascii="Cambria Math" w:hAnsi="Cambria Math"/>
          </w:rPr>
          <m:t>)}</m:t>
        </m:r>
      </m:oMath>
      <w:r w:rsidR="005A4AFC">
        <w:t xml:space="preserve"> (5)</w:t>
      </w:r>
    </w:p>
    <w:p w:rsidR="0007263D" w:rsidRDefault="0007263D" w:rsidP="0007263D">
      <w:r>
        <w:rPr>
          <w:rFonts w:hint="eastAsia"/>
        </w:rPr>
        <w:t>本文提出的面向室内语义单元的移动对象索引结构共包括</w:t>
      </w:r>
      <w:r>
        <w:rPr>
          <w:rFonts w:hint="eastAsia"/>
        </w:rPr>
        <w:t>Has</w:t>
      </w:r>
      <w:r>
        <w:t xml:space="preserve">h </w:t>
      </w:r>
      <w:r w:rsidR="009C5ECB">
        <w:t>Table</w:t>
      </w:r>
      <w:r w:rsidR="006E0140">
        <w:rPr>
          <w:rFonts w:hint="eastAsia"/>
        </w:rPr>
        <w:t>、语义空间</w:t>
      </w:r>
      <w:r>
        <w:rPr>
          <w:rFonts w:hint="eastAsia"/>
        </w:rPr>
        <w:t>表、语义轨迹表</w:t>
      </w:r>
      <w:r w:rsidR="00447EA0">
        <w:rPr>
          <w:rFonts w:hint="eastAsia"/>
        </w:rPr>
        <w:t>三部分。</w:t>
      </w:r>
      <w:r>
        <w:rPr>
          <w:rFonts w:hint="eastAsia"/>
        </w:rPr>
        <w:t>Has</w:t>
      </w:r>
      <w:r>
        <w:t>h Table</w:t>
      </w:r>
      <w:r w:rsidR="00571FC9">
        <w:t>用来存储和索引室内语义单元的信息</w:t>
      </w:r>
      <w:r>
        <w:rPr>
          <w:rFonts w:hint="eastAsia"/>
        </w:rPr>
        <w:t>，</w:t>
      </w:r>
      <w:r w:rsidR="003534EF">
        <w:rPr>
          <w:rFonts w:hint="eastAsia"/>
        </w:rPr>
        <w:t>语义</w:t>
      </w:r>
      <w:r w:rsidR="009C2F59">
        <w:rPr>
          <w:rFonts w:hint="eastAsia"/>
        </w:rPr>
        <w:t>空间</w:t>
      </w:r>
      <w:r>
        <w:t>表用来存储该</w:t>
      </w:r>
      <w:r w:rsidR="009C2F59">
        <w:t>语义</w:t>
      </w:r>
      <w:r>
        <w:t>单元内包含的移动对象及原始数据记录</w:t>
      </w:r>
      <w:r>
        <w:rPr>
          <w:rFonts w:hint="eastAsia"/>
        </w:rPr>
        <w:t>，语义轨迹链表用来存储某移动对象所经过的室内单元</w:t>
      </w:r>
      <w:r w:rsidR="009E063C">
        <w:rPr>
          <w:rFonts w:hint="eastAsia"/>
        </w:rPr>
        <w:t>，</w:t>
      </w:r>
      <w:r>
        <w:rPr>
          <w:rFonts w:hint="eastAsia"/>
        </w:rPr>
        <w:t>整体结构</w:t>
      </w:r>
      <w:r>
        <w:t>如下图所示</w:t>
      </w:r>
      <w:r>
        <w:rPr>
          <w:rFonts w:hint="eastAsia"/>
        </w:rPr>
        <w:t>。</w:t>
      </w:r>
    </w:p>
    <w:p w:rsidR="0007263D" w:rsidRDefault="00CF782A" w:rsidP="00CF782A">
      <w:pPr>
        <w:pStyle w:val="ad"/>
      </w:pPr>
      <w:r w:rsidRPr="00CF782A">
        <w:lastRenderedPageBreak/>
        <w:drawing>
          <wp:inline distT="0" distB="0" distL="0" distR="0" wp14:anchorId="10F3CFF1" wp14:editId="445E243C">
            <wp:extent cx="3366654" cy="2386976"/>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8701" cy="2395517"/>
                    </a:xfrm>
                    <a:prstGeom prst="rect">
                      <a:avLst/>
                    </a:prstGeom>
                  </pic:spPr>
                </pic:pic>
              </a:graphicData>
            </a:graphic>
          </wp:inline>
        </w:drawing>
      </w:r>
    </w:p>
    <w:p w:rsidR="0007263D" w:rsidRDefault="0007263D" w:rsidP="00CA3836">
      <w:pPr>
        <w:pStyle w:val="aa"/>
      </w:pPr>
      <w:r>
        <w:t>图</w:t>
      </w:r>
      <w:r w:rsidR="005A4AFC">
        <w:rPr>
          <w:rFonts w:hint="eastAsia"/>
        </w:rPr>
        <w:t>1</w:t>
      </w:r>
      <w:r>
        <w:rPr>
          <w:rFonts w:hint="eastAsia"/>
        </w:rPr>
        <w:t xml:space="preserve"> </w:t>
      </w:r>
      <w:r>
        <w:rPr>
          <w:rFonts w:hint="eastAsia"/>
        </w:rPr>
        <w:t>面向室内语义单元的移动对象索引结构</w:t>
      </w:r>
    </w:p>
    <w:p w:rsidR="00F6758F" w:rsidRDefault="0007263D" w:rsidP="00CA3836">
      <w:pPr>
        <w:pStyle w:val="aa"/>
      </w:pPr>
      <w:r>
        <w:rPr>
          <w:rFonts w:hint="eastAsia"/>
        </w:rPr>
        <w:t>Fig.</w:t>
      </w:r>
      <w:r w:rsidR="005A4AFC">
        <w:t>1</w:t>
      </w:r>
      <w:r>
        <w:rPr>
          <w:rFonts w:hint="eastAsia"/>
        </w:rPr>
        <w:t xml:space="preserve"> Structure of SCoII</w:t>
      </w:r>
    </w:p>
    <w:p w:rsidR="00F6758F" w:rsidRDefault="00B51410" w:rsidP="00B51410">
      <w:pPr>
        <w:pStyle w:val="a0"/>
        <w:numPr>
          <w:ilvl w:val="0"/>
          <w:numId w:val="5"/>
        </w:numPr>
        <w:ind w:firstLineChars="0"/>
      </w:pPr>
      <w:r>
        <w:rPr>
          <w:rFonts w:hint="eastAsia"/>
        </w:rPr>
        <w:t xml:space="preserve">Hash Table </w:t>
      </w:r>
    </w:p>
    <w:p w:rsidR="0083379B" w:rsidRDefault="00B51410" w:rsidP="00B915BE">
      <w:pPr>
        <w:ind w:firstLineChars="0"/>
      </w:pPr>
      <w:r>
        <w:t xml:space="preserve">Hash Table </w:t>
      </w:r>
      <w:r>
        <w:t>用来存储室内单元的语义信息</w:t>
      </w:r>
      <w:r w:rsidR="002E5689">
        <w:rPr>
          <w:rFonts w:hint="eastAsia"/>
        </w:rPr>
        <w:t>，</w:t>
      </w:r>
      <w:r w:rsidR="003F3267">
        <w:t>完成从</w:t>
      </w:r>
      <w:r w:rsidR="003F3267">
        <w:rPr>
          <w:rFonts w:hint="eastAsia"/>
        </w:rPr>
        <w:t>cid</w:t>
      </w:r>
      <w:r w:rsidR="003F3267">
        <w:rPr>
          <w:rFonts w:hint="eastAsia"/>
        </w:rPr>
        <w:t>到</w:t>
      </w:r>
      <w:r w:rsidR="003F3267">
        <w:rPr>
          <w:rFonts w:hint="eastAsia"/>
        </w:rPr>
        <w:t>Ce</w:t>
      </w:r>
      <w:r w:rsidR="003F3267">
        <w:t>ll</w:t>
      </w:r>
      <w:r w:rsidR="003F3267">
        <w:t>的映射</w:t>
      </w:r>
      <w:r w:rsidR="003F3267">
        <w:rPr>
          <w:rFonts w:hint="eastAsia"/>
        </w:rPr>
        <w:t>，</w:t>
      </w:r>
      <w:r w:rsidR="003F3267">
        <w:t>可以根据</w:t>
      </w:r>
      <w:r w:rsidR="003F3267">
        <w:rPr>
          <w:rFonts w:hint="eastAsia"/>
        </w:rPr>
        <w:t>cid</w:t>
      </w:r>
      <w:r w:rsidR="001D1473">
        <w:rPr>
          <w:rFonts w:hint="eastAsia"/>
        </w:rPr>
        <w:t>快速查询该室内单元语义信息。</w:t>
      </w:r>
    </w:p>
    <w:p w:rsidR="001D1473" w:rsidRDefault="009C2F59" w:rsidP="00DC343E">
      <w:pPr>
        <w:pStyle w:val="a0"/>
        <w:numPr>
          <w:ilvl w:val="0"/>
          <w:numId w:val="5"/>
        </w:numPr>
        <w:ind w:firstLineChars="0"/>
      </w:pPr>
      <w:r>
        <w:rPr>
          <w:rFonts w:hint="eastAsia"/>
        </w:rPr>
        <w:t>语义空间</w:t>
      </w:r>
      <w:r w:rsidR="00420D69">
        <w:rPr>
          <w:rFonts w:hint="eastAsia"/>
        </w:rPr>
        <w:t>表</w:t>
      </w:r>
    </w:p>
    <w:p w:rsidR="00246A54" w:rsidRDefault="009C2F59" w:rsidP="001D1473">
      <w:r>
        <w:rPr>
          <w:rFonts w:hint="eastAsia"/>
        </w:rPr>
        <w:t>语义空间</w:t>
      </w:r>
      <w:r w:rsidR="00E431D6">
        <w:t>表用来</w:t>
      </w:r>
      <w:r w:rsidR="00D32769">
        <w:t>存储移动对象的原始数据记录</w:t>
      </w:r>
      <w:r w:rsidR="00D32769">
        <w:rPr>
          <w:rFonts w:hint="eastAsia"/>
        </w:rPr>
        <w:t>，</w:t>
      </w:r>
      <w:r w:rsidR="00EA1156">
        <w:t>存储每个语义</w:t>
      </w:r>
      <w:r w:rsidR="00DC343E">
        <w:t>单元所包含的所</w:t>
      </w:r>
      <w:r w:rsidR="003622FF">
        <w:rPr>
          <w:rFonts w:hint="eastAsia"/>
        </w:rPr>
        <w:t>有</w:t>
      </w:r>
      <w:r w:rsidR="00DC343E">
        <w:t>移动对象</w:t>
      </w:r>
      <w:r w:rsidR="00DC343E">
        <w:rPr>
          <w:rFonts w:hint="eastAsia"/>
        </w:rPr>
        <w:t>，</w:t>
      </w:r>
      <w:r w:rsidR="00DC343E">
        <w:t>实现基于语义单元的查询</w:t>
      </w:r>
      <w:r w:rsidR="00DC343E">
        <w:rPr>
          <w:rFonts w:hint="eastAsia"/>
        </w:rPr>
        <w:t>。</w:t>
      </w:r>
    </w:p>
    <w:p w:rsidR="00DC343E" w:rsidRDefault="009C2F59" w:rsidP="003A1001">
      <w:pPr>
        <w:pStyle w:val="a0"/>
        <w:numPr>
          <w:ilvl w:val="0"/>
          <w:numId w:val="5"/>
        </w:numPr>
        <w:ind w:left="420" w:firstLineChars="0" w:firstLine="0"/>
      </w:pPr>
      <w:r>
        <w:rPr>
          <w:rFonts w:hint="eastAsia"/>
        </w:rPr>
        <w:t>对象语义位置</w:t>
      </w:r>
      <w:r w:rsidR="00DC343E">
        <w:rPr>
          <w:rFonts w:hint="eastAsia"/>
        </w:rPr>
        <w:t>表</w:t>
      </w:r>
    </w:p>
    <w:p w:rsidR="00DC343E" w:rsidRDefault="00126B59" w:rsidP="00DC343E">
      <w:r>
        <w:rPr>
          <w:rFonts w:hint="eastAsia"/>
        </w:rPr>
        <w:t>对象</w:t>
      </w:r>
      <w:r w:rsidR="00DC343E">
        <w:rPr>
          <w:rFonts w:hint="eastAsia"/>
        </w:rPr>
        <w:t>语义</w:t>
      </w:r>
      <w:r w:rsidR="00692E84">
        <w:rPr>
          <w:rFonts w:hint="eastAsia"/>
        </w:rPr>
        <w:t>位置</w:t>
      </w:r>
      <w:r w:rsidR="00DC343E">
        <w:rPr>
          <w:rFonts w:hint="eastAsia"/>
        </w:rPr>
        <w:t>表存储移动对象在每个定位时间戳是对应的语义位置信息</w:t>
      </w:r>
      <w:r w:rsidR="006405CF">
        <w:rPr>
          <w:rFonts w:hint="eastAsia"/>
        </w:rPr>
        <w:t>，通过对语义位置构建时间正序的序列，便可以获得该对象在特定时间</w:t>
      </w:r>
      <w:r w:rsidR="00DC343E">
        <w:rPr>
          <w:rFonts w:hint="eastAsia"/>
        </w:rPr>
        <w:t>范围内的语义轨迹。</w:t>
      </w:r>
    </w:p>
    <w:p w:rsidR="00642902" w:rsidRDefault="00390347" w:rsidP="00642902">
      <w:r>
        <w:t>由于</w:t>
      </w:r>
      <w:r w:rsidR="00466E5D">
        <w:t>HBase</w:t>
      </w:r>
      <w:r w:rsidR="00466E5D">
        <w:t>不支持</w:t>
      </w:r>
      <w:r w:rsidR="00353F4B">
        <w:t>行健</w:t>
      </w:r>
      <w:r w:rsidR="00466E5D">
        <w:t>索引外的</w:t>
      </w:r>
      <w:r>
        <w:rPr>
          <w:rFonts w:hint="eastAsia"/>
        </w:rPr>
        <w:t>属性</w:t>
      </w:r>
      <w:r w:rsidR="00466E5D">
        <w:t>索引</w:t>
      </w:r>
      <w:r w:rsidR="00466E5D">
        <w:rPr>
          <w:rFonts w:hint="eastAsia"/>
        </w:rPr>
        <w:t>，</w:t>
      </w:r>
      <w:r w:rsidR="009B2776">
        <w:rPr>
          <w:rFonts w:hint="eastAsia"/>
        </w:rPr>
        <w:t>必须针对时空信息进行降维，通过</w:t>
      </w:r>
      <w:r w:rsidR="00466E5D">
        <w:t>合理的规则将两者结合起来</w:t>
      </w:r>
      <w:r w:rsidR="00466E5D">
        <w:rPr>
          <w:rFonts w:hint="eastAsia"/>
        </w:rPr>
        <w:t>，</w:t>
      </w:r>
      <w:r w:rsidR="00466E5D">
        <w:t>共同组成</w:t>
      </w:r>
      <w:r w:rsidR="00353F4B">
        <w:t>行健</w:t>
      </w:r>
      <w:r w:rsidR="00466E5D">
        <w:rPr>
          <w:rFonts w:hint="eastAsia"/>
        </w:rPr>
        <w:t>，</w:t>
      </w:r>
      <w:r w:rsidR="007E68CB">
        <w:rPr>
          <w:rFonts w:hint="eastAsia"/>
        </w:rPr>
        <w:t>才能利用</w:t>
      </w:r>
      <w:r w:rsidR="007E68CB">
        <w:rPr>
          <w:rFonts w:hint="eastAsia"/>
        </w:rPr>
        <w:t>HBase</w:t>
      </w:r>
      <w:r w:rsidR="007E68CB">
        <w:rPr>
          <w:rFonts w:hint="eastAsia"/>
        </w:rPr>
        <w:t>的</w:t>
      </w:r>
      <w:r w:rsidR="00353F4B">
        <w:rPr>
          <w:rFonts w:hint="eastAsia"/>
        </w:rPr>
        <w:t>行健</w:t>
      </w:r>
      <w:r w:rsidR="007E68CB">
        <w:rPr>
          <w:rFonts w:hint="eastAsia"/>
        </w:rPr>
        <w:t>索引来达到建立移动对象索引的目的。</w:t>
      </w:r>
      <w:r w:rsidR="007E68CB">
        <w:t>已有</w:t>
      </w:r>
      <w:r w:rsidR="007E68CB">
        <w:rPr>
          <w:rFonts w:hint="eastAsia"/>
        </w:rPr>
        <w:t>的</w:t>
      </w:r>
      <w:r w:rsidR="007E68CB">
        <w:t>基于</w:t>
      </w:r>
      <w:r w:rsidR="007E68CB">
        <w:t>HBase</w:t>
      </w:r>
      <w:r w:rsidR="007E68CB">
        <w:t>的移动对象索引</w:t>
      </w:r>
      <w:r w:rsidR="00466E5D">
        <w:t>多是</w:t>
      </w:r>
      <w:r w:rsidR="00642902">
        <w:t>针对室外空间</w:t>
      </w:r>
      <w:r w:rsidR="00642902">
        <w:rPr>
          <w:rFonts w:hint="eastAsia"/>
        </w:rPr>
        <w:t>，</w:t>
      </w:r>
      <w:r w:rsidR="00466E5D">
        <w:t>采用空间填充曲线的方法进行</w:t>
      </w:r>
      <w:r w:rsidR="00466E5D">
        <w:rPr>
          <w:rFonts w:hint="eastAsia"/>
        </w:rPr>
        <w:t>，</w:t>
      </w:r>
      <w:r w:rsidR="00642902">
        <w:rPr>
          <w:rFonts w:hint="eastAsia"/>
        </w:rPr>
        <w:t>只能支持范围查询</w:t>
      </w:r>
      <w:r w:rsidR="0045567D">
        <w:rPr>
          <w:rFonts w:hint="eastAsia"/>
        </w:rPr>
        <w:t>，不能实现移动轨迹查询和语义查询，因此需要根据目的设计特殊的</w:t>
      </w:r>
      <w:r w:rsidR="00353F4B">
        <w:rPr>
          <w:rFonts w:hint="eastAsia"/>
        </w:rPr>
        <w:t>行健</w:t>
      </w:r>
      <w:r w:rsidR="0045567D">
        <w:rPr>
          <w:rFonts w:hint="eastAsia"/>
        </w:rPr>
        <w:t>组成。</w:t>
      </w:r>
    </w:p>
    <w:p w:rsidR="00466E5D" w:rsidRPr="00F47AF7" w:rsidRDefault="00707CF7" w:rsidP="00707CF7">
      <w:r>
        <w:t>根据语义</w:t>
      </w:r>
      <w:r>
        <w:rPr>
          <w:rFonts w:hint="eastAsia"/>
        </w:rPr>
        <w:t>位置</w:t>
      </w:r>
      <w:r>
        <w:t>的定义可以看出</w:t>
      </w:r>
      <w:r>
        <w:rPr>
          <w:rFonts w:hint="eastAsia"/>
        </w:rPr>
        <w:t>，</w:t>
      </w:r>
      <w:r>
        <w:t>移动对象的语义位置可以使用其所处的室内语义单元的</w:t>
      </w:r>
      <w:r>
        <w:rPr>
          <w:rFonts w:hint="eastAsia"/>
        </w:rPr>
        <w:t>cid</w:t>
      </w:r>
      <w:r>
        <w:rPr>
          <w:rFonts w:hint="eastAsia"/>
        </w:rPr>
        <w:t>进行关联，</w:t>
      </w:r>
      <w:r>
        <w:rPr>
          <w:rFonts w:hint="eastAsia"/>
        </w:rPr>
        <w:t>cid</w:t>
      </w:r>
      <w:r>
        <w:rPr>
          <w:rFonts w:hint="eastAsia"/>
        </w:rPr>
        <w:t>也代表空间信息，</w:t>
      </w:r>
      <w:r w:rsidR="00466E5D">
        <w:t>在此之上结合时间</w:t>
      </w:r>
      <w:r w:rsidR="00466E5D">
        <w:rPr>
          <w:rFonts w:hint="eastAsia"/>
        </w:rPr>
        <w:t>属性，</w:t>
      </w:r>
      <w:r w:rsidR="00466E5D">
        <w:t>就可以做到语义上的空间与时间共同索引</w:t>
      </w:r>
      <w:r w:rsidR="00466E5D">
        <w:rPr>
          <w:rFonts w:hint="eastAsia"/>
        </w:rPr>
        <w:t>，</w:t>
      </w:r>
      <w:r w:rsidR="00466E5D">
        <w:t>这是本文索引的思想基础</w:t>
      </w:r>
      <w:r w:rsidR="00466E5D">
        <w:rPr>
          <w:rFonts w:hint="eastAsia"/>
        </w:rPr>
        <w:t>。由于同一时间同一</w:t>
      </w:r>
      <w:r w:rsidR="00466E5D">
        <w:rPr>
          <w:rFonts w:hint="eastAsia"/>
        </w:rPr>
        <w:t>Cell</w:t>
      </w:r>
      <w:r w:rsidR="00466E5D">
        <w:rPr>
          <w:rFonts w:hint="eastAsia"/>
        </w:rPr>
        <w:t>内会有多个移动对象，为了有效区别开来，再结合每个对象的</w:t>
      </w:r>
      <w:r w:rsidR="00466E5D">
        <w:rPr>
          <w:rFonts w:hint="eastAsia"/>
        </w:rPr>
        <w:t>ID</w:t>
      </w:r>
      <w:r w:rsidR="00466E5D">
        <w:t>就可以唯一确定一个不重复的</w:t>
      </w:r>
      <w:r w:rsidR="00466E5D">
        <w:t>RowKey,</w:t>
      </w:r>
      <w:r w:rsidR="008B5BA2">
        <w:t>作为一个语义位置的</w:t>
      </w:r>
      <w:r w:rsidR="00353F4B">
        <w:t>行健</w:t>
      </w:r>
      <w:r w:rsidR="008B5BA2">
        <w:rPr>
          <w:rFonts w:hint="eastAsia"/>
        </w:rPr>
        <w:t>，</w:t>
      </w:r>
      <w:r w:rsidR="00466E5D">
        <w:t>并有效利用</w:t>
      </w:r>
      <w:r w:rsidR="00466E5D">
        <w:t>RowKey</w:t>
      </w:r>
      <w:r w:rsidR="00466E5D">
        <w:t>的</w:t>
      </w:r>
      <w:r w:rsidR="00466E5D">
        <w:rPr>
          <w:rFonts w:hint="eastAsia"/>
        </w:rPr>
        <w:t>索引，</w:t>
      </w:r>
      <w:r w:rsidR="00466E5D">
        <w:t>实现快速查询</w:t>
      </w:r>
      <w:r w:rsidR="005B5632">
        <w:rPr>
          <w:rFonts w:hint="eastAsia"/>
        </w:rPr>
        <w:t>，语义空间表的</w:t>
      </w:r>
      <w:r w:rsidR="00353F4B">
        <w:rPr>
          <w:rFonts w:hint="eastAsia"/>
        </w:rPr>
        <w:t>行健</w:t>
      </w:r>
      <w:r w:rsidR="005B5632">
        <w:rPr>
          <w:rFonts w:hint="eastAsia"/>
        </w:rPr>
        <w:t>构成</w:t>
      </w:r>
      <w:r w:rsidR="00466E5D">
        <w:t>如下所示</w:t>
      </w:r>
      <w:r w:rsidR="00466E5D">
        <w:rPr>
          <w:rFonts w:hint="eastAsia"/>
        </w:rPr>
        <w:t>：</w:t>
      </w:r>
    </w:p>
    <w:p w:rsidR="00466E5D" w:rsidRPr="001E6BC6" w:rsidRDefault="00466E5D" w:rsidP="00AF6378">
      <w:pPr>
        <w:pStyle w:val="af"/>
      </w:pPr>
      <m:oMath>
        <m:r>
          <m:rPr>
            <m:sty m:val="p"/>
          </m:rPr>
          <w:rPr>
            <w:rFonts w:ascii="Cambria Math" w:hAnsi="Cambria Math" w:hint="eastAsia"/>
          </w:rPr>
          <m:t>Row</m:t>
        </m:r>
        <m:r>
          <m:rPr>
            <m:sty m:val="p"/>
          </m:rPr>
          <w:rPr>
            <w:rFonts w:ascii="Cambria Math" w:hAnsi="Cambria Math"/>
          </w:rPr>
          <m:t>Key←Cell+Time+Object</m:t>
        </m:r>
      </m:oMath>
      <w:r>
        <w:rPr>
          <w:rFonts w:hint="eastAsia"/>
        </w:rPr>
        <w:t xml:space="preserve">                  (</w:t>
      </w:r>
      <w:r w:rsidR="00BE5FBE">
        <w:t>6</w:t>
      </w:r>
      <w:r>
        <w:t>)</w:t>
      </w:r>
    </w:p>
    <w:p w:rsidR="00466E5D" w:rsidRPr="00976D7D" w:rsidRDefault="00466E5D" w:rsidP="00466E5D">
      <w:r>
        <w:t>其中</w:t>
      </w:r>
      <w:r>
        <w:rPr>
          <w:rFonts w:hint="eastAsia"/>
        </w:rPr>
        <w:t>，</w:t>
      </w:r>
      <w:r>
        <w:t>Cell</w:t>
      </w:r>
      <w:r>
        <w:t>用</w:t>
      </w:r>
      <w:r>
        <w:t>Cell</w:t>
      </w:r>
      <w:r>
        <w:rPr>
          <w:rFonts w:hint="eastAsia"/>
        </w:rPr>
        <w:t>-</w:t>
      </w:r>
      <w:r>
        <w:t>Id</w:t>
      </w:r>
      <w:r>
        <w:t>唯一表示</w:t>
      </w:r>
      <w:r>
        <w:rPr>
          <w:rFonts w:hint="eastAsia"/>
        </w:rPr>
        <w:t>，</w:t>
      </w:r>
      <w:r>
        <w:t>需要保证全局唯一性</w:t>
      </w:r>
      <w:r>
        <w:rPr>
          <w:rFonts w:hint="eastAsia"/>
        </w:rPr>
        <w:t>时间统一采用</w:t>
      </w:r>
      <w:r>
        <w:rPr>
          <w:rFonts w:hint="eastAsia"/>
        </w:rPr>
        <w:t>UNIX</w:t>
      </w:r>
      <w:r>
        <w:rPr>
          <w:rFonts w:hint="eastAsia"/>
        </w:rPr>
        <w:t>时间戳来表示，精确到秒，为十位整数；</w:t>
      </w:r>
      <w:r>
        <w:t>Object</w:t>
      </w:r>
      <w:r>
        <w:t>这里用移动</w:t>
      </w:r>
      <w:r w:rsidR="00BC05AC">
        <w:t>对象</w:t>
      </w:r>
      <w:r>
        <w:t>设备的</w:t>
      </w:r>
      <w:r>
        <w:rPr>
          <w:rFonts w:hint="eastAsia"/>
        </w:rPr>
        <w:t>MAC</w:t>
      </w:r>
      <w:r>
        <w:rPr>
          <w:rFonts w:hint="eastAsia"/>
        </w:rPr>
        <w:t>地址来唯一标示。</w:t>
      </w:r>
    </w:p>
    <w:p w:rsidR="00466E5D" w:rsidRDefault="00466E5D" w:rsidP="00466E5D">
      <w:pPr>
        <w:pStyle w:val="ad"/>
      </w:pPr>
      <w:r>
        <w:lastRenderedPageBreak/>
        <w:drawing>
          <wp:inline distT="0" distB="0" distL="0" distR="0" wp14:anchorId="7075DCFE" wp14:editId="74ABF115">
            <wp:extent cx="4691269" cy="2427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0795C.tmp"/>
                    <pic:cNvPicPr/>
                  </pic:nvPicPr>
                  <pic:blipFill>
                    <a:blip r:embed="rId9">
                      <a:extLst>
                        <a:ext uri="{28A0092B-C50C-407E-A947-70E740481C1C}">
                          <a14:useLocalDpi xmlns:a14="http://schemas.microsoft.com/office/drawing/2010/main" val="0"/>
                        </a:ext>
                      </a:extLst>
                    </a:blip>
                    <a:stretch>
                      <a:fillRect/>
                    </a:stretch>
                  </pic:blipFill>
                  <pic:spPr>
                    <a:xfrm>
                      <a:off x="0" y="0"/>
                      <a:ext cx="4698338" cy="2430947"/>
                    </a:xfrm>
                    <a:prstGeom prst="rect">
                      <a:avLst/>
                    </a:prstGeom>
                  </pic:spPr>
                </pic:pic>
              </a:graphicData>
            </a:graphic>
          </wp:inline>
        </w:drawing>
      </w:r>
    </w:p>
    <w:p w:rsidR="00466E5D" w:rsidRDefault="00466E5D" w:rsidP="00A27CDE">
      <w:pPr>
        <w:pStyle w:val="aa"/>
      </w:pPr>
      <w:r>
        <w:rPr>
          <w:rFonts w:hint="eastAsia"/>
        </w:rPr>
        <w:t>图</w:t>
      </w:r>
      <w:r w:rsidR="00BE5FBE">
        <w:rPr>
          <w:rFonts w:hint="eastAsia"/>
        </w:rPr>
        <w:t>2</w:t>
      </w:r>
      <w:r>
        <w:rPr>
          <w:rFonts w:hint="eastAsia"/>
        </w:rPr>
        <w:t xml:space="preserve"> </w:t>
      </w:r>
      <w:r>
        <w:rPr>
          <w:rFonts w:hint="eastAsia"/>
        </w:rPr>
        <w:t>语义</w:t>
      </w:r>
      <w:r w:rsidR="002A30B1">
        <w:rPr>
          <w:rFonts w:hint="eastAsia"/>
        </w:rPr>
        <w:t>空间表结构</w:t>
      </w:r>
    </w:p>
    <w:p w:rsidR="002A30B1" w:rsidRDefault="002A30B1" w:rsidP="00466E5D">
      <w:pPr>
        <w:pStyle w:val="aa"/>
      </w:pPr>
      <w:r>
        <w:t>Fig.</w:t>
      </w:r>
      <w:r w:rsidR="00BE5FBE">
        <w:t>2</w:t>
      </w:r>
      <w:r>
        <w:t xml:space="preserve"> Structure of Semantic Space Table</w:t>
      </w:r>
    </w:p>
    <w:p w:rsidR="00466E5D" w:rsidRDefault="00466E5D" w:rsidP="00466E5D">
      <w:r>
        <w:t>由于</w:t>
      </w:r>
      <w:r>
        <w:t>HBase</w:t>
      </w:r>
      <w:r w:rsidR="00680D74">
        <w:rPr>
          <w:rFonts w:hint="eastAsia"/>
        </w:rPr>
        <w:t>不支持</w:t>
      </w:r>
      <w:r w:rsidR="00680D74">
        <w:t>除</w:t>
      </w:r>
      <w:r w:rsidR="007C6A80">
        <w:t>RowKey</w:t>
      </w:r>
      <w:r w:rsidR="00680D74">
        <w:t>外的属性索引</w:t>
      </w:r>
      <w:r>
        <w:rPr>
          <w:rFonts w:hint="eastAsia"/>
        </w:rPr>
        <w:t>，</w:t>
      </w:r>
      <w:r>
        <w:t>对于移动对象的轨迹</w:t>
      </w:r>
      <w:r w:rsidR="00680D74">
        <w:t>查询</w:t>
      </w:r>
      <w:r>
        <w:rPr>
          <w:rFonts w:hint="eastAsia"/>
        </w:rPr>
        <w:t>，我们需要另外建立一个索引表，其</w:t>
      </w:r>
      <w:r>
        <w:rPr>
          <w:rFonts w:hint="eastAsia"/>
        </w:rPr>
        <w:t>RowKey</w:t>
      </w:r>
      <w:r>
        <w:rPr>
          <w:rFonts w:hint="eastAsia"/>
        </w:rPr>
        <w:t>组成与原始数据的组成部分一致，</w:t>
      </w:r>
      <w:r w:rsidR="00F147BB">
        <w:rPr>
          <w:rFonts w:hint="eastAsia"/>
        </w:rPr>
        <w:t>但将</w:t>
      </w:r>
      <w:r w:rsidR="00F147BB">
        <w:rPr>
          <w:rFonts w:hint="eastAsia"/>
        </w:rPr>
        <w:t>Ob</w:t>
      </w:r>
      <w:r w:rsidR="00F147BB">
        <w:t>ject</w:t>
      </w:r>
      <w:r>
        <w:rPr>
          <w:rFonts w:hint="eastAsia"/>
        </w:rPr>
        <w:t>部分与</w:t>
      </w:r>
      <w:r>
        <w:rPr>
          <w:rFonts w:hint="eastAsia"/>
        </w:rPr>
        <w:t>Cell</w:t>
      </w:r>
      <w:r>
        <w:rPr>
          <w:rFonts w:hint="eastAsia"/>
        </w:rPr>
        <w:t>部分对换，这样给定</w:t>
      </w:r>
      <w:r w:rsidR="009E46DD">
        <w:t>移动对象</w:t>
      </w:r>
      <w:r>
        <w:rPr>
          <w:rFonts w:hint="eastAsia"/>
        </w:rPr>
        <w:t>和</w:t>
      </w:r>
      <w:r w:rsidR="009E46DD">
        <w:rPr>
          <w:rFonts w:hint="eastAsia"/>
        </w:rPr>
        <w:t>时间范围</w:t>
      </w:r>
      <w:r>
        <w:rPr>
          <w:rFonts w:hint="eastAsia"/>
        </w:rPr>
        <w:t>就可以查询出该对象的语义轨迹，</w:t>
      </w:r>
      <w:r>
        <w:t>如果要查询</w:t>
      </w:r>
      <w:r w:rsidR="009E46DD">
        <w:rPr>
          <w:rFonts w:hint="eastAsia"/>
        </w:rPr>
        <w:t>具体</w:t>
      </w:r>
      <w:r w:rsidR="009E46DD">
        <w:t>的位置</w:t>
      </w:r>
      <w:r>
        <w:t>信息</w:t>
      </w:r>
      <w:r>
        <w:rPr>
          <w:rFonts w:hint="eastAsia"/>
        </w:rPr>
        <w:t>，</w:t>
      </w:r>
      <w:r>
        <w:t>则可以针对查询出来的轨迹</w:t>
      </w:r>
      <w:r>
        <w:t>RowKey</w:t>
      </w:r>
      <w:r>
        <w:t>进行变换成</w:t>
      </w:r>
      <w:r w:rsidR="009E46DD">
        <w:rPr>
          <w:rFonts w:hint="eastAsia"/>
        </w:rPr>
        <w:t>语义</w:t>
      </w:r>
      <w:r w:rsidR="00F147BB">
        <w:t>空间</w:t>
      </w:r>
      <w:r w:rsidR="009E46DD">
        <w:t>表</w:t>
      </w:r>
      <w:r>
        <w:t>的</w:t>
      </w:r>
      <w:r w:rsidR="00186026">
        <w:t>RowKey</w:t>
      </w:r>
      <w:r w:rsidR="00186026">
        <w:rPr>
          <w:rFonts w:hint="eastAsia"/>
        </w:rPr>
        <w:t>，</w:t>
      </w:r>
      <w:r w:rsidR="009E46DD">
        <w:rPr>
          <w:rFonts w:hint="eastAsia"/>
        </w:rPr>
        <w:t>继而</w:t>
      </w:r>
      <w:r w:rsidR="009E46DD">
        <w:t>获得</w:t>
      </w:r>
      <w:r>
        <w:t>详细数据</w:t>
      </w:r>
      <w:r w:rsidR="00186026">
        <w:rPr>
          <w:rFonts w:hint="eastAsia"/>
        </w:rPr>
        <w:t>。</w:t>
      </w:r>
      <w:r>
        <w:rPr>
          <w:rFonts w:hint="eastAsia"/>
        </w:rPr>
        <w:t>需要指出的是该索引是稠密索引，并且只存在行键，并不存储实际数据。</w:t>
      </w:r>
      <w:r w:rsidR="00572BBF">
        <w:rPr>
          <w:rFonts w:hint="eastAsia"/>
        </w:rPr>
        <w:t>语义</w:t>
      </w:r>
      <w:r>
        <w:t>轨迹索引的</w:t>
      </w:r>
      <w:r>
        <w:t>RowKey</w:t>
      </w:r>
      <w:r>
        <w:t>设计如下</w:t>
      </w:r>
      <w:r>
        <w:rPr>
          <w:rFonts w:hint="eastAsia"/>
        </w:rPr>
        <w:t>：</w:t>
      </w:r>
    </w:p>
    <w:p w:rsidR="00466E5D" w:rsidRDefault="00466E5D" w:rsidP="00AF6378">
      <w:pPr>
        <w:pStyle w:val="af"/>
      </w:pPr>
      <m:oMath>
        <m:r>
          <m:rPr>
            <m:sty m:val="p"/>
          </m:rPr>
          <w:rPr>
            <w:rFonts w:ascii="Cambria Math" w:hAnsi="Cambria Math"/>
          </w:rPr>
          <m:t>MACIdxRowKey←Object+Time+Cell</m:t>
        </m:r>
      </m:oMath>
      <w:r>
        <w:rPr>
          <w:rFonts w:hint="eastAsia"/>
        </w:rPr>
        <w:t xml:space="preserve">    </w:t>
      </w:r>
      <w:r>
        <w:t xml:space="preserve">      </w:t>
      </w:r>
      <w:r>
        <w:rPr>
          <w:rFonts w:hint="eastAsia"/>
        </w:rPr>
        <w:t xml:space="preserve"> (</w:t>
      </w:r>
      <w:r w:rsidR="00BE5FBE">
        <w:t>7</w:t>
      </w:r>
      <w:r>
        <w:rPr>
          <w:rFonts w:hint="eastAsia"/>
        </w:rPr>
        <w:t>)</w:t>
      </w:r>
    </w:p>
    <w:p w:rsidR="00E20E82" w:rsidRDefault="007D2E65" w:rsidP="00E20E82">
      <w:r>
        <w:rPr>
          <w:rFonts w:hint="eastAsia"/>
        </w:rPr>
        <w:t>综上所述，面向语义单元的室内移动对象索引</w:t>
      </w:r>
      <w:r w:rsidR="00E20E82">
        <w:t>的</w:t>
      </w:r>
      <w:r w:rsidR="004B5F20">
        <w:t>存储</w:t>
      </w:r>
      <w:r w:rsidR="00E20E82">
        <w:rPr>
          <w:rFonts w:hint="eastAsia"/>
        </w:rPr>
        <w:t>结构</w:t>
      </w:r>
      <w:r w:rsidR="00E20E82">
        <w:t>如图</w:t>
      </w:r>
      <w:r w:rsidR="00E20E82">
        <w:rPr>
          <w:rFonts w:hint="eastAsia"/>
        </w:rPr>
        <w:t>3</w:t>
      </w:r>
      <w:r w:rsidR="00E20E82">
        <w:rPr>
          <w:rFonts w:hint="eastAsia"/>
        </w:rPr>
        <w:t>所示。</w:t>
      </w:r>
    </w:p>
    <w:p w:rsidR="00466E5D" w:rsidRDefault="00466E5D" w:rsidP="00466E5D">
      <w:pPr>
        <w:pStyle w:val="ad"/>
      </w:pPr>
      <w:r>
        <w:drawing>
          <wp:inline distT="0" distB="0" distL="0" distR="0" wp14:anchorId="034CB9BB" wp14:editId="317DDB3B">
            <wp:extent cx="4929809" cy="2161027"/>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203D7F.tmp"/>
                    <pic:cNvPicPr/>
                  </pic:nvPicPr>
                  <pic:blipFill>
                    <a:blip r:embed="rId10">
                      <a:extLst>
                        <a:ext uri="{28A0092B-C50C-407E-A947-70E740481C1C}">
                          <a14:useLocalDpi xmlns:a14="http://schemas.microsoft.com/office/drawing/2010/main" val="0"/>
                        </a:ext>
                      </a:extLst>
                    </a:blip>
                    <a:stretch>
                      <a:fillRect/>
                    </a:stretch>
                  </pic:blipFill>
                  <pic:spPr>
                    <a:xfrm>
                      <a:off x="0" y="0"/>
                      <a:ext cx="4937226" cy="2164279"/>
                    </a:xfrm>
                    <a:prstGeom prst="rect">
                      <a:avLst/>
                    </a:prstGeom>
                  </pic:spPr>
                </pic:pic>
              </a:graphicData>
            </a:graphic>
          </wp:inline>
        </w:drawing>
      </w:r>
    </w:p>
    <w:p w:rsidR="00206706" w:rsidRDefault="00466E5D" w:rsidP="00466E5D">
      <w:pPr>
        <w:pStyle w:val="aa"/>
      </w:pPr>
      <w:r>
        <w:t>图</w:t>
      </w:r>
      <w:r w:rsidR="005B2646">
        <w:rPr>
          <w:rFonts w:hint="eastAsia"/>
        </w:rPr>
        <w:t>3</w:t>
      </w:r>
      <w:r>
        <w:rPr>
          <w:rFonts w:hint="eastAsia"/>
        </w:rPr>
        <w:t xml:space="preserve"> </w:t>
      </w:r>
      <w:r w:rsidR="00860402">
        <w:rPr>
          <w:rFonts w:hint="eastAsia"/>
        </w:rPr>
        <w:t>SC</w:t>
      </w:r>
      <w:r w:rsidR="00860402">
        <w:t>oII</w:t>
      </w:r>
      <w:r w:rsidR="00206706">
        <w:t>存储结构</w:t>
      </w:r>
    </w:p>
    <w:p w:rsidR="00860402" w:rsidRPr="009431B6" w:rsidRDefault="00860402" w:rsidP="00466E5D">
      <w:pPr>
        <w:pStyle w:val="aa"/>
      </w:pPr>
      <w:r>
        <w:t>Fig</w:t>
      </w:r>
      <w:r w:rsidR="005B2646">
        <w:t>3</w:t>
      </w:r>
      <w:r w:rsidR="00206706">
        <w:t>. Store Structure</w:t>
      </w:r>
      <w:r>
        <w:t xml:space="preserve"> of SCoII </w:t>
      </w:r>
    </w:p>
    <w:p w:rsidR="00B43791" w:rsidRDefault="00B345AE" w:rsidP="00B43791">
      <w:pPr>
        <w:pStyle w:val="2"/>
      </w:pPr>
      <w:r>
        <w:rPr>
          <w:rFonts w:hint="eastAsia"/>
        </w:rPr>
        <w:t>3.2</w:t>
      </w:r>
      <w:r w:rsidR="00B43791">
        <w:t>语义单元定位</w:t>
      </w:r>
    </w:p>
    <w:p w:rsidR="00B43791" w:rsidRDefault="00B43791" w:rsidP="00B43791">
      <w:r>
        <w:rPr>
          <w:rFonts w:hint="eastAsia"/>
        </w:rPr>
        <w:t>由于室内空间单元的不规则形，使用传统的</w:t>
      </w:r>
      <w:r>
        <w:rPr>
          <w:rFonts w:hint="eastAsia"/>
        </w:rPr>
        <w:t>R-tree</w:t>
      </w:r>
      <w:r>
        <w:rPr>
          <w:rFonts w:hint="eastAsia"/>
        </w:rPr>
        <w:t>及其变种树建立空间索引会引起较多的</w:t>
      </w:r>
      <w:r>
        <w:rPr>
          <w:rFonts w:hint="eastAsia"/>
        </w:rPr>
        <w:t>MBR(</w:t>
      </w:r>
      <w:r w:rsidRPr="00B43791">
        <w:t>Minimum bounding rectangle</w:t>
      </w:r>
      <w:r>
        <w:rPr>
          <w:rFonts w:hint="eastAsia"/>
        </w:rPr>
        <w:t>)</w:t>
      </w:r>
      <w:r>
        <w:rPr>
          <w:rFonts w:hint="eastAsia"/>
        </w:rPr>
        <w:t>重合，降低了索引的效率，考虑到室内定位精度的影响，本文提出</w:t>
      </w:r>
      <w:r w:rsidR="00590598">
        <w:t>G</w:t>
      </w:r>
      <w:r>
        <w:rPr>
          <w:rFonts w:hint="eastAsia"/>
        </w:rPr>
        <w:t>rid</w:t>
      </w:r>
      <m:oMath>
        <m:r>
          <m:rPr>
            <m:sty m:val="p"/>
          </m:rPr>
          <w:rPr>
            <w:rFonts w:ascii="Cambria Math" w:hAnsi="Cambria Math"/>
          </w:rPr>
          <m:t>→</m:t>
        </m:r>
      </m:oMath>
      <w:r w:rsidR="00590598">
        <w:t>C</w:t>
      </w:r>
      <w:r>
        <w:rPr>
          <w:rFonts w:hint="eastAsia"/>
        </w:rPr>
        <w:t>ell</w:t>
      </w:r>
      <w:r>
        <w:rPr>
          <w:rFonts w:hint="eastAsia"/>
        </w:rPr>
        <w:t>多对一的映射关系，利用</w:t>
      </w:r>
      <w:r w:rsidR="00614F41">
        <w:rPr>
          <w:rFonts w:hint="eastAsia"/>
        </w:rPr>
        <w:t>定位点</w:t>
      </w:r>
      <w:r>
        <w:rPr>
          <w:rFonts w:hint="eastAsia"/>
        </w:rPr>
        <w:t>落入</w:t>
      </w:r>
      <w:r w:rsidR="00590598">
        <w:t>Gr</w:t>
      </w:r>
      <w:r>
        <w:rPr>
          <w:rFonts w:hint="eastAsia"/>
        </w:rPr>
        <w:t>id</w:t>
      </w:r>
      <w:r>
        <w:rPr>
          <w:rFonts w:hint="eastAsia"/>
        </w:rPr>
        <w:t>判断的高效性来提高数据的更新速度，判断规则如下。</w:t>
      </w:r>
    </w:p>
    <w:p w:rsidR="00B43791" w:rsidRDefault="00B43791" w:rsidP="00B43791">
      <w:r>
        <w:t>假设</w:t>
      </w:r>
      <m:oMath>
        <m:r>
          <m:rPr>
            <m:sty m:val="p"/>
          </m:rPr>
          <w:rPr>
            <w:rFonts w:ascii="Cambria Math" w:hAnsi="Cambria Math" w:hint="eastAsia"/>
          </w:rPr>
          <m:t>G</m:t>
        </m:r>
        <m:d>
          <m:dPr>
            <m:ctrlPr>
              <w:rPr>
                <w:rFonts w:ascii="Cambria Math" w:hAnsi="Cambria Math"/>
              </w:rPr>
            </m:ctrlPr>
          </m:dPr>
          <m:e>
            <m:r>
              <w:rPr>
                <w:rFonts w:ascii="Cambria Math" w:hAnsi="Cambria Math"/>
              </w:rPr>
              <m:t>k</m:t>
            </m:r>
          </m:e>
        </m:d>
      </m:oMath>
      <w:r>
        <w:rPr>
          <w:rFonts w:hint="eastAsia"/>
        </w:rPr>
        <w:t>与</w:t>
      </w:r>
      <m:oMath>
        <m:r>
          <m:rPr>
            <m:sty m:val="p"/>
          </m:rPr>
          <w:rPr>
            <w:rFonts w:ascii="Cambria Math" w:hAnsi="Cambria Math"/>
          </w:rPr>
          <m:t>C</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m</m:t>
            </m:r>
            <m:r>
              <m:rPr>
                <m:sty m:val="p"/>
              </m:rPr>
              <w:rPr>
                <w:rFonts w:ascii="Cambria Math" w:hAnsi="Cambria Math"/>
              </w:rPr>
              <m:t>+1</m:t>
            </m:r>
          </m:e>
        </m:d>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n</m:t>
            </m:r>
          </m:e>
        </m:d>
      </m:oMath>
      <w:r>
        <w:rPr>
          <w:rFonts w:hint="eastAsia"/>
        </w:rPr>
        <w:t>均相交，相交的面积分比为</w:t>
      </w:r>
      <m:oMath>
        <m:r>
          <m:rPr>
            <m:sty m:val="p"/>
          </m:rP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n</m:t>
            </m:r>
          </m:e>
        </m:d>
      </m:oMath>
      <w:r>
        <w:rPr>
          <w:rFonts w:hint="eastAsia"/>
        </w:rPr>
        <w:t>，给定规则如果满足</w:t>
      </w:r>
    </w:p>
    <w:p w:rsidR="00B43791" w:rsidRPr="001A5902" w:rsidRDefault="00B43791" w:rsidP="00AF6378">
      <w:pPr>
        <w:pStyle w:val="af"/>
      </w:pPr>
      <m:oMath>
        <m:r>
          <w:rPr>
            <w:rFonts w:ascii="Cambria Math" w:hAnsi="Cambria Math"/>
          </w:rPr>
          <m:t>P</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sub>
          <m:sup>
            <m:r>
              <w:rPr>
                <w:rFonts w:ascii="Cambria Math" w:hAnsi="Cambria Math"/>
              </w:rPr>
              <m:t>n</m:t>
            </m:r>
          </m:sup>
          <m:e>
            <m: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i</m:t>
                </m:r>
              </m:e>
            </m:d>
          </m:e>
        </m:nary>
        <m:r>
          <m:rPr>
            <m:sty m:val="p"/>
          </m:rPr>
          <w:rPr>
            <w:rFonts w:ascii="Cambria Math" w:hAnsi="Cambria Math"/>
          </w:rPr>
          <m:t>≥</m:t>
        </m:r>
        <m:r>
          <w:rPr>
            <w:rFonts w:ascii="Cambria Math" w:hAnsi="Cambria Math"/>
          </w:rPr>
          <m:t>ε</m:t>
        </m:r>
        <m:r>
          <m:rPr>
            <m:sty m:val="p"/>
          </m:rPr>
          <w:rPr>
            <w:rFonts w:ascii="Cambria Math" w:hAnsi="Cambria Math"/>
          </w:rPr>
          <m:t xml:space="preserve">  </m:t>
        </m:r>
        <m:d>
          <m:dPr>
            <m:ctrlPr>
              <w:rPr>
                <w:rFonts w:ascii="Cambria Math" w:hAnsi="Cambria Math"/>
              </w:rPr>
            </m:ctrlPr>
          </m:dPr>
          <m:e>
            <m:r>
              <w:rPr>
                <w:rFonts w:ascii="Cambria Math" w:hAnsi="Cambria Math"/>
              </w:rPr>
              <m:t>ε</m:t>
            </m:r>
            <m:r>
              <m:rPr>
                <m:sty m:val="p"/>
              </m:rPr>
              <w:rPr>
                <w:rFonts w:ascii="Cambria Math" w:hAnsi="Cambria Math"/>
              </w:rPr>
              <m:t>∈</m:t>
            </m:r>
            <m:d>
              <m:dPr>
                <m:endChr m:val=""/>
                <m:ctrlPr>
                  <w:rPr>
                    <w:rFonts w:ascii="Cambria Math" w:hAnsi="Cambria Math"/>
                  </w:rPr>
                </m:ctrlPr>
              </m:dPr>
              <m:e>
                <m:r>
                  <m:rPr>
                    <m:sty m:val="p"/>
                  </m:rPr>
                  <w:rPr>
                    <w:rFonts w:ascii="Cambria Math" w:hAnsi="Cambria Math"/>
                  </w:rPr>
                  <m:t>0</m:t>
                </m:r>
              </m:e>
            </m:d>
            <m:d>
              <m:dPr>
                <m:begChr m:val=""/>
                <m:endChr m:val="]"/>
                <m:ctrlPr>
                  <w:rPr>
                    <w:rFonts w:ascii="Cambria Math" w:hAnsi="Cambria Math"/>
                  </w:rPr>
                </m:ctrlPr>
              </m:dPr>
              <m:e>
                <m:r>
                  <m:rPr>
                    <m:sty m:val="p"/>
                  </m:rPr>
                  <w:rPr>
                    <w:rFonts w:ascii="Cambria Math" w:hAnsi="Cambria Math"/>
                  </w:rPr>
                  <m:t>,1</m:t>
                </m:r>
              </m:e>
            </m:d>
          </m:e>
        </m:d>
      </m:oMath>
      <w:r>
        <w:rPr>
          <w:rFonts w:hint="eastAsia"/>
        </w:rPr>
        <w:t xml:space="preserve"> </w:t>
      </w:r>
      <w:r w:rsidRPr="001A5902">
        <w:rPr>
          <w:rFonts w:hint="eastAsia"/>
        </w:rPr>
        <w:t xml:space="preserve">         </w:t>
      </w:r>
      <w:r w:rsidRPr="001A5902">
        <w:rPr>
          <w:rFonts w:hint="eastAsia"/>
        </w:rPr>
        <w:t>（</w:t>
      </w:r>
      <w:r w:rsidR="00AF6378">
        <w:t>8</w:t>
      </w:r>
      <w:r w:rsidRPr="001A5902">
        <w:rPr>
          <w:rFonts w:hint="eastAsia"/>
        </w:rPr>
        <w:t>）</w:t>
      </w:r>
    </w:p>
    <w:p w:rsidR="00B43791" w:rsidRDefault="00B43791" w:rsidP="00486EF6">
      <w:r>
        <w:rPr>
          <w:rFonts w:hint="eastAsia"/>
        </w:rPr>
        <w:lastRenderedPageBreak/>
        <w:t>以近似</w:t>
      </w:r>
      <w:r>
        <w:t>认为落入到</w:t>
      </w:r>
      <m:oMath>
        <m:r>
          <m:rPr>
            <m:sty m:val="p"/>
          </m:rPr>
          <w:rPr>
            <w:rFonts w:ascii="Cambria Math" w:hAnsi="Cambria Math"/>
          </w:rPr>
          <m:t>G</m:t>
        </m:r>
        <m:d>
          <m:dPr>
            <m:ctrlPr>
              <w:rPr>
                <w:rFonts w:ascii="Cambria Math" w:hAnsi="Cambria Math"/>
              </w:rPr>
            </m:ctrlPr>
          </m:dPr>
          <m:e>
            <m:r>
              <w:rPr>
                <w:rFonts w:ascii="Cambria Math" w:hAnsi="Cambria Math"/>
              </w:rPr>
              <m:t>k</m:t>
            </m:r>
          </m:e>
        </m:d>
      </m:oMath>
      <w:r>
        <w:t>中的定位点就在</w:t>
      </w:r>
      <m:oMath>
        <m:r>
          <m:rPr>
            <m:sty m:val="p"/>
          </m:rPr>
          <w:rPr>
            <w:rFonts w:ascii="Cambria Math" w:hAnsi="Cambria Math"/>
          </w:rPr>
          <m:t>C</m:t>
        </m:r>
        <m:d>
          <m:dPr>
            <m:ctrlPr>
              <w:rPr>
                <w:rFonts w:ascii="Cambria Math" w:hAnsi="Cambria Math"/>
              </w:rPr>
            </m:ctrlPr>
          </m:dPr>
          <m:e>
            <m:r>
              <w:rPr>
                <w:rFonts w:ascii="Cambria Math" w:hAnsi="Cambria Math"/>
              </w:rPr>
              <m:t>x</m:t>
            </m:r>
          </m:e>
        </m:d>
      </m:oMath>
      <w:r>
        <w:t>内</w:t>
      </w:r>
      <w:r>
        <w:rPr>
          <w:rFonts w:hint="eastAsia"/>
        </w:rPr>
        <w:t>，如果不满足条件的话，需要对</w:t>
      </w:r>
      <w:r>
        <w:rPr>
          <w:rFonts w:hint="eastAsia"/>
        </w:rPr>
        <w:t xml:space="preserve"> </w:t>
      </w:r>
      <m:oMath>
        <m:r>
          <m:rPr>
            <m:sty m:val="p"/>
          </m:rPr>
          <w:rPr>
            <w:rFonts w:ascii="Cambria Math" w:hAnsi="Cambria Math"/>
          </w:rPr>
          <m:t>G</m:t>
        </m:r>
        <m:d>
          <m:dPr>
            <m:ctrlPr>
              <w:rPr>
                <w:rFonts w:ascii="Cambria Math" w:hAnsi="Cambria Math"/>
              </w:rPr>
            </m:ctrlPr>
          </m:dPr>
          <m:e>
            <m:r>
              <w:rPr>
                <w:rFonts w:ascii="Cambria Math" w:hAnsi="Cambria Math"/>
              </w:rPr>
              <m:t>k</m:t>
            </m:r>
          </m:e>
        </m:d>
      </m:oMath>
      <w:r>
        <w:rPr>
          <w:rFonts w:hint="eastAsia"/>
        </w:rPr>
        <w:t>进行四</w:t>
      </w:r>
      <w:r w:rsidR="002A4BB1">
        <w:rPr>
          <w:rFonts w:hint="eastAsia"/>
        </w:rPr>
        <w:t>等分</w:t>
      </w:r>
      <w:r>
        <w:rPr>
          <w:rFonts w:hint="eastAsia"/>
        </w:rPr>
        <w:t>，直至</w:t>
      </w:r>
      <w:r w:rsidR="00941C92">
        <w:rPr>
          <w:rFonts w:hint="eastAsia"/>
        </w:rPr>
        <w:t>条件成立</w:t>
      </w:r>
      <w:r w:rsidR="00FC5628">
        <w:rPr>
          <w:rFonts w:hint="eastAsia"/>
        </w:rPr>
        <w:t>。假设</w:t>
      </w:r>
      <m:oMath>
        <m:r>
          <w:rPr>
            <w:rFonts w:ascii="Cambria Math" w:hAnsi="Cambria Math"/>
          </w:rPr>
          <m:t>ε=0.9</m:t>
        </m:r>
      </m:oMath>
      <w:r w:rsidR="00EE027C">
        <w:rPr>
          <w:rFonts w:hint="eastAsia"/>
        </w:rPr>
        <w:t>，</w:t>
      </w:r>
      <w:r>
        <w:rPr>
          <w:rFonts w:hint="eastAsia"/>
        </w:rPr>
        <w:t>如图</w:t>
      </w:r>
      <w:r w:rsidR="00E86F17">
        <w:rPr>
          <w:rFonts w:hint="eastAsia"/>
        </w:rPr>
        <w:t>4</w:t>
      </w:r>
      <w:r w:rsidR="00EE027C">
        <w:rPr>
          <w:rFonts w:hint="eastAsia"/>
        </w:rPr>
        <w:t>所示</w:t>
      </w:r>
      <w:r w:rsidR="00FC5628">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e>
        </m:d>
      </m:oMath>
      <w:r w:rsidR="00FC5628">
        <w:t>与</w:t>
      </w:r>
      <m:oMath>
        <m:r>
          <m:rPr>
            <m:sty m:val="p"/>
          </m:rPr>
          <w:rPr>
            <w:rFonts w:ascii="Cambria Math" w:hAnsi="Cambria Math" w:hint="eastAsia"/>
          </w:rPr>
          <m:t>C</m:t>
        </m:r>
        <m:d>
          <m:dPr>
            <m:ctrlPr>
              <w:rPr>
                <w:rFonts w:ascii="Cambria Math" w:hAnsi="Cambria Math"/>
              </w:rPr>
            </m:ctrlPr>
          </m:dPr>
          <m:e>
            <m:r>
              <w:rPr>
                <w:rFonts w:ascii="Cambria Math" w:hAnsi="Cambria Math"/>
              </w:rPr>
              <m:t>1</m:t>
            </m:r>
          </m:e>
        </m:d>
        <m:r>
          <m:rPr>
            <m:sty m:val="p"/>
          </m:rPr>
          <w:rPr>
            <w:rFonts w:ascii="Cambria Math" w:hAnsi="Cambria Math"/>
          </w:rPr>
          <m:t>,</m:t>
        </m:r>
        <m:r>
          <m:rPr>
            <m:sty m:val="p"/>
          </m:rPr>
          <w:rPr>
            <w:rFonts w:ascii="Cambria Math" w:hAnsi="Cambria Math" w:hint="eastAsia"/>
          </w:rPr>
          <m:t>C</m:t>
        </m:r>
        <m:d>
          <m:dPr>
            <m:ctrlPr>
              <w:rPr>
                <w:rFonts w:ascii="Cambria Math" w:hAnsi="Cambria Math"/>
              </w:rPr>
            </m:ctrlPr>
          </m:dPr>
          <m:e>
            <m:r>
              <w:rPr>
                <w:rFonts w:ascii="Cambria Math" w:hAnsi="Cambria Math"/>
              </w:rPr>
              <m:t>2</m:t>
            </m:r>
          </m:e>
        </m:d>
        <m:r>
          <m:rPr>
            <m:sty m:val="p"/>
          </m:rPr>
          <w:rPr>
            <w:rFonts w:ascii="Cambria Math" w:hAnsi="Cambria Math"/>
          </w:rPr>
          <m:t>,</m:t>
        </m:r>
        <m:r>
          <m:rPr>
            <m:sty m:val="p"/>
          </m:rPr>
          <w:rPr>
            <w:rFonts w:ascii="Cambria Math" w:hAnsi="Cambria Math" w:hint="eastAsia"/>
          </w:rPr>
          <m:t>C</m:t>
        </m:r>
        <m:d>
          <m:dPr>
            <m:ctrlPr>
              <w:rPr>
                <w:rFonts w:ascii="Cambria Math" w:hAnsi="Cambria Math"/>
              </w:rPr>
            </m:ctrlPr>
          </m:dPr>
          <m:e>
            <m:r>
              <w:rPr>
                <w:rFonts w:ascii="Cambria Math" w:hAnsi="Cambria Math"/>
              </w:rPr>
              <m:t>3</m:t>
            </m:r>
          </m:e>
        </m:d>
      </m:oMath>
      <w:r w:rsidR="00FC5628">
        <w:t>均重合</w:t>
      </w:r>
      <w:r w:rsidR="00FC5628">
        <w:rPr>
          <w:rFonts w:hint="eastAsia"/>
        </w:rPr>
        <w:t>，</w:t>
      </w:r>
      <w:r w:rsidR="00FC5628">
        <w:t>但任何一部分面积都不满足假定规则</w:t>
      </w:r>
      <w:r w:rsidR="00FC5628">
        <w:rPr>
          <w:rFonts w:hint="eastAsia"/>
        </w:rPr>
        <w:t>，</w:t>
      </w:r>
      <w:r w:rsidR="00FC5628">
        <w:t>所以对</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e>
        </m:d>
      </m:oMath>
      <w:r w:rsidR="00FC5628">
        <w:t>进行四叉划分</w:t>
      </w:r>
      <w:r w:rsidR="00FC5628">
        <w:rPr>
          <w:rFonts w:hint="eastAsia"/>
        </w:rPr>
        <w:t>，分别为</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oMath>
      <w:r w:rsidR="00224CA6">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12</m:t>
            </m:r>
          </m:e>
        </m:d>
      </m:oMath>
      <w:r w:rsidR="00224CA6">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13</m:t>
            </m:r>
          </m:e>
        </m:d>
      </m:oMath>
      <w:r w:rsidR="00224CA6">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14</m:t>
            </m:r>
          </m:e>
        </m:d>
      </m:oMath>
      <w:r w:rsidR="00224CA6">
        <w:rPr>
          <w:rFonts w:hint="eastAsia"/>
        </w:rPr>
        <w:t>，</w:t>
      </w:r>
      <w:r w:rsidR="00FC5628">
        <w:rPr>
          <w:rFonts w:hint="eastAsia"/>
        </w:rPr>
        <w:t>计算</w:t>
      </w:r>
      <w:r w:rsidR="00FC5628">
        <w:t>得到</w:t>
      </w:r>
      <m:oMath>
        <m:r>
          <m:rPr>
            <m:sty m:val="p"/>
          </m:rPr>
          <w:rPr>
            <w:rFonts w:ascii="Cambria Math" w:hAnsi="Cambria Math" w:hint="eastAsia"/>
          </w:rPr>
          <m:t>P</m:t>
        </m:r>
        <m:d>
          <m:dPr>
            <m:ctrlPr>
              <w:rPr>
                <w:rFonts w:ascii="Cambria Math" w:hAnsi="Cambria Math"/>
              </w:rPr>
            </m:ctrlPr>
          </m:dPr>
          <m:e>
            <m:r>
              <w:rPr>
                <w:rFonts w:ascii="Cambria Math" w:hAnsi="Cambria Math"/>
              </w:rPr>
              <m:t>11,3</m:t>
            </m:r>
          </m:e>
        </m:d>
        <m:r>
          <w:rPr>
            <w:rFonts w:ascii="Cambria Math" w:hAnsi="Cambria Math"/>
          </w:rPr>
          <m:t>=P</m:t>
        </m:r>
        <m:d>
          <m:dPr>
            <m:ctrlPr>
              <w:rPr>
                <w:rFonts w:ascii="Cambria Math" w:hAnsi="Cambria Math"/>
                <w:i/>
              </w:rPr>
            </m:ctrlPr>
          </m:dPr>
          <m:e>
            <m:r>
              <w:rPr>
                <w:rFonts w:ascii="Cambria Math" w:hAnsi="Cambria Math"/>
              </w:rPr>
              <m:t>13,3</m:t>
            </m:r>
          </m:e>
        </m:d>
        <m:r>
          <w:rPr>
            <w:rFonts w:ascii="Cambria Math" w:hAnsi="Cambria Math"/>
          </w:rPr>
          <m:t>=1</m:t>
        </m:r>
      </m:oMath>
      <w:r w:rsidR="00FC5628">
        <w:rPr>
          <w:rFonts w:hint="eastAsia"/>
        </w:rPr>
        <w:t>,</w:t>
      </w:r>
      <m:oMath>
        <m:r>
          <m:rPr>
            <m:sty m:val="p"/>
          </m:rPr>
          <w:rPr>
            <w:rFonts w:ascii="Cambria Math" w:hAnsi="Cambria Math"/>
          </w:rPr>
          <m:t>P</m:t>
        </m:r>
        <m:d>
          <m:dPr>
            <m:ctrlPr>
              <w:rPr>
                <w:rFonts w:ascii="Cambria Math" w:hAnsi="Cambria Math"/>
              </w:rPr>
            </m:ctrlPr>
          </m:dPr>
          <m:e>
            <m:r>
              <w:rPr>
                <w:rFonts w:ascii="Cambria Math" w:hAnsi="Cambria Math"/>
              </w:rPr>
              <m:t>14,3</m:t>
            </m:r>
          </m:e>
        </m:d>
        <m:r>
          <w:rPr>
            <w:rFonts w:ascii="Cambria Math" w:hAnsi="Cambria Math"/>
          </w:rPr>
          <m:t>&gt;0.9</m:t>
        </m:r>
      </m:oMath>
      <w:r w:rsidR="00FC5628">
        <w:rPr>
          <w:rFonts w:hint="eastAsia"/>
        </w:rPr>
        <w:t>，</w:t>
      </w:r>
      <w:r w:rsidR="00486EF6">
        <w:rPr>
          <w:rFonts w:hint="eastAsia"/>
        </w:rPr>
        <w:t>由规则可以认为落入这三个区域的移动对象都</w:t>
      </w:r>
      <w:r w:rsidR="00FC5628">
        <w:rPr>
          <w:rFonts w:hint="eastAsia"/>
        </w:rPr>
        <w:t>在</w:t>
      </w:r>
      <m:oMath>
        <m:r>
          <m:rPr>
            <m:sty m:val="p"/>
          </m:rPr>
          <w:rPr>
            <w:rFonts w:ascii="Cambria Math" w:hAnsi="Cambria Math" w:hint="eastAsia"/>
          </w:rPr>
          <m:t>C</m:t>
        </m:r>
        <m:d>
          <m:dPr>
            <m:ctrlPr>
              <w:rPr>
                <w:rFonts w:ascii="Cambria Math" w:hAnsi="Cambria Math"/>
              </w:rPr>
            </m:ctrlPr>
          </m:dPr>
          <m:e>
            <m:r>
              <w:rPr>
                <w:rFonts w:ascii="Cambria Math" w:hAnsi="Cambria Math"/>
              </w:rPr>
              <m:t>3</m:t>
            </m:r>
          </m:e>
        </m:d>
      </m:oMath>
      <w:r w:rsidR="00FC5628">
        <w:t>内</w:t>
      </w:r>
      <w:r w:rsidR="00FC5628">
        <w:rPr>
          <w:rFonts w:hint="eastAsia"/>
        </w:rPr>
        <w:t>，由于</w:t>
      </w:r>
      <m:oMath>
        <m:r>
          <m:rPr>
            <m:sty m:val="p"/>
          </m:rPr>
          <w:rPr>
            <w:rFonts w:ascii="Cambria Math" w:hAnsi="Cambria Math"/>
          </w:rPr>
          <m:t>0.9</m:t>
        </m:r>
        <m:r>
          <m:rPr>
            <m:sty m:val="p"/>
          </m:rPr>
          <w:rPr>
            <w:rFonts w:ascii="Cambria Math" w:hAnsi="Cambria Math" w:hint="eastAsia"/>
          </w:rPr>
          <m:t>&gt;P</m:t>
        </m:r>
        <m:d>
          <m:dPr>
            <m:ctrlPr>
              <w:rPr>
                <w:rFonts w:ascii="Cambria Math" w:hAnsi="Cambria Math"/>
              </w:rPr>
            </m:ctrlPr>
          </m:dPr>
          <m:e>
            <m:r>
              <w:rPr>
                <w:rFonts w:ascii="Cambria Math" w:hAnsi="Cambria Math"/>
              </w:rPr>
              <m:t>12,3</m:t>
            </m:r>
          </m:e>
        </m:d>
        <m:r>
          <w:rPr>
            <w:rFonts w:ascii="Cambria Math" w:hAnsi="Cambria Math"/>
          </w:rPr>
          <m:t>&gt;P</m:t>
        </m:r>
        <m:d>
          <m:dPr>
            <m:ctrlPr>
              <w:rPr>
                <w:rFonts w:ascii="Cambria Math" w:hAnsi="Cambria Math"/>
                <w:i/>
              </w:rPr>
            </m:ctrlPr>
          </m:dPr>
          <m:e>
            <m:r>
              <w:rPr>
                <w:rFonts w:ascii="Cambria Math" w:hAnsi="Cambria Math"/>
              </w:rPr>
              <m:t>12,j</m:t>
            </m:r>
          </m:e>
        </m:d>
      </m:oMath>
      <w:r w:rsidR="00FC5628">
        <w:rPr>
          <w:rFonts w:hint="eastAsia"/>
        </w:rPr>
        <w:t>，</w:t>
      </w:r>
      <w:r w:rsidR="00FC5628">
        <w:t>所以需要对</w:t>
      </w:r>
      <w:r w:rsidR="001511B0">
        <w:t>G(12)</w:t>
      </w:r>
      <w:r w:rsidR="00FC5628">
        <w:t>再次进行四叉划分</w:t>
      </w:r>
      <w:r w:rsidR="00FC5628">
        <w:rPr>
          <w:rFonts w:hint="eastAsia"/>
        </w:rPr>
        <w:t>，直至</w:t>
      </w:r>
      <w:r w:rsidR="00FC5628">
        <w:t>递归结束</w:t>
      </w:r>
      <w:r w:rsidR="00FC5628">
        <w:rPr>
          <w:rFonts w:hint="eastAsia"/>
        </w:rPr>
        <w:t>。</w:t>
      </w:r>
    </w:p>
    <w:p w:rsidR="00B43791" w:rsidRDefault="00B43791" w:rsidP="00ED2420">
      <w:pPr>
        <w:pStyle w:val="ad"/>
      </w:pPr>
      <w:r w:rsidRPr="00ED2420">
        <w:rPr>
          <w:rFonts w:hint="eastAsia"/>
        </w:rPr>
        <w:drawing>
          <wp:inline distT="0" distB="0" distL="0" distR="0" wp14:anchorId="3AF52631" wp14:editId="69C6FDD7">
            <wp:extent cx="4533900" cy="1782396"/>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F41D18.tmp"/>
                    <pic:cNvPicPr/>
                  </pic:nvPicPr>
                  <pic:blipFill>
                    <a:blip r:embed="rId11">
                      <a:extLst>
                        <a:ext uri="{28A0092B-C50C-407E-A947-70E740481C1C}">
                          <a14:useLocalDpi xmlns:a14="http://schemas.microsoft.com/office/drawing/2010/main" val="0"/>
                        </a:ext>
                      </a:extLst>
                    </a:blip>
                    <a:stretch>
                      <a:fillRect/>
                    </a:stretch>
                  </pic:blipFill>
                  <pic:spPr>
                    <a:xfrm>
                      <a:off x="0" y="0"/>
                      <a:ext cx="4543541" cy="1786186"/>
                    </a:xfrm>
                    <a:prstGeom prst="rect">
                      <a:avLst/>
                    </a:prstGeom>
                  </pic:spPr>
                </pic:pic>
              </a:graphicData>
            </a:graphic>
          </wp:inline>
        </w:drawing>
      </w:r>
    </w:p>
    <w:p w:rsidR="00B43791" w:rsidRDefault="00B43791" w:rsidP="00ED2420">
      <w:pPr>
        <w:pStyle w:val="aa"/>
      </w:pPr>
      <w:r>
        <w:t>图</w:t>
      </w:r>
      <w:r w:rsidR="00E86F17">
        <w:rPr>
          <w:rFonts w:hint="eastAsia"/>
        </w:rPr>
        <w:t>4</w:t>
      </w:r>
      <w:r>
        <w:rPr>
          <w:rFonts w:hint="eastAsia"/>
        </w:rPr>
        <w:t xml:space="preserve"> Grid</w:t>
      </w:r>
      <w:r w:rsidR="00ED2420">
        <w:rPr>
          <w:rFonts w:hint="eastAsia"/>
        </w:rPr>
        <w:t>索引</w:t>
      </w:r>
      <w:r w:rsidR="00336ECE">
        <w:t>建立</w:t>
      </w:r>
      <w:r w:rsidR="008D5645">
        <w:rPr>
          <w:rFonts w:hint="eastAsia"/>
        </w:rPr>
        <w:t>过程</w:t>
      </w:r>
    </w:p>
    <w:p w:rsidR="00CA557A" w:rsidRPr="00364679" w:rsidRDefault="00CA557A" w:rsidP="00ED2420">
      <w:pPr>
        <w:pStyle w:val="aa"/>
      </w:pPr>
      <w:r>
        <w:t>Fig</w:t>
      </w:r>
      <w:r w:rsidR="00E86F17">
        <w:t>4</w:t>
      </w:r>
      <w:r>
        <w:t xml:space="preserve">. </w:t>
      </w:r>
      <w:r w:rsidR="00D56138">
        <w:t>Procedure of Grid Index Building</w:t>
      </w:r>
    </w:p>
    <w:p w:rsidR="00B43791" w:rsidRPr="000F2EDE" w:rsidRDefault="0043645C" w:rsidP="00B43791">
      <w:r>
        <w:rPr>
          <w:rFonts w:hint="eastAsia"/>
        </w:rPr>
        <w:t>图</w:t>
      </w:r>
      <w:r>
        <w:rPr>
          <w:rFonts w:hint="eastAsia"/>
        </w:rPr>
        <w:t>5</w:t>
      </w:r>
      <w:r>
        <w:rPr>
          <w:rFonts w:hint="eastAsia"/>
        </w:rPr>
        <w:t>中，</w:t>
      </w:r>
      <w:r w:rsidR="00486EF6">
        <w:rPr>
          <w:rFonts w:hint="eastAsia"/>
        </w:rPr>
        <w:t>室内空间建立</w:t>
      </w:r>
      <w:r w:rsidR="00486EF6">
        <w:rPr>
          <w:rFonts w:hint="eastAsia"/>
        </w:rPr>
        <w:t>Grid</w:t>
      </w:r>
      <w:r w:rsidR="00486EF6">
        <w:rPr>
          <w:rFonts w:hint="eastAsia"/>
        </w:rPr>
        <w:t>索引后，</w:t>
      </w:r>
      <w:r w:rsidR="00B43791">
        <w:rPr>
          <w:rFonts w:hint="eastAsia"/>
        </w:rPr>
        <w:t>编号为</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oMath>
      <w:r w:rsidR="00B43791">
        <w:t>的网格完全落入单元</w:t>
      </w:r>
      <m:oMath>
        <m:r>
          <m:rPr>
            <m:sty m:val="p"/>
          </m:rPr>
          <w:rPr>
            <w:rFonts w:ascii="Cambria Math" w:hAnsi="Cambria Math"/>
          </w:rPr>
          <m:t>C</m:t>
        </m:r>
        <m:d>
          <m:dPr>
            <m:ctrlPr>
              <w:rPr>
                <w:rFonts w:ascii="Cambria Math" w:hAnsi="Cambria Math"/>
              </w:rPr>
            </m:ctrlPr>
          </m:dPr>
          <m:e>
            <m:r>
              <m:rPr>
                <m:sty m:val="p"/>
              </m:rPr>
              <w:rPr>
                <w:rFonts w:ascii="Cambria Math" w:hAnsi="Cambria Math"/>
              </w:rPr>
              <m:t>1</m:t>
            </m:r>
          </m:e>
        </m:d>
      </m:oMath>
      <w:r w:rsidR="00B43791">
        <w:t>的内</w:t>
      </w:r>
      <w:r w:rsidR="00B43791">
        <w:rPr>
          <w:rFonts w:hint="eastAsia"/>
        </w:rPr>
        <w:t>，</w:t>
      </w:r>
      <w:r w:rsidR="00B43791">
        <w:t>所以当移动对象落入</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oMath>
      <w:r w:rsidR="00B43791">
        <w:t>时可以完全确定其肯定位于</w:t>
      </w:r>
      <m:oMath>
        <m:r>
          <m:rPr>
            <m:sty m:val="p"/>
          </m:rPr>
          <w:rPr>
            <w:rFonts w:ascii="Cambria Math" w:hAnsi="Cambria Math"/>
          </w:rPr>
          <m:t>C</m:t>
        </m:r>
        <m:d>
          <m:dPr>
            <m:ctrlPr>
              <w:rPr>
                <w:rFonts w:ascii="Cambria Math" w:hAnsi="Cambria Math"/>
              </w:rPr>
            </m:ctrlPr>
          </m:dPr>
          <m:e>
            <m:r>
              <m:rPr>
                <m:sty m:val="p"/>
              </m:rPr>
              <w:rPr>
                <w:rFonts w:ascii="Cambria Math" w:hAnsi="Cambria Math" w:hint="eastAsia"/>
              </w:rPr>
              <m:t>1</m:t>
            </m:r>
          </m:e>
        </m:d>
      </m:oMath>
      <w:r w:rsidR="00B43791">
        <w:t>内部</w:t>
      </w:r>
      <w:r w:rsidR="00B43791">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1,2</m:t>
            </m:r>
          </m:e>
        </m:d>
      </m:oMath>
      <w:r w:rsidR="00B43791">
        <w:rPr>
          <w:rFonts w:hint="eastAsia"/>
        </w:rPr>
        <w:t>虽然只有部分位于</w:t>
      </w:r>
      <m:oMath>
        <m:r>
          <m:rPr>
            <m:sty m:val="p"/>
          </m:rPr>
          <w:rPr>
            <w:rFonts w:ascii="Cambria Math" w:hAnsi="Cambria Math"/>
          </w:rPr>
          <m:t>C</m:t>
        </m:r>
        <m:d>
          <m:dPr>
            <m:ctrlPr>
              <w:rPr>
                <w:rFonts w:ascii="Cambria Math" w:hAnsi="Cambria Math"/>
              </w:rPr>
            </m:ctrlPr>
          </m:dPr>
          <m:e>
            <m:r>
              <m:rPr>
                <m:sty m:val="p"/>
              </m:rPr>
              <w:rPr>
                <w:rFonts w:ascii="Cambria Math" w:hAnsi="Cambria Math"/>
              </w:rPr>
              <m:t>4</m:t>
            </m:r>
          </m:e>
        </m:d>
      </m:oMath>
      <w:r w:rsidR="00B43791">
        <w:rPr>
          <w:rFonts w:hint="eastAsia"/>
        </w:rPr>
        <w:t>内，但其重合部分面积的比例</w:t>
      </w:r>
      <m:oMath>
        <m:r>
          <m:rPr>
            <m:sty m:val="p"/>
          </m:rPr>
          <w:rPr>
            <w:rFonts w:ascii="Cambria Math" w:hAnsi="Cambria Math" w:hint="eastAsia"/>
          </w:rPr>
          <m:t>P</m:t>
        </m:r>
        <m:d>
          <m:dPr>
            <m:ctrlPr>
              <w:rPr>
                <w:rFonts w:ascii="Cambria Math" w:hAnsi="Cambria Math"/>
              </w:rPr>
            </m:ctrlPr>
          </m:dPr>
          <m:e>
            <m:r>
              <w:rPr>
                <w:rFonts w:ascii="Cambria Math" w:hAnsi="Cambria Math"/>
              </w:rPr>
              <m:t>G</m:t>
            </m:r>
            <m:d>
              <m:dPr>
                <m:ctrlPr>
                  <w:rPr>
                    <w:rFonts w:ascii="Cambria Math" w:hAnsi="Cambria Math"/>
                    <w:i/>
                  </w:rPr>
                </m:ctrlPr>
              </m:dPr>
              <m:e>
                <m:r>
                  <w:rPr>
                    <w:rFonts w:ascii="Cambria Math" w:hAnsi="Cambria Math"/>
                  </w:rPr>
                  <m:t>1,2</m:t>
                </m:r>
              </m:e>
            </m:d>
            <m:r>
              <w:rPr>
                <w:rFonts w:ascii="Cambria Math" w:hAnsi="Cambria Math"/>
              </w:rPr>
              <m:t>,C</m:t>
            </m:r>
            <m:d>
              <m:dPr>
                <m:ctrlPr>
                  <w:rPr>
                    <w:rFonts w:ascii="Cambria Math" w:hAnsi="Cambria Math"/>
                    <w:i/>
                  </w:rPr>
                </m:ctrlPr>
              </m:dPr>
              <m:e>
                <m:r>
                  <w:rPr>
                    <w:rFonts w:ascii="Cambria Math" w:hAnsi="Cambria Math"/>
                  </w:rPr>
                  <m:t>4</m:t>
                </m:r>
              </m:e>
            </m:d>
          </m:e>
        </m:d>
        <m:r>
          <w:rPr>
            <w:rFonts w:ascii="Cambria Math" w:hAnsi="Cambria Math"/>
          </w:rPr>
          <m:t>&gt;ε=0.9</m:t>
        </m:r>
      </m:oMath>
      <w:r w:rsidR="00B43791">
        <w:rPr>
          <w:rFonts w:eastAsia="Arial Unicode MS" w:cs="Arial Unicode MS" w:hint="eastAsia"/>
        </w:rPr>
        <w:t>，</w:t>
      </w:r>
      <w:r w:rsidR="00B43791" w:rsidRPr="00EC6784">
        <w:rPr>
          <w:rFonts w:ascii="宋体" w:hAnsi="宋体" w:cs="Arial Unicode MS" w:hint="eastAsia"/>
        </w:rPr>
        <w:t>我们</w:t>
      </w:r>
      <w:r w:rsidR="00B43791" w:rsidRPr="00EC6784">
        <w:rPr>
          <w:rFonts w:cs="Arial Unicode MS" w:hint="eastAsia"/>
        </w:rPr>
        <w:t>可以近似认为落入到</w:t>
      </w:r>
      <m:oMath>
        <m:r>
          <m:rPr>
            <m:sty m:val="p"/>
          </m:rPr>
          <w:rPr>
            <w:rFonts w:ascii="Cambria Math" w:hAnsi="Cambria Math" w:cs="Arial Unicode MS"/>
          </w:rPr>
          <m:t>G</m:t>
        </m:r>
        <m:d>
          <m:dPr>
            <m:ctrlPr>
              <w:rPr>
                <w:rFonts w:ascii="Cambria Math" w:hAnsi="Cambria Math" w:cs="Arial Unicode MS"/>
              </w:rPr>
            </m:ctrlPr>
          </m:dPr>
          <m:e>
            <m:r>
              <w:rPr>
                <w:rFonts w:ascii="Cambria Math" w:hAnsi="Cambria Math" w:cs="Arial Unicode MS"/>
              </w:rPr>
              <m:t>1,2</m:t>
            </m:r>
          </m:e>
        </m:d>
      </m:oMath>
      <w:r w:rsidR="00B43791" w:rsidRPr="00EC6784">
        <w:rPr>
          <w:rFonts w:cs="Arial Unicode MS"/>
        </w:rPr>
        <w:t>中的定位点位于</w:t>
      </w:r>
      <m:oMath>
        <m:r>
          <m:rPr>
            <m:sty m:val="p"/>
          </m:rPr>
          <w:rPr>
            <w:rFonts w:ascii="Cambria Math" w:hAnsi="Cambria Math" w:cs="Arial Unicode MS"/>
          </w:rPr>
          <m:t>C</m:t>
        </m:r>
        <m:d>
          <m:dPr>
            <m:ctrlPr>
              <w:rPr>
                <w:rFonts w:ascii="Cambria Math" w:hAnsi="Cambria Math" w:cs="Arial Unicode MS"/>
              </w:rPr>
            </m:ctrlPr>
          </m:dPr>
          <m:e>
            <m:r>
              <m:rPr>
                <m:sty m:val="p"/>
              </m:rPr>
              <w:rPr>
                <w:rFonts w:ascii="Cambria Math" w:hAnsi="Cambria Math" w:cs="Arial Unicode MS"/>
              </w:rPr>
              <m:t>4</m:t>
            </m:r>
          </m:e>
        </m:d>
      </m:oMath>
      <w:r w:rsidR="00B43791" w:rsidRPr="00EC6784">
        <w:rPr>
          <w:rFonts w:cs="Arial Unicode MS"/>
        </w:rPr>
        <w:t>中</w:t>
      </w:r>
      <w:r w:rsidR="00B43791" w:rsidRPr="00EC6784">
        <w:rPr>
          <w:rFonts w:cs="Arial Unicode MS" w:hint="eastAsia"/>
        </w:rPr>
        <w:t>，</w:t>
      </w:r>
      <w:r w:rsidR="00B43791" w:rsidRPr="00EC6784">
        <w:rPr>
          <w:rFonts w:cs="Arial Unicode MS"/>
        </w:rPr>
        <w:t>对于</w:t>
      </w:r>
      <m:oMath>
        <m:r>
          <m:rPr>
            <m:sty m:val="p"/>
          </m:rPr>
          <w:rPr>
            <w:rFonts w:ascii="Cambria Math" w:hAnsi="Cambria Math" w:cs="Arial Unicode MS"/>
          </w:rPr>
          <m:t>G</m:t>
        </m:r>
        <m:d>
          <m:dPr>
            <m:ctrlPr>
              <w:rPr>
                <w:rFonts w:ascii="Cambria Math" w:hAnsi="Cambria Math" w:cs="Arial Unicode MS"/>
              </w:rPr>
            </m:ctrlPr>
          </m:dPr>
          <m:e>
            <m:r>
              <w:rPr>
                <w:rFonts w:ascii="Cambria Math" w:hAnsi="Cambria Math" w:cs="Arial Unicode MS"/>
              </w:rPr>
              <m:t>1,3</m:t>
            </m:r>
          </m:e>
        </m:d>
      </m:oMath>
      <w:r w:rsidR="00B43791" w:rsidRPr="00EC6784">
        <w:rPr>
          <w:rFonts w:cs="Arial Unicode MS" w:hint="eastAsia"/>
        </w:rPr>
        <w:t>单元格，则其判断结果是位于</w:t>
      </w:r>
      <m:oMath>
        <m:r>
          <m:rPr>
            <m:sty m:val="p"/>
          </m:rPr>
          <w:rPr>
            <w:rFonts w:ascii="Cambria Math" w:hAnsi="Cambria Math" w:cs="Arial Unicode MS"/>
          </w:rPr>
          <m:t>C</m:t>
        </m:r>
        <m:d>
          <m:dPr>
            <m:ctrlPr>
              <w:rPr>
                <w:rFonts w:ascii="Cambria Math" w:hAnsi="Cambria Math" w:cs="Arial Unicode MS"/>
              </w:rPr>
            </m:ctrlPr>
          </m:dPr>
          <m:e>
            <m:r>
              <w:rPr>
                <w:rFonts w:ascii="Cambria Math" w:hAnsi="Cambria Math" w:cs="Arial Unicode MS"/>
              </w:rPr>
              <m:t>2</m:t>
            </m:r>
          </m:e>
        </m:d>
      </m:oMath>
      <w:r w:rsidR="00B43791" w:rsidRPr="00EC6784">
        <w:rPr>
          <w:rFonts w:cs="Arial Unicode MS" w:hint="eastAsia"/>
        </w:rPr>
        <w:t>外部而不是内部。映射结果如图所示，可以根据定位点的坐标快速判断移动对象所处的</w:t>
      </w:r>
      <w:r w:rsidR="00B43791" w:rsidRPr="00EC6784">
        <w:rPr>
          <w:rFonts w:cs="Arial Unicode MS" w:hint="eastAsia"/>
        </w:rPr>
        <w:t>Cell</w:t>
      </w:r>
      <w:r w:rsidR="00B43791" w:rsidRPr="00EC6784">
        <w:rPr>
          <w:rFonts w:cs="Arial Unicode MS" w:hint="eastAsia"/>
        </w:rPr>
        <w:t>。</w:t>
      </w:r>
      <w:r w:rsidR="00B43791">
        <w:rPr>
          <w:rFonts w:cs="Arial Unicode MS" w:hint="eastAsia"/>
        </w:rPr>
        <w:t>虽然此判断方法具有一定的误判，但可以极大地提高效率，考虑到目前室内定位精度的影响，可以接受这种误差。</w:t>
      </w:r>
    </w:p>
    <w:p w:rsidR="00B43791" w:rsidRDefault="00B43791" w:rsidP="003A092A">
      <w:pPr>
        <w:pStyle w:val="ad"/>
      </w:pPr>
      <w:r w:rsidRPr="003A092A">
        <w:drawing>
          <wp:inline distT="0" distB="0" distL="0" distR="0" wp14:anchorId="12050B5B" wp14:editId="66916B43">
            <wp:extent cx="4502278" cy="21548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F4CA79.tmp"/>
                    <pic:cNvPicPr/>
                  </pic:nvPicPr>
                  <pic:blipFill>
                    <a:blip r:embed="rId12">
                      <a:extLst>
                        <a:ext uri="{28A0092B-C50C-407E-A947-70E740481C1C}">
                          <a14:useLocalDpi xmlns:a14="http://schemas.microsoft.com/office/drawing/2010/main" val="0"/>
                        </a:ext>
                      </a:extLst>
                    </a:blip>
                    <a:stretch>
                      <a:fillRect/>
                    </a:stretch>
                  </pic:blipFill>
                  <pic:spPr>
                    <a:xfrm>
                      <a:off x="0" y="0"/>
                      <a:ext cx="4508662" cy="2157859"/>
                    </a:xfrm>
                    <a:prstGeom prst="rect">
                      <a:avLst/>
                    </a:prstGeom>
                  </pic:spPr>
                </pic:pic>
              </a:graphicData>
            </a:graphic>
          </wp:inline>
        </w:drawing>
      </w:r>
    </w:p>
    <w:p w:rsidR="00B43791" w:rsidRDefault="00B43791" w:rsidP="003A092A">
      <w:pPr>
        <w:pStyle w:val="aa"/>
      </w:pPr>
      <w:r>
        <w:t>图</w:t>
      </w:r>
      <w:r w:rsidR="0008689D">
        <w:rPr>
          <w:rFonts w:hint="eastAsia"/>
        </w:rPr>
        <w:t>5</w:t>
      </w:r>
      <w:r>
        <w:rPr>
          <w:rFonts w:hint="eastAsia"/>
        </w:rPr>
        <w:t xml:space="preserve"> </w:t>
      </w:r>
      <w:r>
        <w:rPr>
          <w:rFonts w:hint="eastAsia"/>
        </w:rPr>
        <w:t>利用</w:t>
      </w:r>
      <w:r>
        <w:rPr>
          <w:rFonts w:hint="eastAsia"/>
        </w:rPr>
        <w:t>Grid</w:t>
      </w:r>
      <w:r w:rsidR="003A092A">
        <w:t>索引快速判断移动对象所处的语义单元</w:t>
      </w:r>
    </w:p>
    <w:p w:rsidR="003A092A" w:rsidRDefault="003A092A" w:rsidP="003A092A">
      <w:pPr>
        <w:pStyle w:val="aa"/>
      </w:pPr>
      <w:r>
        <w:t>Fig</w:t>
      </w:r>
      <w:r w:rsidR="0008689D">
        <w:t>5</w:t>
      </w:r>
      <w:r>
        <w:t>. Utilize Grid Index determine cell which a</w:t>
      </w:r>
      <w:r w:rsidR="00B0071B">
        <w:t>n</w:t>
      </w:r>
      <w:r>
        <w:t xml:space="preserve"> IMO dropped in.</w:t>
      </w:r>
    </w:p>
    <w:p w:rsidR="00B43791" w:rsidRDefault="00B345AE" w:rsidP="00B43791">
      <w:pPr>
        <w:pStyle w:val="2"/>
      </w:pPr>
      <w:r>
        <w:t>3.3</w:t>
      </w:r>
      <w:r w:rsidR="00B43791">
        <w:rPr>
          <w:rFonts w:hint="eastAsia"/>
        </w:rPr>
        <w:t>Grid索引生成算法描述</w:t>
      </w:r>
    </w:p>
    <w:p w:rsidR="00B43791" w:rsidRPr="001A5902" w:rsidRDefault="00454CCB" w:rsidP="00B43791">
      <w:r>
        <w:rPr>
          <w:rFonts w:hint="eastAsia"/>
        </w:rPr>
        <w:t>算法</w:t>
      </w:r>
      <w:r>
        <w:rPr>
          <w:rFonts w:hint="eastAsia"/>
        </w:rPr>
        <w:t>1</w:t>
      </w:r>
      <w:r>
        <w:rPr>
          <w:rFonts w:hint="eastAsia"/>
        </w:rPr>
        <w:t>描述了</w:t>
      </w:r>
      <w:r>
        <w:rPr>
          <w:rFonts w:hint="eastAsia"/>
        </w:rPr>
        <w:t>Grid</w:t>
      </w:r>
      <w:r>
        <w:rPr>
          <w:rFonts w:hint="eastAsia"/>
        </w:rPr>
        <w:t>索引建立及完成</w:t>
      </w:r>
      <w:r>
        <w:t>Grid</w:t>
      </w:r>
      <m:oMath>
        <m:r>
          <m:rPr>
            <m:sty m:val="p"/>
          </m:rPr>
          <w:rPr>
            <w:rFonts w:ascii="Cambria Math" w:hAnsi="Cambria Math"/>
          </w:rPr>
          <m:t>→</m:t>
        </m:r>
      </m:oMath>
      <w:r>
        <w:t>Cell</w:t>
      </w:r>
      <w:r>
        <w:t>映射的过程</w:t>
      </w:r>
      <w:r>
        <w:rPr>
          <w:rFonts w:hint="eastAsia"/>
        </w:rPr>
        <w:t>，</w:t>
      </w:r>
      <w:r w:rsidR="00B43791">
        <w:rPr>
          <w:rFonts w:hint="eastAsia"/>
        </w:rPr>
        <w:t>对于给定的室内空间，第一步计算整个楼层的外界矩形，作为最大</w:t>
      </w:r>
      <w:r w:rsidR="00B43791">
        <w:rPr>
          <w:rFonts w:hint="eastAsia"/>
        </w:rPr>
        <w:t>G</w:t>
      </w:r>
      <w:r w:rsidR="00B43791">
        <w:t>rid</w:t>
      </w:r>
      <w:r w:rsidR="00B43791">
        <w:rPr>
          <w:rFonts w:hint="eastAsia"/>
        </w:rPr>
        <w:t>，将此</w:t>
      </w:r>
      <w:r w:rsidR="00B43791">
        <w:rPr>
          <w:rFonts w:hint="eastAsia"/>
        </w:rPr>
        <w:t>Gr</w:t>
      </w:r>
      <w:r w:rsidR="00B43791">
        <w:t>id</w:t>
      </w:r>
      <w:r w:rsidR="00B43791">
        <w:t>进入队列</w:t>
      </w:r>
      <w:r w:rsidR="00B43791">
        <w:rPr>
          <w:rFonts w:hint="eastAsia"/>
        </w:rPr>
        <w:t>，</w:t>
      </w:r>
      <w:r w:rsidR="00B43791">
        <w:t>当队列不为空循环以下过程</w:t>
      </w:r>
      <w:r w:rsidR="00B43791">
        <w:rPr>
          <w:rFonts w:hint="eastAsia"/>
        </w:rPr>
        <w:t>：</w:t>
      </w:r>
      <w:r w:rsidR="00B43791">
        <w:t>队首</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rsidR="00B43791">
        <w:t>出队</w:t>
      </w:r>
      <w:r w:rsidR="00B43791">
        <w:rPr>
          <w:rFonts w:hint="eastAsia"/>
        </w:rPr>
        <w:t>，</w:t>
      </w:r>
      <w:r w:rsidR="00B43791">
        <w:t>计算所有与</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rsidR="00B43791">
        <w:t>相交的室内单元</w:t>
      </w:r>
      <w:r w:rsidR="00B43791">
        <w:rPr>
          <w:rFonts w:hint="eastAsia"/>
        </w:rPr>
        <w:t>，</w:t>
      </w:r>
      <w:r w:rsidR="00B43791">
        <w:t>如果满足</w:t>
      </w:r>
      <w:r w:rsidR="00BC0AF8">
        <w:rPr>
          <w:rFonts w:hint="eastAsia"/>
        </w:rPr>
        <w:t>条件</w:t>
      </w:r>
      <w:r w:rsidR="0022226F">
        <w:rPr>
          <w:rFonts w:hint="eastAsia"/>
        </w:rPr>
        <w:t>(</w:t>
      </w:r>
      <w:r w:rsidR="00927963">
        <w:t>8</w:t>
      </w:r>
      <w:r w:rsidR="0022226F">
        <w:t>)</w:t>
      </w:r>
      <w:r w:rsidR="00B43791">
        <w:rPr>
          <w:rFonts w:hint="eastAsia"/>
        </w:rPr>
        <w:t>，则将此</w:t>
      </w:r>
      <w:r w:rsidR="00B43791">
        <w:rPr>
          <w:rFonts w:hint="eastAsia"/>
        </w:rPr>
        <w:t>Grid</w:t>
      </w:r>
      <w:r w:rsidR="00B43791">
        <w:t>与和其重合面积最大的室内单元</w:t>
      </w:r>
      <m:oMath>
        <m:sSub>
          <m:sSubPr>
            <m:ctrlPr>
              <w:rPr>
                <w:rFonts w:ascii="Cambria Math" w:hAnsi="Cambria Math"/>
              </w:rPr>
            </m:ctrlPr>
          </m:sSubPr>
          <m:e>
            <m:r>
              <w:rPr>
                <w:rFonts w:ascii="Cambria Math" w:hAnsi="Cambria Math"/>
              </w:rPr>
              <m:t>Cell</m:t>
            </m:r>
          </m:e>
          <m:sub>
            <m:r>
              <w:rPr>
                <w:rFonts w:ascii="Cambria Math" w:hAnsi="Cambria Math"/>
              </w:rPr>
              <m:t>max</m:t>
            </m:r>
          </m:sub>
        </m:sSub>
      </m:oMath>
      <w:r w:rsidR="00B43791">
        <w:t>添加到</w:t>
      </w:r>
      <w:r w:rsidR="00B43791">
        <w:t>Map</w:t>
      </w:r>
      <w:r w:rsidR="00B43791">
        <w:t>中</w:t>
      </w:r>
      <w:r w:rsidR="00B43791">
        <w:rPr>
          <w:rFonts w:hint="eastAsia"/>
        </w:rPr>
        <w:t>，</w:t>
      </w:r>
      <w:r w:rsidR="00B43791">
        <w:t>所有落入</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rsidR="00B43791">
        <w:t>的移动点</w:t>
      </w:r>
      <w:r w:rsidR="00B43791">
        <w:lastRenderedPageBreak/>
        <w:t>都视为落入</w:t>
      </w:r>
      <m:oMath>
        <m:sSub>
          <m:sSubPr>
            <m:ctrlPr>
              <w:rPr>
                <w:rFonts w:ascii="Cambria Math" w:hAnsi="Cambria Math"/>
              </w:rPr>
            </m:ctrlPr>
          </m:sSubPr>
          <m:e>
            <m:r>
              <w:rPr>
                <w:rFonts w:ascii="Cambria Math" w:hAnsi="Cambria Math"/>
              </w:rPr>
              <m:t>Cell</m:t>
            </m:r>
          </m:e>
          <m:sub>
            <m:r>
              <w:rPr>
                <w:rFonts w:ascii="Cambria Math" w:hAnsi="Cambria Math"/>
              </w:rPr>
              <m:t>max</m:t>
            </m:r>
          </m:sub>
        </m:sSub>
      </m:oMath>
      <w:r w:rsidR="00B43791">
        <w:t>中</w:t>
      </w:r>
      <w:r w:rsidR="00B43791">
        <w:rPr>
          <w:rFonts w:hint="eastAsia"/>
        </w:rPr>
        <w:t>，</w:t>
      </w:r>
      <w:r w:rsidR="006C1616">
        <w:rPr>
          <w:rFonts w:hint="eastAsia"/>
        </w:rPr>
        <w:t>否则</w:t>
      </w:r>
      <w:r w:rsidR="00B43791">
        <w:rPr>
          <w:rFonts w:hint="eastAsia"/>
        </w:rPr>
        <w:t>将</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rsidR="00B43791">
        <w:t>四等分</w:t>
      </w:r>
      <w:r w:rsidR="00B43791">
        <w:rPr>
          <w:rFonts w:hint="eastAsia"/>
        </w:rPr>
        <w:t>得到</w:t>
      </w:r>
      <w:r w:rsidR="00376BB1">
        <w:rPr>
          <w:rFonts w:hint="eastAsia"/>
        </w:rPr>
        <w:t>SubGrid</w:t>
      </w:r>
      <w:r w:rsidR="00C52066">
        <w:t>s</w:t>
      </w:r>
      <w:r w:rsidR="00B43791">
        <w:rPr>
          <w:rFonts w:hint="eastAsia"/>
        </w:rPr>
        <w:t>，并将四个子</w:t>
      </w:r>
      <w:r w:rsidR="00B43791">
        <w:rPr>
          <w:rFonts w:hint="eastAsia"/>
        </w:rPr>
        <w:t>Gr</w:t>
      </w:r>
      <w:r w:rsidR="00B43791">
        <w:t>id</w:t>
      </w:r>
      <w:r w:rsidR="00B43791">
        <w:t>进入队列</w:t>
      </w:r>
      <w:r w:rsidR="008F2465">
        <w:rPr>
          <w:rFonts w:hint="eastAsia"/>
        </w:rPr>
        <w:t>，队列为空时整个过程结束</w:t>
      </w:r>
      <w:r>
        <w:rPr>
          <w:rFonts w:hint="eastAsia"/>
        </w:rPr>
        <w:t>。</w:t>
      </w:r>
    </w:p>
    <w:p w:rsidR="000C4297" w:rsidRPr="001F2BB5" w:rsidRDefault="000C4297" w:rsidP="003A1001">
      <w:pPr>
        <w:ind w:firstLine="422"/>
      </w:pPr>
      <m:oMathPara>
        <m:oMathParaPr>
          <m:jc m:val="left"/>
        </m:oMathParaPr>
        <m:oMath>
          <m:r>
            <m:rPr>
              <m:nor/>
            </m:rPr>
            <w:rPr>
              <w:b/>
            </w:rPr>
            <m:t>Algorithm 1</m:t>
          </m:r>
          <m:r>
            <m:rPr>
              <m:nor/>
            </m:rPr>
            <m:t xml:space="preserve"> Generate Grid and Map Grid to Cell</m:t>
          </m:r>
        </m:oMath>
      </m:oMathPara>
    </w:p>
    <w:p w:rsidR="000C4297" w:rsidRPr="00C06585" w:rsidRDefault="000C4297" w:rsidP="003A1001">
      <w:pPr>
        <w:pStyle w:val="algorithm"/>
        <w:numPr>
          <w:ilvl w:val="0"/>
          <w:numId w:val="4"/>
        </w:numPr>
        <w:ind w:firstLineChars="0"/>
        <w:rPr>
          <w:rFonts w:hint="eastAsia"/>
        </w:rPr>
      </w:pPr>
      <m:oMath>
        <m:r>
          <m:rPr>
            <m:nor/>
          </m:rPr>
          <w:rPr>
            <w:rFonts w:hint="eastAsia"/>
          </w:rPr>
          <m:t>/</m:t>
        </m:r>
        <m:r>
          <m:rPr>
            <m:nor/>
          </m:rPr>
          <m:t>*</m:t>
        </m:r>
        <m:r>
          <m:rPr>
            <m:nor/>
          </m:rPr>
          <w:rPr>
            <w:b/>
          </w:rPr>
          <m:t>Parameters</m:t>
        </m:r>
        <m:r>
          <m:rPr>
            <m:nor/>
          </m:rPr>
          <m:t xml:space="preserve">:A </m:t>
        </m:r>
        <m:sSup>
          <m:sSupPr>
            <m:ctrlPr/>
          </m:sSupPr>
          <m:e>
            <m:r>
              <m:rPr>
                <m:nor/>
              </m:rPr>
              <m:t>floor</m:t>
            </m:r>
          </m:e>
          <m:sup>
            <m:r>
              <m:rPr>
                <m:nor/>
              </m:rPr>
              <m:t>'</m:t>
            </m:r>
          </m:sup>
        </m:sSup>
        <m:r>
          <m:rPr>
            <m:nor/>
          </m:rPr>
          <m:t xml:space="preserve">s Geometory Set </m:t>
        </m:r>
        <m:r>
          <m:rPr>
            <m:nor/>
          </m:rPr>
          <w:rPr>
            <w:b/>
          </w:rPr>
          <m:t>floor</m:t>
        </m:r>
        <m:r>
          <m:rPr>
            <m:nor/>
          </m:rPr>
          <w:rPr>
            <w:rFonts w:hint="eastAsia"/>
            <w:b/>
          </w:rPr>
          <m:t>.</m:t>
        </m:r>
        <m:r>
          <m:rPr>
            <m:sty m:val="b"/>
          </m:rPr>
          <w:rPr>
            <w:rFonts w:cs="Cambria"/>
          </w:rPr>
          <m:t>*</m:t>
        </m:r>
        <m:r>
          <m:rPr>
            <m:sty m:val="b"/>
          </m:rPr>
          <w:rPr>
            <w:rFonts w:hAnsi="Cambria" w:cs="Cambria"/>
          </w:rPr>
          <m:t>/</m:t>
        </m:r>
      </m:oMath>
    </w:p>
    <w:p w:rsidR="000C4297" w:rsidRPr="0057357F" w:rsidRDefault="000C4297" w:rsidP="003A1001">
      <w:pPr>
        <w:pStyle w:val="algorithm"/>
        <w:numPr>
          <w:ilvl w:val="0"/>
          <w:numId w:val="4"/>
        </w:numPr>
        <w:ind w:firstLineChars="0"/>
        <w:rPr>
          <w:rFonts w:hint="eastAsia"/>
        </w:rPr>
      </w:pPr>
      <m:oMath>
        <m:r>
          <m:t>Grid</m:t>
        </m:r>
        <m:r>
          <m:rPr>
            <m:sty m:val="p"/>
          </m:rPr>
          <m:t>←</m:t>
        </m:r>
        <m:r>
          <m:t>MBR</m:t>
        </m:r>
        <m:d>
          <m:dPr>
            <m:ctrlPr/>
          </m:dPr>
          <m:e>
            <m:r>
              <m:t>Disolve</m:t>
            </m:r>
            <m:d>
              <m:dPr>
                <m:ctrlPr/>
              </m:dPr>
              <m:e>
                <m:r>
                  <m:t>floor</m:t>
                </m:r>
              </m:e>
            </m:d>
          </m:e>
        </m:d>
        <m:r>
          <m:rPr>
            <m:nor/>
          </m:rPr>
          <w:rPr>
            <w:rFonts w:hint="eastAsia"/>
          </w:rPr>
          <m:t xml:space="preserve">/* </m:t>
        </m:r>
        <m:r>
          <m:rPr>
            <m:nor/>
          </m:rPr>
          <m:t>MBR</m:t>
        </m:r>
        <m:r>
          <m:rPr>
            <m:nor/>
          </m:rPr>
          <w:rPr>
            <w:rFonts w:hint="eastAsia"/>
          </w:rPr>
          <m:t xml:space="preserve"> of the whole floor</m:t>
        </m:r>
        <m:r>
          <m:rPr>
            <m:nor/>
          </m:rPr>
          <m:t xml:space="preserve">. </m:t>
        </m:r>
        <m:r>
          <m:rPr>
            <m:nor/>
          </m:rPr>
          <w:rPr>
            <w:rFonts w:hint="eastAsia"/>
          </w:rPr>
          <m:t>*/</m:t>
        </m:r>
      </m:oMath>
    </w:p>
    <w:p w:rsidR="000C4297" w:rsidRPr="00B60CE6" w:rsidRDefault="000C4297" w:rsidP="003A1001">
      <w:pPr>
        <w:pStyle w:val="algorithm"/>
        <w:numPr>
          <w:ilvl w:val="0"/>
          <w:numId w:val="4"/>
        </w:numPr>
        <w:ind w:firstLineChars="0"/>
        <w:rPr>
          <w:rFonts w:hint="eastAsia"/>
        </w:rPr>
      </w:pPr>
      <m:oMath>
        <m:r>
          <m:t>Tree</m:t>
        </m:r>
        <m:r>
          <m:rPr>
            <m:sty m:val="p"/>
          </m:rPr>
          <m:t>←</m:t>
        </m:r>
        <m:r>
          <m:t>STR</m:t>
        </m:r>
        <m:d>
          <m:dPr>
            <m:ctrlPr/>
          </m:dPr>
          <m:e>
            <m:r>
              <m:t>floor</m:t>
            </m:r>
          </m:e>
        </m:d>
        <m:r>
          <m:rPr>
            <m:nor/>
          </m:rPr>
          <m:t>/* STR index of cells */</m:t>
        </m:r>
      </m:oMath>
    </w:p>
    <w:p w:rsidR="000C4297" w:rsidRPr="00B60CE6" w:rsidRDefault="001B4650" w:rsidP="003A1001">
      <w:pPr>
        <w:pStyle w:val="algorithm"/>
        <w:numPr>
          <w:ilvl w:val="0"/>
          <w:numId w:val="4"/>
        </w:numPr>
        <w:ind w:firstLineChars="0"/>
        <w:rPr>
          <w:rFonts w:hint="eastAsia"/>
        </w:rPr>
      </w:pPr>
      <m:oMath>
        <m:sSub>
          <m:sSubPr>
            <m:ctrlPr/>
          </m:sSubPr>
          <m:e>
            <m:r>
              <m:t>Q</m:t>
            </m:r>
          </m:e>
          <m:sub>
            <m:r>
              <m:t>grid</m:t>
            </m:r>
          </m:sub>
        </m:sSub>
        <m:r>
          <m:rPr>
            <m:sty m:val="p"/>
          </m:rPr>
          <m:t>←</m:t>
        </m:r>
        <m:r>
          <m:t>CreateQueue</m:t>
        </m:r>
        <m:r>
          <m:rPr>
            <m:sty m:val="p"/>
          </m:rPr>
          <m:t>()</m:t>
        </m:r>
      </m:oMath>
    </w:p>
    <w:p w:rsidR="000C4297" w:rsidRPr="00B60CE6" w:rsidRDefault="000C4297" w:rsidP="003A1001">
      <w:pPr>
        <w:pStyle w:val="algorithm"/>
        <w:numPr>
          <w:ilvl w:val="0"/>
          <w:numId w:val="4"/>
        </w:numPr>
        <w:ind w:firstLineChars="0"/>
        <w:rPr>
          <w:rFonts w:hint="eastAsia"/>
        </w:rPr>
      </w:pPr>
      <m:oMath>
        <m:r>
          <m:t>Enqueue</m:t>
        </m:r>
        <m:r>
          <m:rPr>
            <m:sty m:val="p"/>
          </m:rPr>
          <m:t>(</m:t>
        </m:r>
        <m:sSub>
          <m:sSubPr>
            <m:ctrlPr/>
          </m:sSubPr>
          <m:e>
            <m:r>
              <m:t>Q</m:t>
            </m:r>
          </m:e>
          <m:sub>
            <m:r>
              <m:t>grid</m:t>
            </m:r>
          </m:sub>
        </m:sSub>
        <m:r>
          <m:rPr>
            <m:sty m:val="p"/>
          </m:rPr>
          <m:t>,</m:t>
        </m:r>
        <m:r>
          <m:t>Grid</m:t>
        </m:r>
        <m:r>
          <m:rPr>
            <m:sty m:val="p"/>
          </m:rPr>
          <m:t>)</m:t>
        </m:r>
      </m:oMath>
    </w:p>
    <w:p w:rsidR="000C4297" w:rsidRPr="00B60CE6" w:rsidRDefault="000C4297" w:rsidP="003A1001">
      <w:pPr>
        <w:pStyle w:val="algorithm"/>
        <w:numPr>
          <w:ilvl w:val="0"/>
          <w:numId w:val="4"/>
        </w:numPr>
        <w:ind w:firstLineChars="0"/>
        <w:rPr>
          <w:rFonts w:hint="eastAsia"/>
        </w:rPr>
      </w:pPr>
      <m:oMath>
        <m:r>
          <w:rPr>
            <w:rFonts w:hint="eastAsia"/>
          </w:rPr>
          <m:t>Map</m:t>
        </m:r>
        <m:r>
          <m:rPr>
            <m:sty m:val="p"/>
          </m:rPr>
          <m:t>←</m:t>
        </m:r>
        <m:r>
          <m:t>CreateMap</m:t>
        </m:r>
        <m:r>
          <m:rPr>
            <m:sty m:val="p"/>
          </m:rPr>
          <m:t>()</m:t>
        </m:r>
        <m:r>
          <m:rPr>
            <m:nor/>
          </m:rPr>
          <m:t>/* Map grid to cell*/</m:t>
        </m:r>
      </m:oMath>
    </w:p>
    <w:p w:rsidR="000C4297" w:rsidRPr="003E6797" w:rsidRDefault="000C4297" w:rsidP="003A1001">
      <w:pPr>
        <w:pStyle w:val="algorithm"/>
        <w:numPr>
          <w:ilvl w:val="0"/>
          <w:numId w:val="4"/>
        </w:numPr>
        <w:ind w:firstLineChars="0"/>
        <w:rPr>
          <w:rFonts w:hint="eastAsia"/>
        </w:rPr>
      </w:pPr>
      <m:oMath>
        <m:r>
          <m:rPr>
            <m:nor/>
          </m:rPr>
          <w:rPr>
            <w:b/>
          </w:rPr>
          <m:t>while</m:t>
        </m:r>
        <m:r>
          <m:rPr>
            <m:nor/>
          </m:rPr>
          <m:t xml:space="preserve"> </m:t>
        </m:r>
        <m:r>
          <m:t>NotEmpty</m:t>
        </m:r>
        <m:r>
          <m:rPr>
            <m:sty m:val="p"/>
          </m:rPr>
          <m:t>(</m:t>
        </m:r>
        <m:sSub>
          <m:sSubPr>
            <m:ctrlPr/>
          </m:sSubPr>
          <m:e>
            <m:r>
              <m:t>Q</m:t>
            </m:r>
          </m:e>
          <m:sub>
            <m:r>
              <m:t>grid</m:t>
            </m:r>
          </m:sub>
        </m:sSub>
        <m:r>
          <m:rPr>
            <m:sty m:val="p"/>
          </m:rPr>
          <m:t xml:space="preserve">) </m:t>
        </m:r>
        <m:r>
          <m:rPr>
            <m:nor/>
          </m:rPr>
          <w:rPr>
            <w:b/>
          </w:rPr>
          <m:t>do</m:t>
        </m:r>
      </m:oMath>
    </w:p>
    <w:p w:rsidR="000C4297" w:rsidRPr="00D52B73" w:rsidRDefault="000C4297" w:rsidP="003A1001">
      <w:pPr>
        <w:pStyle w:val="algorithm"/>
        <w:numPr>
          <w:ilvl w:val="0"/>
          <w:numId w:val="4"/>
        </w:numPr>
        <w:ind w:firstLineChars="0"/>
        <w:rPr>
          <w:rFonts w:hint="eastAsia"/>
        </w:rPr>
      </w:pPr>
      <m:oMath>
        <m:r>
          <m:rPr>
            <m:sty m:val="p"/>
          </m:rPr>
          <m:t xml:space="preserve">       grid←Dequeue</m:t>
        </m:r>
        <m:d>
          <m:dPr>
            <m:ctrlPr/>
          </m:dPr>
          <m:e>
            <m:sSub>
              <m:sSubPr>
                <m:ctrlPr/>
              </m:sSubPr>
              <m:e>
                <m:r>
                  <m:t>Q</m:t>
                </m:r>
              </m:e>
              <m:sub>
                <m:r>
                  <m:t>grid</m:t>
                </m:r>
              </m:sub>
            </m:sSub>
          </m:e>
        </m:d>
      </m:oMath>
    </w:p>
    <w:p w:rsidR="000C4297" w:rsidRPr="006A326E" w:rsidRDefault="000C4297" w:rsidP="003A1001">
      <w:pPr>
        <w:pStyle w:val="algorithm"/>
        <w:numPr>
          <w:ilvl w:val="0"/>
          <w:numId w:val="4"/>
        </w:numPr>
        <w:ind w:firstLineChars="0"/>
        <w:rPr>
          <w:rFonts w:hint="eastAsia"/>
        </w:rPr>
      </w:pPr>
      <m:oMath>
        <m:r>
          <m:rPr>
            <m:sty m:val="p"/>
          </m:rPr>
          <m:t xml:space="preserve">       </m:t>
        </m:r>
        <m:r>
          <m:t>Overlays</m:t>
        </m:r>
        <m:r>
          <m:rPr>
            <m:sty m:val="p"/>
          </m:rPr>
          <m:t>←</m:t>
        </m:r>
        <m:r>
          <m:t>Overlay</m:t>
        </m:r>
        <m:d>
          <m:dPr>
            <m:ctrlPr/>
          </m:dPr>
          <m:e>
            <m:r>
              <m:t>Tree</m:t>
            </m:r>
            <m:r>
              <m:rPr>
                <m:sty m:val="p"/>
              </m:rPr>
              <m:t>,</m:t>
            </m:r>
            <m:r>
              <m:t>grid</m:t>
            </m:r>
          </m:e>
        </m:d>
        <m:r>
          <m:rPr>
            <m:nor/>
          </m:rPr>
          <m:t>/* Find out cells that overlay the grid.*/</m:t>
        </m:r>
      </m:oMath>
    </w:p>
    <w:p w:rsidR="000C4297" w:rsidRPr="00D52B73" w:rsidRDefault="000C4297" w:rsidP="003A1001">
      <w:pPr>
        <w:pStyle w:val="algorithm"/>
        <w:numPr>
          <w:ilvl w:val="0"/>
          <w:numId w:val="4"/>
        </w:numPr>
        <w:ind w:firstLineChars="0"/>
        <w:rPr>
          <w:rFonts w:hint="eastAsia"/>
        </w:rPr>
      </w:pPr>
      <m:oMath>
        <m:r>
          <m:rPr>
            <m:sty m:val="p"/>
          </m:rPr>
          <m:t xml:space="preserve">       </m:t>
        </m:r>
        <m:r>
          <m:t>MaxOverlay</m:t>
        </m:r>
        <m:r>
          <m:rPr>
            <m:sty m:val="p"/>
          </m:rPr>
          <m:t>←</m:t>
        </m:r>
        <m:r>
          <m:t>Max</m:t>
        </m:r>
        <m:r>
          <m:rPr>
            <m:sty m:val="p"/>
          </m:rPr>
          <m:t>(</m:t>
        </m:r>
        <m:r>
          <m:t>Overlays</m:t>
        </m:r>
        <m:r>
          <m:rPr>
            <m:sty m:val="p"/>
          </m:rPr>
          <m:t>)</m:t>
        </m:r>
        <m:r>
          <m:rPr>
            <m:nor/>
          </m:rPr>
          <m:t>/* Find out the max overlay.*/</m:t>
        </m:r>
      </m:oMath>
    </w:p>
    <w:p w:rsidR="000C4297" w:rsidRPr="003E6797" w:rsidRDefault="000C4297" w:rsidP="003A1001">
      <w:pPr>
        <w:pStyle w:val="algorithm"/>
        <w:numPr>
          <w:ilvl w:val="0"/>
          <w:numId w:val="4"/>
        </w:numPr>
        <w:ind w:firstLineChars="0"/>
        <w:rPr>
          <w:rFonts w:hint="eastAsia"/>
        </w:rPr>
      </w:pPr>
      <m:oMath>
        <m:r>
          <m:rPr>
            <m:sty m:val="p"/>
          </m:rPr>
          <m:t xml:space="preserve">       </m:t>
        </m:r>
        <m:r>
          <m:rPr>
            <m:nor/>
          </m:rPr>
          <w:rPr>
            <w:b/>
          </w:rPr>
          <m:t>if</m:t>
        </m:r>
        <m:r>
          <m:rPr>
            <m:sty m:val="b"/>
          </m:rPr>
          <m:t xml:space="preserve"> </m:t>
        </m:r>
        <m:r>
          <m:rPr>
            <m:sty m:val="p"/>
          </m:rPr>
          <m:t xml:space="preserve"> </m:t>
        </m:r>
        <m:r>
          <m:t>Area</m:t>
        </m:r>
        <m:r>
          <m:rPr>
            <m:sty m:val="p"/>
          </m:rPr>
          <m:t>(</m:t>
        </m:r>
        <m:r>
          <m:t>MaxOverlay</m:t>
        </m:r>
        <m:r>
          <m:rPr>
            <m:sty m:val="p"/>
          </m:rPr>
          <m:t>)/</m:t>
        </m:r>
        <m:r>
          <m:t>Area</m:t>
        </m:r>
        <m:r>
          <m:rPr>
            <m:sty m:val="p"/>
          </m:rPr>
          <m:t>(</m:t>
        </m:r>
        <m:r>
          <m:t>grid</m:t>
        </m:r>
        <m:r>
          <m:rPr>
            <m:sty m:val="p"/>
          </m:rPr>
          <m:t xml:space="preserve">)&lt;0.9 </m:t>
        </m:r>
        <m:r>
          <m:rPr>
            <m:sty m:val="b"/>
          </m:rPr>
          <m:t>then</m:t>
        </m:r>
      </m:oMath>
    </w:p>
    <w:p w:rsidR="000C4297" w:rsidRPr="003E6797" w:rsidRDefault="000C4297" w:rsidP="003A1001">
      <w:pPr>
        <w:pStyle w:val="algorithm"/>
        <w:numPr>
          <w:ilvl w:val="0"/>
          <w:numId w:val="4"/>
        </w:numPr>
        <w:ind w:firstLineChars="0"/>
        <w:rPr>
          <w:rFonts w:hint="eastAsia"/>
        </w:rPr>
      </w:pPr>
      <m:oMath>
        <m:r>
          <m:rPr>
            <m:sty m:val="p"/>
          </m:rPr>
          <m:t xml:space="preserve">                 </m:t>
        </m:r>
        <m:r>
          <m:rPr>
            <m:nor/>
          </m:rPr>
          <m:t>/* Quarter the grid since it not meet requirement.*/</m:t>
        </m:r>
      </m:oMath>
    </w:p>
    <w:p w:rsidR="000C4297" w:rsidRPr="009942D6" w:rsidRDefault="000C4297" w:rsidP="003A1001">
      <w:pPr>
        <w:pStyle w:val="algorithm"/>
        <w:numPr>
          <w:ilvl w:val="0"/>
          <w:numId w:val="4"/>
        </w:numPr>
        <w:ind w:firstLineChars="0"/>
        <w:rPr>
          <w:rFonts w:hint="eastAsia"/>
        </w:rPr>
      </w:pPr>
      <m:oMath>
        <m:r>
          <m:rPr>
            <m:sty m:val="p"/>
          </m:rPr>
          <m:t xml:space="preserve">                 </m:t>
        </m:r>
        <m:sSub>
          <m:sSubPr>
            <m:ctrlPr/>
          </m:sSubPr>
          <m:e>
            <m:r>
              <m:t>Sub</m:t>
            </m:r>
          </m:e>
          <m:sub>
            <m:r>
              <m:t>grids</m:t>
            </m:r>
          </m:sub>
        </m:sSub>
        <m:r>
          <m:rPr>
            <m:sty m:val="p"/>
          </m:rPr>
          <m:t>←</m:t>
        </m:r>
        <m:r>
          <m:t>Quarter</m:t>
        </m:r>
        <m:d>
          <m:dPr>
            <m:ctrlPr/>
          </m:dPr>
          <m:e>
            <m:r>
              <m:t>grid</m:t>
            </m:r>
          </m:e>
        </m:d>
      </m:oMath>
    </w:p>
    <w:p w:rsidR="000C4297" w:rsidRPr="003E6797" w:rsidRDefault="000C4297" w:rsidP="003A1001">
      <w:pPr>
        <w:pStyle w:val="algorithm"/>
        <w:numPr>
          <w:ilvl w:val="0"/>
          <w:numId w:val="4"/>
        </w:numPr>
        <w:ind w:firstLineChars="0"/>
        <w:rPr>
          <w:rFonts w:hint="eastAsia"/>
        </w:rPr>
      </w:pPr>
      <m:oMath>
        <m:r>
          <m:rPr>
            <m:sty m:val="p"/>
          </m:rPr>
          <m:t xml:space="preserve">                 </m:t>
        </m:r>
        <m:r>
          <m:rPr>
            <m:nor/>
          </m:rPr>
          <w:rPr>
            <w:b/>
          </w:rPr>
          <m:t>for each</m:t>
        </m:r>
        <m:r>
          <m:rPr>
            <m:sty m:val="p"/>
          </m:rPr>
          <m:t xml:space="preserve"> </m:t>
        </m:r>
        <m:r>
          <m:t>sub</m:t>
        </m:r>
        <m:r>
          <m:rPr>
            <m:sty m:val="p"/>
          </m:rPr>
          <m:t>∈</m:t>
        </m:r>
        <m:sSub>
          <m:sSubPr>
            <m:ctrlPr/>
          </m:sSubPr>
          <m:e>
            <m:r>
              <m:t>Sub</m:t>
            </m:r>
          </m:e>
          <m:sub>
            <m:r>
              <m:t>grids</m:t>
            </m:r>
          </m:sub>
        </m:sSub>
        <m:r>
          <m:rPr>
            <m:sty m:val="b"/>
          </m:rPr>
          <m:t xml:space="preserve"> </m:t>
        </m:r>
        <m:r>
          <m:rPr>
            <m:nor/>
          </m:rPr>
          <w:rPr>
            <w:b/>
          </w:rPr>
          <m:t>do</m:t>
        </m:r>
      </m:oMath>
    </w:p>
    <w:p w:rsidR="000C4297" w:rsidRPr="00D52B73" w:rsidRDefault="000C4297" w:rsidP="003A1001">
      <w:pPr>
        <w:pStyle w:val="algorithm"/>
        <w:numPr>
          <w:ilvl w:val="0"/>
          <w:numId w:val="4"/>
        </w:numPr>
        <w:ind w:firstLineChars="0"/>
        <w:rPr>
          <w:rFonts w:hint="eastAsia"/>
        </w:rPr>
      </w:pPr>
      <m:oMath>
        <m:r>
          <m:rPr>
            <m:sty m:val="p"/>
          </m:rPr>
          <m:t xml:space="preserve">                           </m:t>
        </m:r>
        <m:r>
          <m:t>Enqueue</m:t>
        </m:r>
        <m:r>
          <m:rPr>
            <m:sty m:val="p"/>
          </m:rPr>
          <m:t>(</m:t>
        </m:r>
        <m:sSub>
          <m:sSubPr>
            <m:ctrlPr/>
          </m:sSubPr>
          <m:e>
            <m:r>
              <m:t>Q</m:t>
            </m:r>
          </m:e>
          <m:sub>
            <m:r>
              <m:t>grid</m:t>
            </m:r>
          </m:sub>
        </m:sSub>
        <m:r>
          <m:rPr>
            <m:sty m:val="p"/>
          </m:rPr>
          <m:t>,</m:t>
        </m:r>
        <m:r>
          <m:t>sub</m:t>
        </m:r>
        <m:r>
          <m:rPr>
            <m:sty m:val="p"/>
          </m:rPr>
          <m:t>)</m:t>
        </m:r>
      </m:oMath>
    </w:p>
    <w:p w:rsidR="000C4297" w:rsidRPr="003E6797" w:rsidRDefault="000C4297" w:rsidP="003A1001">
      <w:pPr>
        <w:pStyle w:val="algorithm"/>
        <w:numPr>
          <w:ilvl w:val="0"/>
          <w:numId w:val="4"/>
        </w:numPr>
        <w:ind w:firstLineChars="0"/>
        <w:rPr>
          <w:rFonts w:hint="eastAsia"/>
        </w:rPr>
      </w:pPr>
      <m:oMath>
        <m:r>
          <m:rPr>
            <m:sty m:val="p"/>
          </m:rPr>
          <m:t xml:space="preserve">         </m:t>
        </m:r>
        <m:r>
          <m:rPr>
            <m:sty m:val="b"/>
          </m:rPr>
          <m:t>else</m:t>
        </m:r>
      </m:oMath>
    </w:p>
    <w:p w:rsidR="000C4297" w:rsidRPr="00367C25" w:rsidRDefault="000C4297" w:rsidP="003A1001">
      <w:pPr>
        <w:pStyle w:val="algorithm"/>
        <w:numPr>
          <w:ilvl w:val="0"/>
          <w:numId w:val="4"/>
        </w:numPr>
        <w:ind w:firstLineChars="0"/>
        <w:rPr>
          <w:rFonts w:hint="eastAsia"/>
        </w:rPr>
      </w:pPr>
      <m:oMath>
        <m:r>
          <m:rPr>
            <m:sty m:val="p"/>
          </m:rPr>
          <m:t xml:space="preserve">                 </m:t>
        </m:r>
        <m:r>
          <m:t>Add</m:t>
        </m:r>
        <m:r>
          <m:rPr>
            <m:sty m:val="p"/>
          </m:rPr>
          <m:t>(</m:t>
        </m:r>
        <m:r>
          <w:rPr>
            <w:rFonts w:hint="eastAsia"/>
          </w:rPr>
          <m:t>Map</m:t>
        </m:r>
        <m:r>
          <m:rPr>
            <m:sty m:val="p"/>
          </m:rPr>
          <m:t>,</m:t>
        </m:r>
        <m:r>
          <m:t>grid</m:t>
        </m:r>
        <m:r>
          <m:rPr>
            <m:sty m:val="p"/>
          </m:rPr>
          <m:t>,</m:t>
        </m:r>
        <m:r>
          <m:t>MaxOverlay</m:t>
        </m:r>
        <m:r>
          <m:rPr>
            <m:sty m:val="p"/>
          </m:rPr>
          <m:t>)</m:t>
        </m:r>
      </m:oMath>
    </w:p>
    <w:p w:rsidR="000C4297" w:rsidRPr="003E6797" w:rsidRDefault="000C4297" w:rsidP="003A1001">
      <w:pPr>
        <w:pStyle w:val="algorithm"/>
        <w:numPr>
          <w:ilvl w:val="0"/>
          <w:numId w:val="4"/>
        </w:numPr>
        <w:ind w:firstLineChars="0"/>
        <w:rPr>
          <w:rFonts w:hint="eastAsia"/>
        </w:rPr>
      </w:pPr>
      <m:oMath>
        <m:r>
          <m:t>Store</m:t>
        </m:r>
        <m:r>
          <m:rPr>
            <m:sty m:val="p"/>
          </m:rPr>
          <m:t>(</m:t>
        </m:r>
        <m:r>
          <m:t>Map</m:t>
        </m:r>
        <m:r>
          <m:rPr>
            <m:sty m:val="p"/>
          </m:rPr>
          <m:t>)</m:t>
        </m:r>
        <m:r>
          <m:rPr>
            <m:nor/>
          </m:rPr>
          <m:t>/* Store down so can load from disk next time.*/</m:t>
        </m:r>
      </m:oMath>
    </w:p>
    <w:p w:rsidR="000C4297" w:rsidRPr="00367C25" w:rsidRDefault="000C4297" w:rsidP="003A1001">
      <w:pPr>
        <w:pStyle w:val="algorithm"/>
        <w:numPr>
          <w:ilvl w:val="0"/>
          <w:numId w:val="4"/>
        </w:numPr>
        <w:ind w:firstLineChars="0"/>
        <w:rPr>
          <w:rFonts w:hint="eastAsia"/>
          <w:i/>
        </w:rPr>
      </w:pPr>
      <m:oMath>
        <m:r>
          <m:rPr>
            <m:sty m:val="b"/>
          </m:rPr>
          <m:t>return</m:t>
        </m:r>
        <m:r>
          <m:rPr>
            <m:sty m:val="p"/>
          </m:rPr>
          <m:t xml:space="preserve"> </m:t>
        </m:r>
        <m:r>
          <m:t>Map</m:t>
        </m:r>
      </m:oMath>
    </w:p>
    <w:p w:rsidR="0063716F" w:rsidRDefault="00B345AE" w:rsidP="00CF7927">
      <w:pPr>
        <w:pStyle w:val="2"/>
      </w:pPr>
      <w:r>
        <w:rPr>
          <w:rFonts w:hint="eastAsia"/>
        </w:rPr>
        <w:t>3.4</w:t>
      </w:r>
      <w:r w:rsidR="0063716F" w:rsidRPr="00F07309">
        <w:rPr>
          <w:rFonts w:hint="eastAsia"/>
        </w:rPr>
        <w:t>数据更新算法</w:t>
      </w:r>
    </w:p>
    <w:p w:rsidR="0063716F" w:rsidRDefault="0063716F" w:rsidP="0063716F">
      <w:r>
        <w:rPr>
          <w:rFonts w:hint="eastAsia"/>
        </w:rPr>
        <w:t>给定数据记录</w:t>
      </w:r>
      <m:oMath>
        <m:r>
          <w:rPr>
            <w:rFonts w:ascii="Cambria Math" w:hAnsi="Cambria Math" w:hint="eastAsia"/>
          </w:rPr>
          <m:t>LOC=</m:t>
        </m:r>
        <m:r>
          <w:rPr>
            <w:rFonts w:ascii="Cambria Math" w:hAnsi="Cambria Math"/>
          </w:rPr>
          <m:t>{p|p=(id,</m:t>
        </m:r>
        <m:r>
          <w:rPr>
            <w:rFonts w:ascii="Cambria Math" w:hAnsi="Cambria Math" w:hint="eastAsia"/>
          </w:rPr>
          <m:t>x</m:t>
        </m:r>
        <m:r>
          <w:rPr>
            <w:rFonts w:ascii="Cambria Math" w:hAnsi="Cambria Math"/>
          </w:rPr>
          <m:t>,y,t)}</m:t>
        </m:r>
      </m:oMath>
      <w:r>
        <w:t>,</w:t>
      </w:r>
      <w:r>
        <w:t>首先根据</w:t>
      </w:r>
      <m:oMath>
        <m:r>
          <m:rPr>
            <m:sty m:val="p"/>
          </m:rPr>
          <w:rPr>
            <w:rFonts w:ascii="Cambria Math" w:hAnsi="Cambria Math" w:hint="eastAsia"/>
          </w:rPr>
          <m:t>(</m:t>
        </m:r>
        <m:r>
          <w:rPr>
            <w:rFonts w:ascii="Cambria Math" w:hAnsi="Cambria Math" w:hint="eastAsia"/>
          </w:rPr>
          <m:t>x</m:t>
        </m:r>
        <m:r>
          <w:rPr>
            <w:rFonts w:ascii="Cambria Math" w:hAnsi="Cambria Math"/>
          </w:rPr>
          <m:t>,y)</m:t>
        </m:r>
      </m:oMath>
      <w:r>
        <w:rPr>
          <w:rFonts w:hint="eastAsia"/>
        </w:rPr>
        <w:t>得到该定位记录落入的</w:t>
      </w:r>
      <w:r w:rsidR="0024098D">
        <w:rPr>
          <w:rFonts w:hint="eastAsia"/>
        </w:rPr>
        <w:t>G</w:t>
      </w:r>
      <w:r>
        <w:rPr>
          <w:rFonts w:hint="eastAsia"/>
        </w:rPr>
        <w:t>rid</w:t>
      </w:r>
      <w:r>
        <w:t>,</w:t>
      </w:r>
      <w:r>
        <w:t>根</w:t>
      </w:r>
      <w:r>
        <w:rPr>
          <w:rFonts w:hint="eastAsia"/>
        </w:rPr>
        <w:t>的</w:t>
      </w:r>
      <w:r w:rsidR="000D0D89">
        <w:t>G</w:t>
      </w:r>
      <w:r>
        <w:rPr>
          <w:rFonts w:hint="eastAsia"/>
        </w:rPr>
        <w:t>rid</w:t>
      </w:r>
      <m:oMath>
        <m:r>
          <m:rPr>
            <m:sty m:val="p"/>
          </m:rPr>
          <w:rPr>
            <w:rFonts w:ascii="Cambria Math" w:hAnsi="Cambria Math"/>
          </w:rPr>
          <m:t>→</m:t>
        </m:r>
      </m:oMath>
      <w:r w:rsidR="000D0D89">
        <w:t>C</w:t>
      </w:r>
      <w:r>
        <w:rPr>
          <w:rFonts w:hint="eastAsia"/>
        </w:rPr>
        <w:t>ell</w:t>
      </w:r>
      <w:r>
        <w:rPr>
          <w:rFonts w:hint="eastAsia"/>
        </w:rPr>
        <w:t>的映射</w:t>
      </w:r>
      <w:r w:rsidR="00B6417A">
        <w:rPr>
          <w:rFonts w:hint="eastAsia"/>
        </w:rPr>
        <w:t>关系</w:t>
      </w:r>
      <w:r>
        <w:rPr>
          <w:rFonts w:hint="eastAsia"/>
        </w:rPr>
        <w:t>可以得出该记录所处的室内单元，然后可根据公式</w:t>
      </w:r>
      <w:r w:rsidR="00104660">
        <w:rPr>
          <w:rFonts w:hint="eastAsia"/>
        </w:rPr>
        <w:t>(</w:t>
      </w:r>
      <w:r w:rsidR="00104660">
        <w:t>6)</w:t>
      </w:r>
      <w:r w:rsidR="00EA788D">
        <w:rPr>
          <w:rFonts w:hint="eastAsia"/>
        </w:rPr>
        <w:t>、</w:t>
      </w:r>
      <w:r w:rsidR="00EA788D">
        <w:t>公式</w:t>
      </w:r>
      <w:r w:rsidR="00104660">
        <w:t>(7)</w:t>
      </w:r>
      <w:r w:rsidR="00DC69E5">
        <w:rPr>
          <w:rFonts w:hint="eastAsia"/>
        </w:rPr>
        <w:t>即可</w:t>
      </w:r>
      <w:r w:rsidR="00DC69E5">
        <w:t>计算出</w:t>
      </w:r>
      <w:r>
        <w:t>该对象</w:t>
      </w:r>
      <w:r>
        <w:t>RowKey</w:t>
      </w:r>
      <w:r>
        <w:t>和对应的轨迹索引</w:t>
      </w:r>
      <w:r>
        <w:t>MacIdxRowkey</w:t>
      </w:r>
      <w:r w:rsidR="00BB3F06">
        <w:rPr>
          <w:rFonts w:hint="eastAsia"/>
        </w:rPr>
        <w:t>作为</w:t>
      </w:r>
      <w:r w:rsidR="00BB3F06">
        <w:rPr>
          <w:rFonts w:hint="eastAsia"/>
        </w:rPr>
        <w:t>HBase</w:t>
      </w:r>
      <w:r w:rsidR="00BB3F06">
        <w:rPr>
          <w:rFonts w:hint="eastAsia"/>
        </w:rPr>
        <w:t>行健</w:t>
      </w:r>
      <w:r w:rsidR="006C74D7">
        <w:rPr>
          <w:rFonts w:hint="eastAsia"/>
        </w:rPr>
        <w:t>更新数据</w:t>
      </w:r>
      <w:r>
        <w:rPr>
          <w:rFonts w:hint="eastAsia"/>
        </w:rPr>
        <w:t>，过程如算法</w:t>
      </w:r>
      <w:r>
        <w:rPr>
          <w:rFonts w:hint="eastAsia"/>
        </w:rPr>
        <w:t>2</w:t>
      </w:r>
      <w:r w:rsidR="00BB3F06">
        <w:rPr>
          <w:rFonts w:hint="eastAsia"/>
        </w:rPr>
        <w:t>所述</w:t>
      </w:r>
      <w:r>
        <w:rPr>
          <w:rFonts w:hint="eastAsia"/>
        </w:rPr>
        <w:t>。</w:t>
      </w:r>
    </w:p>
    <w:p w:rsidR="0063716F" w:rsidRPr="00F11CFF" w:rsidRDefault="0063716F" w:rsidP="008C2301">
      <w:pPr>
        <w:pStyle w:val="algorithm"/>
        <w:rPr>
          <w:rFonts w:hint="eastAsia"/>
        </w:rPr>
      </w:pPr>
      <m:oMathPara>
        <m:oMathParaPr>
          <m:jc m:val="left"/>
        </m:oMathParaPr>
        <m:oMath>
          <m:r>
            <m:rPr>
              <m:nor/>
            </m:rPr>
            <w:rPr>
              <w:b/>
            </w:rPr>
            <m:t xml:space="preserve">Algorithm 2 </m:t>
          </m:r>
          <m:r>
            <m:rPr>
              <m:nor/>
            </m:rPr>
            <m:t xml:space="preserve"> Insert a record into database</m:t>
          </m:r>
        </m:oMath>
      </m:oMathPara>
    </w:p>
    <w:p w:rsidR="0063716F" w:rsidRPr="0063716F" w:rsidRDefault="0063716F" w:rsidP="008C2301">
      <w:pPr>
        <w:pStyle w:val="algorithm"/>
        <w:numPr>
          <w:ilvl w:val="0"/>
          <w:numId w:val="1"/>
        </w:numPr>
        <w:ind w:firstLineChars="0"/>
        <w:rPr>
          <w:rFonts w:asciiTheme="minorHAnsi" w:hAnsiTheme="minorHAnsi"/>
        </w:rPr>
      </w:pPr>
      <m:oMath>
        <m:r>
          <m:rPr>
            <m:nor/>
          </m:rPr>
          <m:t>/*</m:t>
        </m:r>
        <m:r>
          <m:rPr>
            <m:nor/>
          </m:rPr>
          <w:rPr>
            <w:b/>
          </w:rPr>
          <m:t>Parameters</m:t>
        </m:r>
        <m:r>
          <m:rPr>
            <m:nor/>
          </m:rPr>
          <w:rPr>
            <w:rFonts w:hint="eastAsia"/>
          </w:rPr>
          <m:t>:</m:t>
        </m:r>
        <m:r>
          <m:rPr>
            <m:nor/>
          </m:rPr>
          <m:t xml:space="preserve"> record*/</m:t>
        </m:r>
      </m:oMath>
    </w:p>
    <w:p w:rsidR="0063716F" w:rsidRPr="0063716F" w:rsidRDefault="0063716F" w:rsidP="008C2301">
      <w:pPr>
        <w:pStyle w:val="algorithm"/>
        <w:numPr>
          <w:ilvl w:val="0"/>
          <w:numId w:val="1"/>
        </w:numPr>
        <w:ind w:firstLineChars="0"/>
        <w:rPr>
          <w:rFonts w:asciiTheme="minorHAnsi" w:hAnsiTheme="minorHAnsi"/>
        </w:rPr>
      </w:pPr>
      <m:oMath>
        <m:r>
          <m:t>location</m:t>
        </m:r>
        <m:r>
          <m:rPr>
            <m:sty m:val="p"/>
          </m:rPr>
          <m:t xml:space="preserve">, </m:t>
        </m:r>
        <m:r>
          <m:t>timestamp</m:t>
        </m:r>
        <m:r>
          <m:rPr>
            <m:sty m:val="p"/>
          </m:rPr>
          <m:t xml:space="preserve">, </m:t>
        </m:r>
        <m:r>
          <m:t>mac</m:t>
        </m:r>
        <m:r>
          <m:rPr>
            <m:sty m:val="p"/>
          </m:rPr>
          <m:t>,</m:t>
        </m:r>
        <m:r>
          <m:t>floor</m:t>
        </m:r>
        <m:r>
          <m:rPr>
            <m:sty m:val="p"/>
          </m:rPr>
          <m:t xml:space="preserve"> ←</m:t>
        </m:r>
        <m:r>
          <m:t>record</m:t>
        </m:r>
      </m:oMath>
    </w:p>
    <w:p w:rsidR="0063716F" w:rsidRPr="0063716F" w:rsidRDefault="001B4650" w:rsidP="008C2301">
      <w:pPr>
        <w:pStyle w:val="algorithm"/>
        <w:numPr>
          <w:ilvl w:val="0"/>
          <w:numId w:val="1"/>
        </w:numPr>
        <w:ind w:firstLineChars="0"/>
        <w:rPr>
          <w:rFonts w:asciiTheme="minorHAnsi" w:hAnsiTheme="minorHAnsi"/>
        </w:rPr>
      </w:pPr>
      <m:oMath>
        <m:sSub>
          <m:sSubPr>
            <m:ctrlPr/>
          </m:sSubPr>
          <m:e>
            <m:r>
              <m:t>Grid</m:t>
            </m:r>
          </m:e>
          <m:sub>
            <m:r>
              <m:t>floor</m:t>
            </m:r>
          </m:sub>
        </m:sSub>
        <m:r>
          <m:rPr>
            <m:sty m:val="p"/>
          </m:rPr>
          <m:t>←</m:t>
        </m:r>
        <m:r>
          <m:t>GetGrid</m:t>
        </m:r>
        <m:d>
          <m:dPr>
            <m:ctrlPr/>
          </m:dPr>
          <m:e>
            <m:r>
              <m:t>floor</m:t>
            </m:r>
          </m:e>
        </m:d>
        <m:r>
          <m:rPr>
            <m:nor/>
          </m:rPr>
          <m:t xml:space="preserve"> /* Get Grid of floor. */</m:t>
        </m:r>
      </m:oMath>
    </w:p>
    <w:p w:rsidR="0063716F" w:rsidRPr="0063716F" w:rsidRDefault="0063716F" w:rsidP="008C2301">
      <w:pPr>
        <w:pStyle w:val="algorithm"/>
        <w:numPr>
          <w:ilvl w:val="0"/>
          <w:numId w:val="1"/>
        </w:numPr>
        <w:ind w:firstLineChars="0"/>
        <w:rPr>
          <w:rFonts w:asciiTheme="minorHAnsi" w:hAnsiTheme="minorHAnsi"/>
        </w:rPr>
      </w:pPr>
      <m:oMath>
        <m:r>
          <m:t>gird←Drop</m:t>
        </m:r>
        <m:d>
          <m:dPr>
            <m:ctrlPr/>
          </m:dPr>
          <m:e>
            <m:sSub>
              <m:sSubPr>
                <m:ctrlPr/>
              </m:sSubPr>
              <m:e>
                <m:r>
                  <m:t>Grid</m:t>
                </m:r>
              </m:e>
              <m:sub>
                <m:r>
                  <m:t>floor</m:t>
                </m:r>
              </m:sub>
            </m:sSub>
            <m:r>
              <m:t>,location</m:t>
            </m:r>
          </m:e>
        </m:d>
        <m:r>
          <m:rPr>
            <m:nor/>
          </m:rPr>
          <m:t xml:space="preserve"> /* Calculate which grid the location drops in. */ </m:t>
        </m:r>
      </m:oMath>
    </w:p>
    <w:p w:rsidR="0063716F" w:rsidRPr="0063716F" w:rsidRDefault="0063716F" w:rsidP="008C2301">
      <w:pPr>
        <w:pStyle w:val="algorithm"/>
        <w:numPr>
          <w:ilvl w:val="0"/>
          <w:numId w:val="1"/>
        </w:numPr>
        <w:ind w:firstLineChars="0"/>
        <w:rPr>
          <w:rFonts w:asciiTheme="minorHAnsi" w:hAnsiTheme="minorHAnsi"/>
        </w:rPr>
      </w:pPr>
      <m:oMath>
        <m:r>
          <m:t>cell←MapGrid2Cell</m:t>
        </m:r>
        <m:d>
          <m:dPr>
            <m:ctrlPr/>
          </m:dPr>
          <m:e>
            <m:r>
              <m:t>grid</m:t>
            </m:r>
          </m:e>
        </m:d>
        <m:r>
          <m:rPr>
            <m:nor/>
          </m:rPr>
          <m:t xml:space="preserve"> /* Find out the cell mapping to grid. */</m:t>
        </m:r>
      </m:oMath>
    </w:p>
    <w:p w:rsidR="0063716F" w:rsidRPr="0063716F" w:rsidRDefault="0063716F" w:rsidP="008C2301">
      <w:pPr>
        <w:pStyle w:val="algorithm"/>
        <w:numPr>
          <w:ilvl w:val="0"/>
          <w:numId w:val="1"/>
        </w:numPr>
        <w:ind w:firstLineChars="0"/>
        <w:rPr>
          <w:rFonts w:asciiTheme="minorHAnsi" w:hAnsiTheme="minorHAnsi"/>
        </w:rPr>
      </w:pPr>
      <m:oMath>
        <m:r>
          <m:t>rowKey</m:t>
        </m:r>
        <m:r>
          <m:rPr>
            <m:sty m:val="p"/>
          </m:rPr>
          <m:t>←</m:t>
        </m:r>
        <m:r>
          <m:t>cell</m:t>
        </m:r>
        <m:r>
          <m:rPr>
            <m:sty m:val="p"/>
          </m:rPr>
          <m:t>.</m:t>
        </m:r>
        <m:r>
          <m:t>id</m:t>
        </m:r>
        <m:r>
          <m:rPr>
            <m:sty m:val="p"/>
          </m:rPr>
          <m:t>+</m:t>
        </m:r>
        <m:r>
          <m:t>timestamp</m:t>
        </m:r>
        <m:r>
          <m:rPr>
            <m:sty m:val="p"/>
          </m:rPr>
          <w:rPr>
            <w:rFonts w:hint="eastAsia"/>
          </w:rPr>
          <m:t>+</m:t>
        </m:r>
        <m:r>
          <m:t>mac</m:t>
        </m:r>
        <m:r>
          <m:rPr>
            <m:nor/>
          </m:rPr>
          <m:t xml:space="preserve"> /* Generate RowKey of original data. */</m:t>
        </m:r>
      </m:oMath>
    </w:p>
    <w:p w:rsidR="0063716F" w:rsidRPr="0063716F" w:rsidRDefault="0063716F" w:rsidP="008C2301">
      <w:pPr>
        <w:pStyle w:val="algorithm"/>
        <w:numPr>
          <w:ilvl w:val="0"/>
          <w:numId w:val="1"/>
        </w:numPr>
        <w:ind w:firstLineChars="0"/>
        <w:rPr>
          <w:rFonts w:asciiTheme="minorHAnsi" w:hAnsiTheme="minorHAnsi"/>
        </w:rPr>
      </w:pPr>
      <m:oMath>
        <m:r>
          <m:t>macIdxKey</m:t>
        </m:r>
        <m:r>
          <m:rPr>
            <m:sty m:val="p"/>
          </m:rPr>
          <m:t>←</m:t>
        </m:r>
        <m:r>
          <m:t>mac</m:t>
        </m:r>
        <m:r>
          <m:rPr>
            <m:sty m:val="p"/>
          </m:rPr>
          <m:t>+</m:t>
        </m:r>
        <m:r>
          <m:t>timestamp</m:t>
        </m:r>
        <m:r>
          <m:rPr>
            <m:sty m:val="p"/>
          </m:rPr>
          <m:t>+</m:t>
        </m:r>
        <m:r>
          <m:t>cell</m:t>
        </m:r>
        <m:r>
          <m:rPr>
            <m:sty m:val="p"/>
          </m:rPr>
          <m:t>.</m:t>
        </m:r>
        <m:r>
          <m:t>id</m:t>
        </m:r>
      </m:oMath>
    </w:p>
    <w:p w:rsidR="0063716F" w:rsidRPr="0063716F" w:rsidRDefault="0063716F" w:rsidP="008C2301">
      <w:pPr>
        <w:pStyle w:val="algorithm"/>
        <w:numPr>
          <w:ilvl w:val="0"/>
          <w:numId w:val="1"/>
        </w:numPr>
        <w:ind w:firstLineChars="0"/>
        <w:rPr>
          <w:rFonts w:asciiTheme="minorHAnsi" w:hAnsiTheme="minorHAnsi"/>
        </w:rPr>
      </w:pPr>
      <m:oMath>
        <m:r>
          <m:rPr>
            <m:nor/>
          </m:rPr>
          <m:t>/* Generate RowKey of original trajectory index. */</m:t>
        </m:r>
      </m:oMath>
    </w:p>
    <w:p w:rsidR="0063716F" w:rsidRPr="0063716F" w:rsidRDefault="0063716F" w:rsidP="008C2301">
      <w:pPr>
        <w:pStyle w:val="algorithm"/>
        <w:numPr>
          <w:ilvl w:val="0"/>
          <w:numId w:val="1"/>
        </w:numPr>
        <w:ind w:firstLineChars="0"/>
        <w:rPr>
          <w:rFonts w:asciiTheme="minorHAnsi" w:hAnsiTheme="minorHAnsi"/>
        </w:rPr>
      </w:pPr>
      <m:oMath>
        <m:r>
          <m:t>PutOriginal</m:t>
        </m:r>
        <m:d>
          <m:dPr>
            <m:ctrlPr/>
          </m:dPr>
          <m:e>
            <m:r>
              <m:t>rowKey</m:t>
            </m:r>
            <m:r>
              <m:rPr>
                <m:sty m:val="p"/>
              </m:rPr>
              <m:t>,</m:t>
            </m:r>
            <m:r>
              <m:t>record</m:t>
            </m:r>
          </m:e>
        </m:d>
      </m:oMath>
    </w:p>
    <w:p w:rsidR="0063716F" w:rsidRPr="0063716F" w:rsidRDefault="0063716F" w:rsidP="008C2301">
      <w:pPr>
        <w:pStyle w:val="algorithm"/>
        <w:numPr>
          <w:ilvl w:val="0"/>
          <w:numId w:val="1"/>
        </w:numPr>
        <w:ind w:firstLineChars="0"/>
        <w:rPr>
          <w:rFonts w:asciiTheme="minorHAnsi" w:hAnsiTheme="minorHAnsi"/>
        </w:rPr>
      </w:pPr>
      <m:oMath>
        <m:r>
          <m:t>PutMacIdx</m:t>
        </m:r>
        <m:d>
          <m:dPr>
            <m:ctrlPr/>
          </m:dPr>
          <m:e>
            <m:r>
              <m:t>macIdxKey</m:t>
            </m:r>
            <m:r>
              <m:rPr>
                <m:sty m:val="p"/>
              </m:rPr>
              <m:t>,</m:t>
            </m:r>
            <m:r>
              <m:t>NULL</m:t>
            </m:r>
          </m:e>
        </m:d>
        <m:r>
          <m:rPr>
            <m:nor/>
          </m:rPr>
          <m:t xml:space="preserve"> </m:t>
        </m:r>
        <m:r>
          <m:rPr>
            <m:nor/>
          </m:rPr>
          <w:rPr>
            <w:rFonts w:hint="eastAsia"/>
          </w:rPr>
          <m:t>/*No need</m:t>
        </m:r>
        <m:r>
          <m:rPr>
            <m:nor/>
          </m:rPr>
          <m:t xml:space="preserve"> real</m:t>
        </m:r>
        <m:r>
          <m:rPr>
            <m:nor/>
          </m:rPr>
          <w:rPr>
            <w:rFonts w:hint="eastAsia"/>
          </w:rPr>
          <m:t xml:space="preserve"> data in mac_idx table*/</m:t>
        </m:r>
      </m:oMath>
    </w:p>
    <w:p w:rsidR="00E807F2" w:rsidRDefault="00B345AE" w:rsidP="00CF7927">
      <w:pPr>
        <w:pStyle w:val="2"/>
      </w:pPr>
      <w:r>
        <w:rPr>
          <w:rFonts w:hint="eastAsia"/>
        </w:rPr>
        <w:lastRenderedPageBreak/>
        <w:t>3.5</w:t>
      </w:r>
      <w:r w:rsidR="000D31A2">
        <w:rPr>
          <w:rFonts w:hint="eastAsia"/>
        </w:rPr>
        <w:t>语义</w:t>
      </w:r>
      <w:r w:rsidR="00E807F2">
        <w:t>单元内移动对象统计算法</w:t>
      </w:r>
    </w:p>
    <w:p w:rsidR="00E807F2" w:rsidRDefault="005C388E" w:rsidP="00E807F2">
      <w:r>
        <w:t>语义单元内的统计可以得出该单元的总访问量</w:t>
      </w:r>
      <w:r>
        <w:rPr>
          <w:rFonts w:hint="eastAsia"/>
        </w:rPr>
        <w:t>、平均访问量、移动对象密度等信息，可以用来预计客流量、人员控制等。</w:t>
      </w:r>
      <w:r w:rsidR="00E807F2">
        <w:t>室内单元统计</w:t>
      </w:r>
      <w:r>
        <w:t>需要输入三个参数</w:t>
      </w:r>
      <w:r>
        <w:rPr>
          <w:rFonts w:hint="eastAsia"/>
        </w:rPr>
        <w:t>，</w:t>
      </w:r>
      <w:r>
        <w:t>分别为语义单元</w:t>
      </w:r>
      <w:r>
        <w:rPr>
          <w:rFonts w:hint="eastAsia"/>
        </w:rPr>
        <w:t>，</w:t>
      </w:r>
      <w:r>
        <w:t>开始时间和结束时间</w:t>
      </w:r>
      <w:r>
        <w:rPr>
          <w:rFonts w:hint="eastAsia"/>
        </w:rPr>
        <w:t>，再根据过滤规则</w:t>
      </w:r>
      <w:r>
        <w:t>进行数据检索</w:t>
      </w:r>
      <w:r>
        <w:rPr>
          <w:rFonts w:hint="eastAsia"/>
        </w:rPr>
        <w:t>，</w:t>
      </w:r>
      <w:r>
        <w:t>得</w:t>
      </w:r>
      <w:r>
        <w:rPr>
          <w:rFonts w:hint="eastAsia"/>
        </w:rPr>
        <w:t>到检索</w:t>
      </w:r>
      <w:r w:rsidR="00E807F2">
        <w:rPr>
          <w:rFonts w:hint="eastAsia"/>
        </w:rPr>
        <w:t>结果后进行集合操作，最后返回该集合</w:t>
      </w:r>
      <w:r w:rsidR="0079644C">
        <w:rPr>
          <w:rFonts w:hint="eastAsia"/>
        </w:rPr>
        <w:t>，整个过程如算法</w:t>
      </w:r>
      <w:r w:rsidR="0079644C">
        <w:rPr>
          <w:rFonts w:hint="eastAsia"/>
        </w:rPr>
        <w:t>3</w:t>
      </w:r>
      <w:r w:rsidR="0079644C">
        <w:rPr>
          <w:rFonts w:hint="eastAsia"/>
        </w:rPr>
        <w:t>所述</w:t>
      </w:r>
      <w:r w:rsidR="00E807F2">
        <w:rPr>
          <w:rFonts w:hint="eastAsia"/>
        </w:rPr>
        <w:t>。</w:t>
      </w:r>
    </w:p>
    <w:p w:rsidR="00087FFA" w:rsidRPr="00597DF0" w:rsidRDefault="00087FFA" w:rsidP="00EE1619">
      <w:pPr>
        <w:pStyle w:val="algorithm"/>
        <w:rPr>
          <w:rFonts w:hint="eastAsia"/>
        </w:rPr>
      </w:pPr>
      <m:oMathPara>
        <m:oMathParaPr>
          <m:jc m:val="left"/>
        </m:oMathParaPr>
        <m:oMath>
          <m:r>
            <m:rPr>
              <m:nor/>
            </m:rPr>
            <w:rPr>
              <w:rFonts w:hint="eastAsia"/>
              <w:b/>
            </w:rPr>
            <m:t>Algor</m:t>
          </m:r>
          <m:r>
            <m:rPr>
              <m:nor/>
            </m:rPr>
            <w:rPr>
              <w:b/>
            </w:rPr>
            <m:t>ithm 3</m:t>
          </m:r>
          <m:r>
            <m:rPr>
              <m:nor/>
            </m:rPr>
            <m:t xml:space="preserve"> Count IMOs in a cell from begin time to end time by cell name</m:t>
          </m:r>
        </m:oMath>
      </m:oMathPara>
    </w:p>
    <w:p w:rsidR="00087FFA" w:rsidRPr="0061192A" w:rsidRDefault="00087FFA" w:rsidP="00E807F2">
      <w:pPr>
        <w:pStyle w:val="algorithm"/>
        <w:numPr>
          <w:ilvl w:val="0"/>
          <w:numId w:val="2"/>
        </w:numPr>
        <w:ind w:firstLineChars="0"/>
        <w:rPr>
          <w:rFonts w:hint="eastAsia"/>
          <w:i/>
        </w:rPr>
      </w:pPr>
      <m:oMath>
        <m:r>
          <m:rPr>
            <m:nor/>
          </m:rPr>
          <m:t xml:space="preserve">/*Parameters: name , beginTimeStamp, endTimeStamp.*/ </m:t>
        </m:r>
      </m:oMath>
    </w:p>
    <w:p w:rsidR="00087FFA" w:rsidRPr="003144BC" w:rsidRDefault="00087FFA" w:rsidP="00E807F2">
      <w:pPr>
        <w:pStyle w:val="algorithm"/>
        <w:numPr>
          <w:ilvl w:val="0"/>
          <w:numId w:val="2"/>
        </w:numPr>
        <w:ind w:firstLineChars="0"/>
        <w:rPr>
          <w:rFonts w:hint="eastAsia"/>
          <w:i/>
        </w:rPr>
      </w:pPr>
      <m:oMath>
        <m:r>
          <m:t>cell←GetCell</m:t>
        </m:r>
        <m:d>
          <m:dPr>
            <m:ctrlPr>
              <w:rPr>
                <w:i/>
              </w:rPr>
            </m:ctrlPr>
          </m:dPr>
          <m:e>
            <m:r>
              <m:t>name</m:t>
            </m:r>
          </m:e>
        </m:d>
      </m:oMath>
    </w:p>
    <w:p w:rsidR="00087FFA" w:rsidRPr="003144BC" w:rsidRDefault="00087FFA" w:rsidP="00E807F2">
      <w:pPr>
        <w:pStyle w:val="algorithm"/>
        <w:numPr>
          <w:ilvl w:val="0"/>
          <w:numId w:val="2"/>
        </w:numPr>
        <w:ind w:firstLineChars="0"/>
        <w:rPr>
          <w:rFonts w:hint="eastAsia"/>
          <w:i/>
        </w:rPr>
      </w:pPr>
      <m:oMath>
        <m:r>
          <m:t>beginPrefixRowkey  ← cell.id + beginTimeStamp</m:t>
        </m:r>
      </m:oMath>
    </w:p>
    <w:p w:rsidR="00087FFA" w:rsidRPr="003144BC" w:rsidRDefault="00087FFA" w:rsidP="00E807F2">
      <w:pPr>
        <w:pStyle w:val="algorithm"/>
        <w:numPr>
          <w:ilvl w:val="0"/>
          <w:numId w:val="2"/>
        </w:numPr>
        <w:ind w:firstLineChars="0"/>
        <w:rPr>
          <w:rFonts w:hint="eastAsia"/>
          <w:i/>
        </w:rPr>
      </w:pPr>
      <m:oMath>
        <m:r>
          <m:t>endPrefixRowkey  ← cell.id + endTimeStamp</m:t>
        </m:r>
      </m:oMath>
    </w:p>
    <w:p w:rsidR="00087FFA" w:rsidRPr="003144BC" w:rsidRDefault="001B4650" w:rsidP="00E807F2">
      <w:pPr>
        <w:pStyle w:val="algorithm"/>
        <w:numPr>
          <w:ilvl w:val="0"/>
          <w:numId w:val="2"/>
        </w:numPr>
        <w:ind w:firstLineChars="0"/>
        <w:rPr>
          <w:rFonts w:hint="eastAsia"/>
          <w:i/>
        </w:rPr>
      </w:pPr>
      <m:oMath>
        <m:sSub>
          <m:sSubPr>
            <m:ctrlPr>
              <w:rPr>
                <w:i/>
              </w:rPr>
            </m:ctrlPr>
          </m:sSubPr>
          <m:e>
            <m:r>
              <w:rPr>
                <w:rFonts w:hint="eastAsia"/>
              </w:rPr>
              <m:t>filter</m:t>
            </m:r>
          </m:e>
          <m:sub>
            <m:r>
              <m:t>1</m:t>
            </m:r>
          </m:sub>
        </m:sSub>
        <m:r>
          <m:t>←BiggerThan</m:t>
        </m:r>
        <m:d>
          <m:dPr>
            <m:ctrlPr>
              <w:rPr>
                <w:i/>
              </w:rPr>
            </m:ctrlPr>
          </m:dPr>
          <m:e>
            <m:r>
              <m:t>beginPrefixRowkey</m:t>
            </m:r>
          </m:e>
        </m:d>
        <m:r>
          <m:rPr>
            <m:nor/>
          </m:rPr>
          <m:t>/* Bottom  key */</m:t>
        </m:r>
      </m:oMath>
    </w:p>
    <w:p w:rsidR="00087FFA" w:rsidRPr="003144BC" w:rsidRDefault="001B4650" w:rsidP="00E807F2">
      <w:pPr>
        <w:pStyle w:val="algorithm"/>
        <w:numPr>
          <w:ilvl w:val="0"/>
          <w:numId w:val="2"/>
        </w:numPr>
        <w:ind w:firstLineChars="0"/>
        <w:rPr>
          <w:rFonts w:hint="eastAsia"/>
          <w:i/>
        </w:rPr>
      </w:pPr>
      <m:oMath>
        <m:sSub>
          <m:sSubPr>
            <m:ctrlPr>
              <w:rPr>
                <w:i/>
              </w:rPr>
            </m:ctrlPr>
          </m:sSubPr>
          <m:e>
            <m:r>
              <m:t>filter</m:t>
            </m:r>
          </m:e>
          <m:sub>
            <m:r>
              <m:t>2</m:t>
            </m:r>
          </m:sub>
        </m:sSub>
        <m:r>
          <m:t>←LessThan</m:t>
        </m:r>
        <m:d>
          <m:dPr>
            <m:ctrlPr>
              <w:rPr>
                <w:i/>
              </w:rPr>
            </m:ctrlPr>
          </m:dPr>
          <m:e>
            <m:r>
              <m:t>endPrefixRowkey</m:t>
            </m:r>
          </m:e>
        </m:d>
        <m:r>
          <m:rPr>
            <m:nor/>
          </m:rPr>
          <m:t>/*  Greatest key */</m:t>
        </m:r>
      </m:oMath>
    </w:p>
    <w:p w:rsidR="00087FFA" w:rsidRPr="003144BC" w:rsidRDefault="001B4650" w:rsidP="00E807F2">
      <w:pPr>
        <w:pStyle w:val="algorithm"/>
        <w:numPr>
          <w:ilvl w:val="0"/>
          <w:numId w:val="2"/>
        </w:numPr>
        <w:ind w:firstLineChars="0"/>
        <w:rPr>
          <w:rFonts w:hint="eastAsia"/>
          <w:i/>
        </w:rPr>
      </w:pPr>
      <m:oMath>
        <m:sSub>
          <m:sSubPr>
            <m:ctrlPr>
              <w:rPr>
                <w:i/>
              </w:rPr>
            </m:ctrlPr>
          </m:sSubPr>
          <m:e>
            <m:r>
              <m:t>R</m:t>
            </m:r>
          </m:e>
          <m:sub>
            <m:r>
              <m:t>keys</m:t>
            </m:r>
          </m:sub>
        </m:sSub>
        <m:r>
          <m:t>←ScanData</m:t>
        </m:r>
        <m:d>
          <m:dPr>
            <m:ctrlPr>
              <w:rPr>
                <w:i/>
              </w:rPr>
            </m:ctrlPr>
          </m:dPr>
          <m:e>
            <m:sSub>
              <m:sSubPr>
                <m:ctrlPr>
                  <w:rPr>
                    <w:i/>
                  </w:rPr>
                </m:ctrlPr>
              </m:sSubPr>
              <m:e>
                <m:r>
                  <w:rPr>
                    <w:rFonts w:hint="eastAsia"/>
                  </w:rPr>
                  <m:t>filter</m:t>
                </m:r>
              </m:e>
              <m:sub>
                <m:r>
                  <m:t>1</m:t>
                </m:r>
              </m:sub>
            </m:sSub>
            <m:r>
              <m:t>∩</m:t>
            </m:r>
            <m:sSub>
              <m:sSubPr>
                <m:ctrlPr>
                  <w:rPr>
                    <w:i/>
                  </w:rPr>
                </m:ctrlPr>
              </m:sSubPr>
              <m:e>
                <m:r>
                  <m:t>filter</m:t>
                </m:r>
              </m:e>
              <m:sub>
                <m:r>
                  <m:t>2</m:t>
                </m:r>
              </m:sub>
            </m:sSub>
          </m:e>
        </m:d>
        <m:r>
          <m:rPr>
            <m:nor/>
          </m:rPr>
          <m:t>/* Must fulfill two filters at the same time*/</m:t>
        </m:r>
      </m:oMath>
    </w:p>
    <w:p w:rsidR="00087FFA" w:rsidRPr="003144BC" w:rsidRDefault="001B4650" w:rsidP="00E807F2">
      <w:pPr>
        <w:pStyle w:val="algorithm"/>
        <w:numPr>
          <w:ilvl w:val="0"/>
          <w:numId w:val="2"/>
        </w:numPr>
        <w:ind w:firstLineChars="0"/>
        <w:rPr>
          <w:rFonts w:hint="eastAsia"/>
          <w:i/>
        </w:rPr>
      </w:pPr>
      <m:oMath>
        <m:sSub>
          <m:sSubPr>
            <m:ctrlPr>
              <w:rPr>
                <w:i/>
              </w:rPr>
            </m:ctrlPr>
          </m:sSubPr>
          <m:e>
            <m:r>
              <m:t>R</m:t>
            </m:r>
          </m:e>
          <m:sub>
            <m:r>
              <m:t>macs</m:t>
            </m:r>
          </m:sub>
        </m:sSub>
        <m:r>
          <m:t>←∅</m:t>
        </m:r>
        <m:r>
          <m:rPr>
            <m:nor/>
          </m:rPr>
          <w:rPr>
            <w:i/>
          </w:rPr>
          <m:t xml:space="preserve"> </m:t>
        </m:r>
        <m:r>
          <m:rPr>
            <m:nor/>
          </m:rPr>
          <m:t>/* macs stand for IMOs.*/</m:t>
        </m:r>
      </m:oMath>
    </w:p>
    <w:p w:rsidR="00087FFA" w:rsidRPr="003144BC" w:rsidRDefault="00087FFA" w:rsidP="00E807F2">
      <w:pPr>
        <w:pStyle w:val="algorithm"/>
        <w:numPr>
          <w:ilvl w:val="0"/>
          <w:numId w:val="2"/>
        </w:numPr>
        <w:ind w:firstLineChars="0"/>
        <w:rPr>
          <w:rFonts w:hint="eastAsia"/>
          <w:i/>
        </w:rPr>
      </w:pPr>
      <m:oMath>
        <m:r>
          <m:rPr>
            <m:nor/>
          </m:rPr>
          <w:rPr>
            <w:i/>
          </w:rPr>
          <m:t>for each</m:t>
        </m:r>
        <m:r>
          <m:t xml:space="preserve"> key ∈</m:t>
        </m:r>
        <m:sSub>
          <m:sSubPr>
            <m:ctrlPr>
              <w:rPr>
                <w:i/>
              </w:rPr>
            </m:ctrlPr>
          </m:sSubPr>
          <m:e>
            <m:r>
              <m:t>R</m:t>
            </m:r>
          </m:e>
          <m:sub>
            <m:r>
              <m:t>keys</m:t>
            </m:r>
          </m:sub>
        </m:sSub>
        <m:r>
          <m:t xml:space="preserve"> </m:t>
        </m:r>
        <m:r>
          <m:rPr>
            <m:nor/>
          </m:rPr>
          <w:rPr>
            <w:i/>
          </w:rPr>
          <m:t>do</m:t>
        </m:r>
      </m:oMath>
    </w:p>
    <w:p w:rsidR="00087FFA" w:rsidRPr="003144BC" w:rsidRDefault="00087FFA" w:rsidP="00E807F2">
      <w:pPr>
        <w:pStyle w:val="algorithm"/>
        <w:numPr>
          <w:ilvl w:val="0"/>
          <w:numId w:val="2"/>
        </w:numPr>
        <w:ind w:firstLineChars="0"/>
        <w:rPr>
          <w:rFonts w:hint="eastAsia"/>
          <w:i/>
        </w:rPr>
      </w:pPr>
      <m:oMath>
        <m:r>
          <m:t xml:space="preserve">       </m:t>
        </m:r>
        <m:sSub>
          <m:sSubPr>
            <m:ctrlPr>
              <w:rPr>
                <w:i/>
              </w:rPr>
            </m:ctrlPr>
          </m:sSubPr>
          <m:e>
            <m:r>
              <m:t>R</m:t>
            </m:r>
          </m:e>
          <m:sub>
            <m:r>
              <m:t>macs</m:t>
            </m:r>
          </m:sub>
        </m:sSub>
        <m:r>
          <m:t>∪GetMac</m:t>
        </m:r>
        <m:d>
          <m:dPr>
            <m:ctrlPr>
              <w:rPr>
                <w:i/>
              </w:rPr>
            </m:ctrlPr>
          </m:dPr>
          <m:e>
            <m:r>
              <m:t>key</m:t>
            </m:r>
          </m:e>
        </m:d>
      </m:oMath>
    </w:p>
    <w:p w:rsidR="00087FFA" w:rsidRPr="00F123A0" w:rsidRDefault="00087FFA" w:rsidP="00E807F2">
      <w:pPr>
        <w:pStyle w:val="algorithm"/>
        <w:numPr>
          <w:ilvl w:val="0"/>
          <w:numId w:val="2"/>
        </w:numPr>
        <w:ind w:firstLineChars="0"/>
        <w:rPr>
          <w:rFonts w:asciiTheme="minorHAnsi" w:hAnsiTheme="minorHAnsi"/>
        </w:rPr>
      </w:pPr>
      <m:oMath>
        <m:r>
          <m:rPr>
            <m:nor/>
          </m:rPr>
          <w:rPr>
            <w:i/>
          </w:rPr>
          <m:t>return</m:t>
        </m:r>
        <m:r>
          <m:t xml:space="preserve"> </m:t>
        </m:r>
        <m:sSub>
          <m:sSubPr>
            <m:ctrlPr>
              <w:rPr>
                <w:i/>
              </w:rPr>
            </m:ctrlPr>
          </m:sSubPr>
          <m:e>
            <m:r>
              <m:t>R</m:t>
            </m:r>
          </m:e>
          <m:sub>
            <m:r>
              <m:t>macs</m:t>
            </m:r>
          </m:sub>
        </m:sSub>
      </m:oMath>
    </w:p>
    <w:p w:rsidR="00E807F2" w:rsidRDefault="00E807F2" w:rsidP="00E807F2"/>
    <w:p w:rsidR="00E807F2" w:rsidRDefault="00B345AE" w:rsidP="00CF7927">
      <w:pPr>
        <w:pStyle w:val="2"/>
      </w:pPr>
      <w:r>
        <w:rPr>
          <w:rFonts w:hint="eastAsia"/>
        </w:rPr>
        <w:t>3.5</w:t>
      </w:r>
      <w:r w:rsidR="00CF7927">
        <w:t>语义轨迹查询算法</w:t>
      </w:r>
    </w:p>
    <w:p w:rsidR="00E807F2" w:rsidRDefault="00E807F2" w:rsidP="00E807F2">
      <w:r>
        <w:rPr>
          <w:rFonts w:hint="eastAsia"/>
        </w:rPr>
        <w:t>因为在语义轨迹索引表中已经包含了语义单元的</w:t>
      </w:r>
      <w:r w:rsidR="00542883">
        <w:rPr>
          <w:rFonts w:hint="eastAsia"/>
        </w:rPr>
        <w:t>Id</w:t>
      </w:r>
      <w:r>
        <w:rPr>
          <w:rFonts w:hint="eastAsia"/>
        </w:rPr>
        <w:t>，所以只需要查询该表</w:t>
      </w:r>
      <w:r w:rsidR="00056C12">
        <w:rPr>
          <w:rFonts w:hint="eastAsia"/>
        </w:rPr>
        <w:t>和</w:t>
      </w:r>
      <w:r w:rsidR="00056C12">
        <w:rPr>
          <w:rFonts w:hint="eastAsia"/>
        </w:rPr>
        <w:t>Has</w:t>
      </w:r>
      <w:r w:rsidR="00056C12">
        <w:t>h</w:t>
      </w:r>
      <w:r w:rsidR="00056C12">
        <w:t>表</w:t>
      </w:r>
      <w:r>
        <w:rPr>
          <w:rFonts w:hint="eastAsia"/>
        </w:rPr>
        <w:t>就可以得出</w:t>
      </w:r>
      <w:r w:rsidR="00542883">
        <w:rPr>
          <w:rFonts w:hint="eastAsia"/>
        </w:rPr>
        <w:t>移动对象的</w:t>
      </w:r>
      <w:r>
        <w:rPr>
          <w:rFonts w:hint="eastAsia"/>
        </w:rPr>
        <w:t>语义轨迹，如果需要实际的位置轨迹，根据语义轨迹扫描原始记录表就可获得。</w:t>
      </w:r>
      <w:r w:rsidR="00056C12">
        <w:rPr>
          <w:rFonts w:hint="eastAsia"/>
        </w:rPr>
        <w:t>算法</w:t>
      </w:r>
      <w:r w:rsidR="00056C12">
        <w:rPr>
          <w:rFonts w:hint="eastAsia"/>
        </w:rPr>
        <w:t>4</w:t>
      </w:r>
      <w:r w:rsidR="00056C12">
        <w:rPr>
          <w:rFonts w:hint="eastAsia"/>
        </w:rPr>
        <w:t>描述了具体过程</w:t>
      </w:r>
      <w:r>
        <w:rPr>
          <w:rFonts w:hint="eastAsia"/>
        </w:rPr>
        <w:t>：根据</w:t>
      </w:r>
      <w:r w:rsidR="00B14040">
        <w:rPr>
          <w:rFonts w:hint="eastAsia"/>
        </w:rPr>
        <w:t>移动对象</w:t>
      </w:r>
      <w:r w:rsidR="00B14040">
        <w:rPr>
          <w:rFonts w:hint="eastAsia"/>
        </w:rPr>
        <w:t>Id</w:t>
      </w:r>
      <w:r>
        <w:rPr>
          <w:rFonts w:hint="eastAsia"/>
        </w:rPr>
        <w:t>和开始结束时间确定扫描范围，仍需要同时满足两个前缀过滤，</w:t>
      </w:r>
      <w:r w:rsidR="00285410">
        <w:rPr>
          <w:rFonts w:hint="eastAsia"/>
        </w:rPr>
        <w:t>再根据语义轨迹中的</w:t>
      </w:r>
      <w:r>
        <w:rPr>
          <w:rFonts w:hint="eastAsia"/>
        </w:rPr>
        <w:t>语义单元</w:t>
      </w:r>
      <w:r>
        <w:rPr>
          <w:rFonts w:hint="eastAsia"/>
        </w:rPr>
        <w:t>Id</w:t>
      </w:r>
      <w:r w:rsidR="00285410">
        <w:rPr>
          <w:rFonts w:hint="eastAsia"/>
        </w:rPr>
        <w:t>从室内</w:t>
      </w:r>
      <w:r>
        <w:rPr>
          <w:rFonts w:hint="eastAsia"/>
        </w:rPr>
        <w:t>H</w:t>
      </w:r>
      <w:r>
        <w:t>ash</w:t>
      </w:r>
      <w:r w:rsidR="00285410">
        <w:t>表中检索出实际的语义信息</w:t>
      </w:r>
      <w:r w:rsidR="00285410">
        <w:rPr>
          <w:rFonts w:hint="eastAsia"/>
        </w:rPr>
        <w:t>，</w:t>
      </w:r>
      <w:r>
        <w:t>根据时间顺序排列进行集合操作</w:t>
      </w:r>
      <w:r w:rsidR="0001594F">
        <w:rPr>
          <w:rFonts w:hint="eastAsia"/>
        </w:rPr>
        <w:t>便可以得到语义轨迹。</w:t>
      </w:r>
    </w:p>
    <w:p w:rsidR="00087FFA" w:rsidRPr="007D522C" w:rsidRDefault="00087FFA" w:rsidP="00B14542">
      <w:pPr>
        <w:pStyle w:val="algorithm"/>
        <w:rPr>
          <w:rFonts w:hint="eastAsia"/>
        </w:rPr>
      </w:pPr>
      <m:oMathPara>
        <m:oMathParaPr>
          <m:jc m:val="left"/>
        </m:oMathParaPr>
        <m:oMath>
          <m:r>
            <m:rPr>
              <m:nor/>
            </m:rPr>
            <w:rPr>
              <w:rFonts w:hint="eastAsia"/>
              <w:b/>
            </w:rPr>
            <m:t>Al</m:t>
          </m:r>
          <m:r>
            <m:rPr>
              <m:nor/>
            </m:rPr>
            <w:rPr>
              <w:b/>
            </w:rPr>
            <m:t>gorithm 4</m:t>
          </m:r>
          <m:r>
            <m:rPr>
              <m:nor/>
            </m:rPr>
            <m:t xml:space="preserve"> </m:t>
          </m:r>
          <m:r>
            <m:rPr>
              <m:nor/>
            </m:rPr>
            <w:rPr>
              <w:rFonts w:hint="eastAsia"/>
            </w:rPr>
            <m:t xml:space="preserve">Semantic </m:t>
          </m:r>
          <m:r>
            <m:rPr>
              <m:nor/>
            </m:rPr>
            <m:t>trajectory query</m:t>
          </m:r>
        </m:oMath>
      </m:oMathPara>
    </w:p>
    <w:p w:rsidR="00087FFA" w:rsidRPr="00B90FE6" w:rsidRDefault="00087FFA" w:rsidP="00E807F2">
      <w:pPr>
        <w:pStyle w:val="algorithm"/>
        <w:numPr>
          <w:ilvl w:val="0"/>
          <w:numId w:val="3"/>
        </w:numPr>
        <w:ind w:firstLineChars="0"/>
        <w:rPr>
          <w:rFonts w:hint="eastAsia"/>
        </w:rPr>
      </w:pPr>
      <m:oMath>
        <m:r>
          <m:rPr>
            <m:nor/>
          </m:rPr>
          <m:t xml:space="preserve">/* </m:t>
        </m:r>
        <m:r>
          <m:rPr>
            <m:nor/>
          </m:rPr>
          <w:rPr>
            <w:b/>
          </w:rPr>
          <m:t>Parameters</m:t>
        </m:r>
        <m:r>
          <m:rPr>
            <m:nor/>
          </m:rPr>
          <m:t>: mac, beginTimeStamp, endTimeStamp*/</m:t>
        </m:r>
      </m:oMath>
    </w:p>
    <w:p w:rsidR="00087FFA" w:rsidRPr="003144BC" w:rsidRDefault="00087FFA" w:rsidP="00E807F2">
      <w:pPr>
        <w:pStyle w:val="algorithm"/>
        <w:numPr>
          <w:ilvl w:val="0"/>
          <w:numId w:val="3"/>
        </w:numPr>
        <w:ind w:firstLineChars="0"/>
        <w:rPr>
          <w:rFonts w:hint="eastAsia"/>
          <w:i/>
        </w:rPr>
      </w:pPr>
      <m:oMath>
        <m:r>
          <m:t>beginPrefixRowkey  ← mac + beginTimeStamp</m:t>
        </m:r>
      </m:oMath>
    </w:p>
    <w:p w:rsidR="00087FFA" w:rsidRPr="003144BC" w:rsidRDefault="00087FFA" w:rsidP="00E807F2">
      <w:pPr>
        <w:pStyle w:val="algorithm"/>
        <w:numPr>
          <w:ilvl w:val="0"/>
          <w:numId w:val="3"/>
        </w:numPr>
        <w:ind w:firstLineChars="0"/>
        <w:rPr>
          <w:rFonts w:hint="eastAsia"/>
          <w:i/>
        </w:rPr>
      </w:pPr>
      <m:oMath>
        <m:r>
          <m:t>endPrefixRowkey ← mac+ endTimeStamp</m:t>
        </m:r>
      </m:oMath>
    </w:p>
    <w:p w:rsidR="00087FFA" w:rsidRPr="00025A1E" w:rsidRDefault="001B4650" w:rsidP="00E807F2">
      <w:pPr>
        <w:pStyle w:val="algorithm"/>
        <w:numPr>
          <w:ilvl w:val="0"/>
          <w:numId w:val="3"/>
        </w:numPr>
        <w:ind w:firstLineChars="0"/>
        <w:rPr>
          <w:rFonts w:hint="eastAsia"/>
          <w:i/>
        </w:rPr>
      </w:pPr>
      <m:oMath>
        <m:sSub>
          <m:sSubPr>
            <m:ctrlPr>
              <w:rPr>
                <w:i/>
              </w:rPr>
            </m:ctrlPr>
          </m:sSubPr>
          <m:e>
            <m:r>
              <m:t>L</m:t>
            </m:r>
          </m:e>
          <m:sub>
            <m:r>
              <m:t>macIdxKeys</m:t>
            </m:r>
          </m:sub>
        </m:sSub>
        <m:r>
          <m:t>←ScanMacIdx</m:t>
        </m:r>
        <m:d>
          <m:dPr>
            <m:ctrlPr>
              <w:rPr>
                <w:i/>
              </w:rPr>
            </m:ctrlPr>
          </m:dPr>
          <m:e>
            <m:r>
              <m:t>BiggerThan</m:t>
            </m:r>
            <m:d>
              <m:dPr>
                <m:ctrlPr>
                  <w:rPr>
                    <w:i/>
                  </w:rPr>
                </m:ctrlPr>
              </m:dPr>
              <m:e>
                <m:r>
                  <m:t>beginPrefixRowkey</m:t>
                </m:r>
              </m:e>
            </m:d>
            <m:r>
              <m:t>∩LessThan</m:t>
            </m:r>
            <m:d>
              <m:dPr>
                <m:ctrlPr>
                  <w:rPr>
                    <w:i/>
                  </w:rPr>
                </m:ctrlPr>
              </m:dPr>
              <m:e>
                <m:r>
                  <m:t>endPrefixRowkey</m:t>
                </m:r>
              </m:e>
            </m:d>
          </m:e>
        </m:d>
      </m:oMath>
    </w:p>
    <w:p w:rsidR="00087FFA" w:rsidRPr="00025A1E" w:rsidRDefault="00087FFA" w:rsidP="00E807F2">
      <w:pPr>
        <w:pStyle w:val="algorithm"/>
        <w:numPr>
          <w:ilvl w:val="0"/>
          <w:numId w:val="3"/>
        </w:numPr>
        <w:ind w:firstLineChars="0"/>
        <w:rPr>
          <w:rFonts w:hint="eastAsia"/>
          <w:i/>
        </w:rPr>
      </w:pPr>
      <m:oMath>
        <m:r>
          <m:rPr>
            <m:sty m:val="p"/>
          </m:rPr>
          <m:t>SortByTime(</m:t>
        </m:r>
        <m:sSub>
          <m:sSubPr>
            <m:ctrlPr>
              <w:rPr>
                <w:i/>
              </w:rPr>
            </m:ctrlPr>
          </m:sSubPr>
          <m:e>
            <m:r>
              <m:t>L</m:t>
            </m:r>
          </m:e>
          <m:sub>
            <m:r>
              <m:t>macIdxKeys</m:t>
            </m:r>
          </m:sub>
        </m:sSub>
        <m:r>
          <m:rPr>
            <m:sty m:val="p"/>
          </m:rPr>
          <m:t>)</m:t>
        </m:r>
      </m:oMath>
    </w:p>
    <w:p w:rsidR="00087FFA" w:rsidRPr="003144BC" w:rsidRDefault="001B4650" w:rsidP="00E807F2">
      <w:pPr>
        <w:pStyle w:val="algorithm"/>
        <w:numPr>
          <w:ilvl w:val="0"/>
          <w:numId w:val="3"/>
        </w:numPr>
        <w:ind w:firstLineChars="0"/>
        <w:rPr>
          <w:rFonts w:hint="eastAsia"/>
          <w:i/>
        </w:rPr>
      </w:pPr>
      <m:oMath>
        <m:sSub>
          <m:sSubPr>
            <m:ctrlPr>
              <w:rPr>
                <w:i/>
              </w:rPr>
            </m:ctrlPr>
          </m:sSubPr>
          <m:e>
            <m:r>
              <m:t>Traj</m:t>
            </m:r>
          </m:e>
          <m:sub>
            <m:r>
              <m:t>semantics</m:t>
            </m:r>
          </m:sub>
        </m:sSub>
        <m:r>
          <m:t>←∅</m:t>
        </m:r>
      </m:oMath>
    </w:p>
    <w:p w:rsidR="00087FFA" w:rsidRPr="00025A1E" w:rsidRDefault="00087FFA" w:rsidP="00E807F2">
      <w:pPr>
        <w:pStyle w:val="algorithm"/>
        <w:numPr>
          <w:ilvl w:val="0"/>
          <w:numId w:val="3"/>
        </w:numPr>
        <w:ind w:firstLineChars="0"/>
        <w:rPr>
          <w:rFonts w:hint="eastAsia"/>
          <w:i/>
        </w:rPr>
      </w:pPr>
      <m:oMath>
        <m:r>
          <m:rPr>
            <m:nor/>
          </m:rPr>
          <w:rPr>
            <w:b/>
          </w:rPr>
          <m:t>for each</m:t>
        </m:r>
        <m:r>
          <m:rPr>
            <m:nor/>
          </m:rPr>
          <w:rPr>
            <w:i/>
          </w:rPr>
          <m:t xml:space="preserve"> </m:t>
        </m:r>
        <m:r>
          <m:t>key∈</m:t>
        </m:r>
        <m:sSub>
          <m:sSubPr>
            <m:ctrlPr>
              <w:rPr>
                <w:i/>
              </w:rPr>
            </m:ctrlPr>
          </m:sSubPr>
          <m:e>
            <m:r>
              <m:t>L</m:t>
            </m:r>
          </m:e>
          <m:sub>
            <m:r>
              <m:t>macIdxKeys</m:t>
            </m:r>
          </m:sub>
        </m:sSub>
        <m:r>
          <m:t xml:space="preserve">  </m:t>
        </m:r>
        <m:r>
          <m:rPr>
            <m:nor/>
          </m:rPr>
          <w:rPr>
            <w:b/>
          </w:rPr>
          <m:t>do</m:t>
        </m:r>
      </m:oMath>
    </w:p>
    <w:p w:rsidR="00087FFA" w:rsidRPr="003144BC" w:rsidRDefault="00087FFA" w:rsidP="00E807F2">
      <w:pPr>
        <w:pStyle w:val="algorithm"/>
        <w:numPr>
          <w:ilvl w:val="0"/>
          <w:numId w:val="3"/>
        </w:numPr>
        <w:ind w:firstLineChars="0"/>
        <w:rPr>
          <w:rFonts w:hint="eastAsia"/>
          <w:i/>
        </w:rPr>
      </w:pPr>
      <m:oMath>
        <m:r>
          <m:rPr>
            <m:sty m:val="p"/>
          </m:rPr>
          <m:t xml:space="preserve">        last←</m:t>
        </m:r>
        <m:r>
          <m:t>Last(</m:t>
        </m:r>
        <m:sSub>
          <m:sSubPr>
            <m:ctrlPr>
              <w:rPr>
                <w:i/>
              </w:rPr>
            </m:ctrlPr>
          </m:sSubPr>
          <m:e>
            <m:r>
              <m:t>Traj</m:t>
            </m:r>
          </m:e>
          <m:sub>
            <m:r>
              <m:t>semantics</m:t>
            </m:r>
          </m:sub>
        </m:sSub>
        <m:r>
          <m:t>)</m:t>
        </m:r>
      </m:oMath>
    </w:p>
    <w:p w:rsidR="00087FFA" w:rsidRPr="003144BC" w:rsidRDefault="00087FFA" w:rsidP="00E807F2">
      <w:pPr>
        <w:pStyle w:val="algorithm"/>
        <w:numPr>
          <w:ilvl w:val="0"/>
          <w:numId w:val="3"/>
        </w:numPr>
        <w:ind w:firstLineChars="0"/>
        <w:rPr>
          <w:rFonts w:hint="eastAsia"/>
          <w:i/>
        </w:rPr>
      </w:pPr>
      <m:oMath>
        <m:r>
          <m:t xml:space="preserve">        </m:t>
        </m:r>
        <m:r>
          <m:rPr>
            <m:nor/>
          </m:rPr>
          <w:rPr>
            <w:b/>
          </w:rPr>
          <m:t>if</m:t>
        </m:r>
        <m:r>
          <m:rPr>
            <m:nor/>
          </m:rPr>
          <w:rPr>
            <w:i/>
          </w:rPr>
          <m:t xml:space="preserve"> </m:t>
        </m:r>
        <m:r>
          <m:t>GetCell</m:t>
        </m:r>
        <m:d>
          <m:dPr>
            <m:ctrlPr>
              <w:rPr>
                <w:i/>
              </w:rPr>
            </m:ctrlPr>
          </m:dPr>
          <m:e>
            <m:r>
              <m:t>key</m:t>
            </m:r>
          </m:e>
        </m:d>
        <m:r>
          <m:t xml:space="preserve">≠GetCell(last) </m:t>
        </m:r>
        <m:r>
          <m:rPr>
            <m:nor/>
          </m:rPr>
          <w:rPr>
            <w:b/>
          </w:rPr>
          <m:t>then</m:t>
        </m:r>
        <m:r>
          <m:rPr>
            <m:nor/>
          </m:rPr>
          <m:t>/* not equals last cell ,add a new node.*/</m:t>
        </m:r>
      </m:oMath>
    </w:p>
    <w:p w:rsidR="00087FFA" w:rsidRPr="003144BC" w:rsidRDefault="00087FFA" w:rsidP="00E807F2">
      <w:pPr>
        <w:pStyle w:val="algorithm"/>
        <w:numPr>
          <w:ilvl w:val="0"/>
          <w:numId w:val="3"/>
        </w:numPr>
        <w:ind w:firstLineChars="0"/>
        <w:rPr>
          <w:rFonts w:hint="eastAsia"/>
          <w:i/>
        </w:rPr>
      </w:pPr>
      <m:oMath>
        <m:r>
          <m:rPr>
            <m:nor/>
          </m:rPr>
          <m:t xml:space="preserve">                  </m:t>
        </m:r>
        <m:r>
          <m:rPr>
            <m:sty m:val="p"/>
          </m:rPr>
          <m:t>Add(</m:t>
        </m:r>
        <m:sSub>
          <m:sSubPr>
            <m:ctrlPr>
              <w:rPr>
                <w:i/>
              </w:rPr>
            </m:ctrlPr>
          </m:sSubPr>
          <m:e>
            <m:r>
              <m:t>Traj</m:t>
            </m:r>
          </m:e>
          <m:sub>
            <m:r>
              <m:t>semantics</m:t>
            </m:r>
          </m:sub>
        </m:sSub>
        <m:r>
          <m:rPr>
            <m:sty m:val="p"/>
          </m:rPr>
          <m:t>,GenNode(</m:t>
        </m:r>
        <m:r>
          <m:t>key</m:t>
        </m:r>
        <m:r>
          <m:rPr>
            <m:sty m:val="p"/>
          </m:rPr>
          <m:t>))</m:t>
        </m:r>
      </m:oMath>
    </w:p>
    <w:p w:rsidR="00087FFA" w:rsidRPr="00F76CF0" w:rsidRDefault="00087FFA" w:rsidP="00E807F2">
      <w:pPr>
        <w:pStyle w:val="algorithm"/>
        <w:numPr>
          <w:ilvl w:val="0"/>
          <w:numId w:val="3"/>
        </w:numPr>
        <w:ind w:firstLineChars="0"/>
        <w:rPr>
          <w:rFonts w:hint="eastAsia"/>
          <w:b/>
          <w:i/>
        </w:rPr>
      </w:pPr>
      <m:oMath>
        <m:r>
          <m:t xml:space="preserve">       </m:t>
        </m:r>
        <m:r>
          <m:rPr>
            <m:nor/>
          </m:rPr>
          <w:rPr>
            <w:b/>
          </w:rPr>
          <m:t xml:space="preserve"> else do</m:t>
        </m:r>
      </m:oMath>
    </w:p>
    <w:p w:rsidR="00087FFA" w:rsidRPr="003144BC" w:rsidRDefault="00087FFA" w:rsidP="00E807F2">
      <w:pPr>
        <w:pStyle w:val="algorithm"/>
        <w:numPr>
          <w:ilvl w:val="0"/>
          <w:numId w:val="3"/>
        </w:numPr>
        <w:ind w:firstLineChars="0"/>
        <w:rPr>
          <w:rFonts w:hint="eastAsia"/>
          <w:i/>
        </w:rPr>
      </w:pPr>
      <m:oMath>
        <m:r>
          <m:t xml:space="preserve">               SetExtiTime(last,GetTime</m:t>
        </m:r>
        <m:d>
          <m:dPr>
            <m:ctrlPr>
              <w:rPr>
                <w:i/>
              </w:rPr>
            </m:ctrlPr>
          </m:dPr>
          <m:e>
            <m:r>
              <m:t>key</m:t>
            </m:r>
          </m:e>
        </m:d>
        <m:r>
          <m:rPr>
            <m:sty m:val="p"/>
          </m:rPr>
          <m:t>)</m:t>
        </m:r>
        <m:r>
          <m:rPr>
            <m:nor/>
          </m:rPr>
          <m:t>/* update exit time.*/</m:t>
        </m:r>
      </m:oMath>
    </w:p>
    <w:p w:rsidR="00087FFA" w:rsidRPr="00D052D5" w:rsidRDefault="00087FFA" w:rsidP="00E807F2">
      <w:pPr>
        <w:pStyle w:val="algorithm"/>
        <w:numPr>
          <w:ilvl w:val="0"/>
          <w:numId w:val="3"/>
        </w:numPr>
        <w:ind w:firstLineChars="0"/>
        <w:rPr>
          <w:rFonts w:hint="eastAsia"/>
        </w:rPr>
      </w:pPr>
      <m:oMath>
        <m:r>
          <m:rPr>
            <m:nor/>
          </m:rPr>
          <w:rPr>
            <w:b/>
          </w:rPr>
          <m:t>return</m:t>
        </m:r>
        <m:r>
          <m:t xml:space="preserve"> </m:t>
        </m:r>
        <m:sSub>
          <m:sSubPr>
            <m:ctrlPr>
              <w:rPr>
                <w:i/>
              </w:rPr>
            </m:ctrlPr>
          </m:sSubPr>
          <m:e>
            <m:r>
              <m:t>Traj</m:t>
            </m:r>
          </m:e>
          <m:sub>
            <m:r>
              <m:t>semantics</m:t>
            </m:r>
          </m:sub>
        </m:sSub>
      </m:oMath>
    </w:p>
    <w:p w:rsidR="00825703" w:rsidRDefault="00CF7927" w:rsidP="00825703">
      <w:pPr>
        <w:pStyle w:val="1"/>
        <w:rPr>
          <w:ins w:id="50" w:author="wangnian" w:date="2016-07-24T11:24:00Z"/>
        </w:rPr>
      </w:pPr>
      <w:r>
        <w:rPr>
          <w:rFonts w:hint="eastAsia"/>
        </w:rPr>
        <w:lastRenderedPageBreak/>
        <w:t>4</w:t>
      </w:r>
      <w:r w:rsidR="00825703">
        <w:t>系统实现</w:t>
      </w:r>
    </w:p>
    <w:p w:rsidR="00BB0D01" w:rsidRPr="00BB0D01" w:rsidRDefault="00BB0D01" w:rsidP="00BB0D01">
      <w:pPr>
        <w:ind w:firstLineChars="0" w:firstLine="0"/>
        <w:rPr>
          <w:rFonts w:hint="eastAsia"/>
        </w:rPr>
        <w:pPrChange w:id="51" w:author="wangnian" w:date="2016-07-24T11:24:00Z">
          <w:pPr>
            <w:pStyle w:val="1"/>
          </w:pPr>
        </w:pPrChange>
      </w:pPr>
      <w:ins w:id="52" w:author="wangnian" w:date="2016-07-24T11:24:00Z">
        <w:r>
          <w:rPr>
            <w:rFonts w:hint="eastAsia"/>
          </w:rPr>
          <w:t>一般不</w:t>
        </w:r>
        <w:r>
          <w:t>存在</w:t>
        </w:r>
      </w:ins>
      <w:ins w:id="53" w:author="wangnian" w:date="2016-07-24T11:25:00Z">
        <w:r>
          <w:rPr>
            <w:rFonts w:hint="eastAsia"/>
          </w:rPr>
          <w:t>在</w:t>
        </w:r>
      </w:ins>
      <w:ins w:id="54" w:author="wangnian" w:date="2016-07-24T11:24:00Z">
        <w:r>
          <w:rPr>
            <w:rFonts w:hint="eastAsia"/>
          </w:rPr>
          <w:t>4</w:t>
        </w:r>
        <w:r>
          <w:rPr>
            <w:rFonts w:hint="eastAsia"/>
          </w:rPr>
          <w:t>和</w:t>
        </w:r>
        <w:r>
          <w:rPr>
            <w:rFonts w:hint="eastAsia"/>
          </w:rPr>
          <w:t>4.1</w:t>
        </w:r>
      </w:ins>
      <w:ins w:id="55" w:author="wangnian" w:date="2016-07-24T11:25:00Z">
        <w:r>
          <w:rPr>
            <w:rFonts w:hint="eastAsia"/>
          </w:rPr>
          <w:t>中间</w:t>
        </w:r>
        <w:r>
          <w:t>加一段话</w:t>
        </w:r>
      </w:ins>
    </w:p>
    <w:p w:rsidR="00165AE7" w:rsidRPr="00C819F6" w:rsidRDefault="00165AE7" w:rsidP="00165AE7">
      <w:r>
        <w:t>本文在</w:t>
      </w:r>
      <w:r>
        <w:rPr>
          <w:rFonts w:hint="eastAsia"/>
        </w:rPr>
        <w:t>3</w:t>
      </w:r>
      <w:r>
        <w:rPr>
          <w:rFonts w:hint="eastAsia"/>
        </w:rPr>
        <w:t>台物理计算机上部署了</w:t>
      </w:r>
      <w:r>
        <w:rPr>
          <w:rFonts w:hint="eastAsia"/>
        </w:rPr>
        <w:t>Had</w:t>
      </w:r>
      <w:r>
        <w:t>oop 2.6.3</w:t>
      </w:r>
      <w:r>
        <w:rPr>
          <w:rFonts w:hint="eastAsia"/>
        </w:rPr>
        <w:t>、</w:t>
      </w:r>
      <w:r>
        <w:t>HBase 1.1.2</w:t>
      </w:r>
      <w:r>
        <w:t>集群环境</w:t>
      </w:r>
      <w:r>
        <w:rPr>
          <w:rFonts w:hint="eastAsia"/>
        </w:rPr>
        <w:t>，其中</w:t>
      </w:r>
      <w:r>
        <w:t>一个节点作为</w:t>
      </w:r>
      <w:r>
        <w:t>Master</w:t>
      </w:r>
      <w:r>
        <w:t>节点</w:t>
      </w:r>
      <w:r>
        <w:t>,</w:t>
      </w:r>
      <w:r>
        <w:t>另外两个作为</w:t>
      </w:r>
      <w:r>
        <w:t>Slave</w:t>
      </w:r>
      <w:r>
        <w:t>节点</w:t>
      </w:r>
      <w:r>
        <w:rPr>
          <w:rFonts w:hint="eastAsia"/>
        </w:rPr>
        <w:t>。</w:t>
      </w:r>
      <w:r>
        <w:t>硬件参数为</w:t>
      </w:r>
      <w:r>
        <w:rPr>
          <w:rFonts w:hint="eastAsia"/>
        </w:rPr>
        <w:t>：</w:t>
      </w:r>
      <w:r>
        <w:rPr>
          <w:rFonts w:hint="eastAsia"/>
        </w:rPr>
        <w:t>CPU(</w:t>
      </w:r>
      <w:r>
        <w:t>intel</w:t>
      </w:r>
      <w:r>
        <w:rPr>
          <w:rFonts w:hint="eastAsia"/>
        </w:rPr>
        <w:t>(</w:t>
      </w:r>
      <w:r>
        <w:t>R) Xeon(R) E5-2609 @2.40GHz</w:t>
      </w:r>
      <w:r>
        <w:rPr>
          <w:rFonts w:hint="eastAsia"/>
        </w:rPr>
        <w:t>)</w:t>
      </w:r>
      <w:r>
        <w:rPr>
          <w:rFonts w:hint="eastAsia"/>
        </w:rPr>
        <w:t>、</w:t>
      </w:r>
      <w:r>
        <w:t>RAM(16GB)</w:t>
      </w:r>
      <w:r>
        <w:rPr>
          <w:rFonts w:hint="eastAsia"/>
        </w:rPr>
        <w:t>、</w:t>
      </w:r>
      <w:r>
        <w:t>Disk(1 TB),</w:t>
      </w:r>
      <w:r>
        <w:t>操作系统为</w:t>
      </w:r>
      <w:r>
        <w:t>CentOS 6.4</w:t>
      </w:r>
      <w:r>
        <w:rPr>
          <w:rFonts w:hint="eastAsia"/>
        </w:rPr>
        <w:t>。</w:t>
      </w:r>
    </w:p>
    <w:p w:rsidR="00165AE7" w:rsidRDefault="00165AE7" w:rsidP="00165AE7">
      <w:r>
        <w:t>实验数据为北京某商场</w:t>
      </w:r>
      <w:r w:rsidR="00CD4E7C">
        <w:rPr>
          <w:rFonts w:hint="eastAsia"/>
        </w:rPr>
        <w:t>的定位数据，</w:t>
      </w:r>
      <w:r w:rsidR="00E63CAC">
        <w:t>其中每条的记录如表</w:t>
      </w:r>
      <w:r w:rsidR="00E63CAC">
        <w:rPr>
          <w:rFonts w:hint="eastAsia"/>
        </w:rPr>
        <w:t>2</w:t>
      </w:r>
      <w:r w:rsidR="00E63CAC">
        <w:rPr>
          <w:rFonts w:hint="eastAsia"/>
        </w:rPr>
        <w:t>所示。</w:t>
      </w:r>
    </w:p>
    <w:p w:rsidR="00D93833" w:rsidRDefault="00D93833" w:rsidP="002A7268">
      <w:pPr>
        <w:pStyle w:val="a7"/>
      </w:pPr>
      <w:r>
        <w:t>表</w:t>
      </w:r>
      <w:r w:rsidR="00E74D34">
        <w:rPr>
          <w:rFonts w:hint="eastAsia"/>
        </w:rPr>
        <w:t>2</w:t>
      </w:r>
      <w:r>
        <w:rPr>
          <w:rFonts w:hint="eastAsia"/>
        </w:rPr>
        <w:t xml:space="preserve"> </w:t>
      </w:r>
      <w:r>
        <w:rPr>
          <w:rFonts w:hint="eastAsia"/>
        </w:rPr>
        <w:t>定位记录字段</w:t>
      </w:r>
      <w:r w:rsidR="00943C73">
        <w:rPr>
          <w:rFonts w:hint="eastAsia"/>
        </w:rPr>
        <w:t>组成</w:t>
      </w:r>
    </w:p>
    <w:p w:rsidR="00D93833" w:rsidRDefault="00E74D34" w:rsidP="002A7268">
      <w:pPr>
        <w:pStyle w:val="a7"/>
      </w:pPr>
      <w:r>
        <w:rPr>
          <w:rFonts w:hint="eastAsia"/>
        </w:rPr>
        <w:t xml:space="preserve">Tab.2 </w:t>
      </w:r>
      <w:r w:rsidR="00D93833">
        <w:t xml:space="preserve">Fields of a positioning </w:t>
      </w:r>
      <w:r w:rsidR="00D93833" w:rsidRPr="00D93833">
        <w:rPr>
          <w:rStyle w:val="Char2"/>
        </w:rPr>
        <w:t>r</w:t>
      </w:r>
      <w:r w:rsidR="00D93833">
        <w:t>ecord</w:t>
      </w:r>
    </w:p>
    <w:tbl>
      <w:tblPr>
        <w:tblStyle w:val="a8"/>
        <w:tblW w:w="0" w:type="auto"/>
        <w:jc w:val="center"/>
        <w:tblLook w:val="04A0" w:firstRow="1" w:lastRow="0" w:firstColumn="1" w:lastColumn="0" w:noHBand="0" w:noVBand="1"/>
      </w:tblPr>
      <w:tblGrid>
        <w:gridCol w:w="1883"/>
        <w:gridCol w:w="3504"/>
      </w:tblGrid>
      <w:tr w:rsidR="00165AE7" w:rsidTr="003E1BB2">
        <w:trPr>
          <w:jc w:val="center"/>
        </w:trPr>
        <w:tc>
          <w:tcPr>
            <w:tcW w:w="1883" w:type="dxa"/>
            <w:tcBorders>
              <w:left w:val="nil"/>
              <w:right w:val="nil"/>
            </w:tcBorders>
          </w:tcPr>
          <w:p w:rsidR="00165AE7" w:rsidRPr="00107D23" w:rsidRDefault="00165AE7" w:rsidP="00D93833">
            <w:pPr>
              <w:pStyle w:val="a9"/>
            </w:pPr>
            <w:r w:rsidRPr="00107D23">
              <w:rPr>
                <w:rFonts w:hint="eastAsia"/>
              </w:rPr>
              <w:t>字段</w:t>
            </w:r>
          </w:p>
        </w:tc>
        <w:tc>
          <w:tcPr>
            <w:tcW w:w="3504" w:type="dxa"/>
            <w:tcBorders>
              <w:left w:val="nil"/>
              <w:right w:val="nil"/>
            </w:tcBorders>
          </w:tcPr>
          <w:p w:rsidR="00165AE7" w:rsidRPr="00107D23" w:rsidRDefault="00165AE7" w:rsidP="00D93833">
            <w:pPr>
              <w:pStyle w:val="a9"/>
            </w:pPr>
            <w:r w:rsidRPr="00107D23">
              <w:rPr>
                <w:rFonts w:hint="eastAsia"/>
              </w:rPr>
              <w:t>含义</w:t>
            </w:r>
          </w:p>
        </w:tc>
      </w:tr>
      <w:tr w:rsidR="00165AE7" w:rsidTr="003E1BB2">
        <w:trPr>
          <w:jc w:val="center"/>
        </w:trPr>
        <w:tc>
          <w:tcPr>
            <w:tcW w:w="1883" w:type="dxa"/>
            <w:tcBorders>
              <w:left w:val="nil"/>
              <w:bottom w:val="nil"/>
              <w:right w:val="nil"/>
            </w:tcBorders>
          </w:tcPr>
          <w:p w:rsidR="00165AE7" w:rsidRPr="00107D23" w:rsidRDefault="00D93833" w:rsidP="00D93833">
            <w:pPr>
              <w:pStyle w:val="a9"/>
            </w:pPr>
            <w:r>
              <w:t>x</w:t>
            </w:r>
          </w:p>
        </w:tc>
        <w:tc>
          <w:tcPr>
            <w:tcW w:w="3504" w:type="dxa"/>
            <w:tcBorders>
              <w:left w:val="nil"/>
              <w:bottom w:val="nil"/>
              <w:right w:val="nil"/>
            </w:tcBorders>
          </w:tcPr>
          <w:p w:rsidR="00165AE7" w:rsidRPr="00107D23" w:rsidRDefault="00165AE7" w:rsidP="00D93833">
            <w:pPr>
              <w:pStyle w:val="a9"/>
            </w:pPr>
            <w:r w:rsidRPr="00107D23">
              <w:t>X</w:t>
            </w:r>
            <w:r w:rsidRPr="00107D23">
              <w:rPr>
                <w:rFonts w:hint="eastAsia"/>
              </w:rPr>
              <w:t>坐标值</w:t>
            </w:r>
          </w:p>
        </w:tc>
      </w:tr>
      <w:tr w:rsidR="00165AE7" w:rsidTr="003E1BB2">
        <w:trPr>
          <w:jc w:val="center"/>
        </w:trPr>
        <w:tc>
          <w:tcPr>
            <w:tcW w:w="1883" w:type="dxa"/>
            <w:tcBorders>
              <w:top w:val="nil"/>
              <w:left w:val="nil"/>
              <w:bottom w:val="nil"/>
              <w:right w:val="nil"/>
            </w:tcBorders>
          </w:tcPr>
          <w:p w:rsidR="00165AE7" w:rsidRPr="00107D23" w:rsidRDefault="00D93833" w:rsidP="00D93833">
            <w:pPr>
              <w:pStyle w:val="a9"/>
            </w:pPr>
            <w:r>
              <w:t>y</w:t>
            </w:r>
          </w:p>
        </w:tc>
        <w:tc>
          <w:tcPr>
            <w:tcW w:w="3504" w:type="dxa"/>
            <w:tcBorders>
              <w:top w:val="nil"/>
              <w:left w:val="nil"/>
              <w:bottom w:val="nil"/>
              <w:right w:val="nil"/>
            </w:tcBorders>
          </w:tcPr>
          <w:p w:rsidR="00165AE7" w:rsidRPr="00107D23" w:rsidRDefault="00165AE7" w:rsidP="00D93833">
            <w:pPr>
              <w:pStyle w:val="a9"/>
            </w:pPr>
            <w:r w:rsidRPr="00107D23">
              <w:t>Y</w:t>
            </w:r>
            <w:r w:rsidRPr="00107D23">
              <w:rPr>
                <w:rFonts w:hint="eastAsia"/>
              </w:rPr>
              <w:t>坐标值</w:t>
            </w:r>
          </w:p>
        </w:tc>
      </w:tr>
      <w:tr w:rsidR="00165AE7" w:rsidTr="003E1BB2">
        <w:trPr>
          <w:jc w:val="center"/>
        </w:trPr>
        <w:tc>
          <w:tcPr>
            <w:tcW w:w="1883" w:type="dxa"/>
            <w:tcBorders>
              <w:top w:val="nil"/>
              <w:left w:val="nil"/>
              <w:bottom w:val="nil"/>
              <w:right w:val="nil"/>
            </w:tcBorders>
          </w:tcPr>
          <w:p w:rsidR="00165AE7" w:rsidRPr="00107D23" w:rsidRDefault="00D93833" w:rsidP="00D93833">
            <w:pPr>
              <w:pStyle w:val="a9"/>
            </w:pPr>
            <w:r>
              <w:t>f</w:t>
            </w:r>
            <w:r w:rsidR="00165AE7" w:rsidRPr="00107D23">
              <w:rPr>
                <w:rFonts w:hint="eastAsia"/>
              </w:rPr>
              <w:t>loor</w:t>
            </w:r>
          </w:p>
        </w:tc>
        <w:tc>
          <w:tcPr>
            <w:tcW w:w="3504" w:type="dxa"/>
            <w:tcBorders>
              <w:top w:val="nil"/>
              <w:left w:val="nil"/>
              <w:bottom w:val="nil"/>
              <w:right w:val="nil"/>
            </w:tcBorders>
          </w:tcPr>
          <w:p w:rsidR="00165AE7" w:rsidRPr="00107D23" w:rsidRDefault="00165AE7" w:rsidP="00D93833">
            <w:pPr>
              <w:pStyle w:val="a9"/>
            </w:pPr>
            <w:r w:rsidRPr="00107D23">
              <w:rPr>
                <w:rFonts w:hint="eastAsia"/>
              </w:rPr>
              <w:t>定位点所在的楼层，</w:t>
            </w:r>
            <w:r w:rsidRPr="00107D23">
              <w:rPr>
                <w:rFonts w:hint="eastAsia"/>
              </w:rPr>
              <w:t>20040</w:t>
            </w:r>
            <w:r w:rsidRPr="00107D23">
              <w:rPr>
                <w:rFonts w:hint="eastAsia"/>
              </w:rPr>
              <w:t>表示</w:t>
            </w:r>
            <w:r w:rsidRPr="00107D23">
              <w:rPr>
                <w:rFonts w:hint="eastAsia"/>
              </w:rPr>
              <w:t>F4</w:t>
            </w:r>
            <w:r w:rsidRPr="00107D23">
              <w:rPr>
                <w:rFonts w:hint="eastAsia"/>
              </w:rPr>
              <w:t>，</w:t>
            </w:r>
            <w:r w:rsidRPr="00107D23">
              <w:rPr>
                <w:rFonts w:hint="eastAsia"/>
              </w:rPr>
              <w:t>10020</w:t>
            </w:r>
            <w:r w:rsidRPr="00107D23">
              <w:rPr>
                <w:rFonts w:hint="eastAsia"/>
              </w:rPr>
              <w:t>表示</w:t>
            </w:r>
            <w:r w:rsidRPr="00107D23">
              <w:rPr>
                <w:rFonts w:hint="eastAsia"/>
              </w:rPr>
              <w:t>B2</w:t>
            </w:r>
          </w:p>
        </w:tc>
      </w:tr>
      <w:tr w:rsidR="00165AE7" w:rsidTr="003E1BB2">
        <w:trPr>
          <w:jc w:val="center"/>
        </w:trPr>
        <w:tc>
          <w:tcPr>
            <w:tcW w:w="1883" w:type="dxa"/>
            <w:tcBorders>
              <w:top w:val="nil"/>
              <w:left w:val="nil"/>
              <w:bottom w:val="nil"/>
              <w:right w:val="nil"/>
            </w:tcBorders>
          </w:tcPr>
          <w:p w:rsidR="00165AE7" w:rsidRPr="00107D23" w:rsidRDefault="00D93833" w:rsidP="00D93833">
            <w:pPr>
              <w:pStyle w:val="a9"/>
            </w:pPr>
            <w:r>
              <w:t>t</w:t>
            </w:r>
            <w:r w:rsidR="00165AE7" w:rsidRPr="00107D23">
              <w:rPr>
                <w:rFonts w:hint="eastAsia"/>
              </w:rPr>
              <w:t>ime</w:t>
            </w:r>
          </w:p>
        </w:tc>
        <w:tc>
          <w:tcPr>
            <w:tcW w:w="3504" w:type="dxa"/>
            <w:tcBorders>
              <w:top w:val="nil"/>
              <w:left w:val="nil"/>
              <w:bottom w:val="nil"/>
              <w:right w:val="nil"/>
            </w:tcBorders>
          </w:tcPr>
          <w:p w:rsidR="00165AE7" w:rsidRPr="00107D23" w:rsidRDefault="000E4621" w:rsidP="00D93833">
            <w:pPr>
              <w:pStyle w:val="a9"/>
            </w:pPr>
            <w:r>
              <w:rPr>
                <w:rFonts w:hint="eastAsia"/>
              </w:rPr>
              <w:t>数据采集</w:t>
            </w:r>
            <w:r w:rsidR="00165AE7" w:rsidRPr="00107D23">
              <w:rPr>
                <w:rFonts w:hint="eastAsia"/>
              </w:rPr>
              <w:t>的时间，精确到秒</w:t>
            </w:r>
          </w:p>
        </w:tc>
      </w:tr>
      <w:tr w:rsidR="00165AE7" w:rsidTr="003E1BB2">
        <w:trPr>
          <w:jc w:val="center"/>
        </w:trPr>
        <w:tc>
          <w:tcPr>
            <w:tcW w:w="1883" w:type="dxa"/>
            <w:tcBorders>
              <w:top w:val="nil"/>
              <w:left w:val="nil"/>
              <w:right w:val="nil"/>
            </w:tcBorders>
          </w:tcPr>
          <w:p w:rsidR="00165AE7" w:rsidRPr="00107D23" w:rsidRDefault="00D93833" w:rsidP="00D93833">
            <w:pPr>
              <w:pStyle w:val="a9"/>
            </w:pPr>
            <w:r>
              <w:t>m</w:t>
            </w:r>
            <w:r w:rsidR="00165AE7" w:rsidRPr="00107D23">
              <w:t>ac</w:t>
            </w:r>
          </w:p>
        </w:tc>
        <w:tc>
          <w:tcPr>
            <w:tcW w:w="3504" w:type="dxa"/>
            <w:tcBorders>
              <w:top w:val="nil"/>
              <w:left w:val="nil"/>
              <w:right w:val="nil"/>
            </w:tcBorders>
          </w:tcPr>
          <w:p w:rsidR="00165AE7" w:rsidRPr="00107D23" w:rsidRDefault="000E4621" w:rsidP="00D93833">
            <w:pPr>
              <w:pStyle w:val="a9"/>
            </w:pPr>
            <w:r>
              <w:rPr>
                <w:rFonts w:hint="eastAsia"/>
              </w:rPr>
              <w:t>定位对象</w:t>
            </w:r>
            <w:r w:rsidR="00165AE7" w:rsidRPr="00107D23">
              <w:rPr>
                <w:rFonts w:hint="eastAsia"/>
              </w:rPr>
              <w:t>设备</w:t>
            </w:r>
            <w:r>
              <w:rPr>
                <w:rFonts w:hint="eastAsia"/>
              </w:rPr>
              <w:t>的</w:t>
            </w:r>
            <w:r w:rsidR="00165AE7" w:rsidRPr="00107D23">
              <w:rPr>
                <w:rFonts w:hint="eastAsia"/>
              </w:rPr>
              <w:t>物理地址</w:t>
            </w:r>
          </w:p>
        </w:tc>
      </w:tr>
    </w:tbl>
    <w:p w:rsidR="00165AE7" w:rsidRPr="00C819F6" w:rsidRDefault="002C77B9" w:rsidP="002C77B9">
      <w:pPr>
        <w:pStyle w:val="2"/>
      </w:pPr>
      <w:r>
        <w:t>4</w:t>
      </w:r>
      <w:r>
        <w:rPr>
          <w:rFonts w:hint="eastAsia"/>
        </w:rPr>
        <w:t>.1</w:t>
      </w:r>
      <w:r w:rsidR="00AD270A">
        <w:t xml:space="preserve"> </w:t>
      </w:r>
      <w:r w:rsidR="00165AE7">
        <w:t>Grid效率与STR索引效率对比</w:t>
      </w:r>
    </w:p>
    <w:p w:rsidR="00165AE7" w:rsidRDefault="00844A6A" w:rsidP="00165AE7">
      <w:pPr>
        <w:rPr>
          <w:rFonts w:hint="eastAsia"/>
        </w:rPr>
      </w:pPr>
      <w:r>
        <w:t>首先研究</w:t>
      </w:r>
      <w:r w:rsidR="00165AE7">
        <w:t>对比了利用</w:t>
      </w:r>
      <m:oMath>
        <m:r>
          <w:rPr>
            <w:rFonts w:ascii="Cambria Math" w:hAnsi="Cambria Math"/>
          </w:rPr>
          <m:t>Grid→</m:t>
        </m:r>
        <m:r>
          <w:rPr>
            <w:rFonts w:ascii="Cambria Math" w:hAnsi="Cambria Math" w:hint="eastAsia"/>
          </w:rPr>
          <m:t>Cell</m:t>
        </m:r>
      </m:oMath>
      <w:r w:rsidR="00165AE7">
        <w:t>映射与直接</w:t>
      </w:r>
      <w:r w:rsidR="000C7B42">
        <w:t>利用</w:t>
      </w:r>
      <w:r w:rsidR="00165AE7">
        <w:t>空间索引判断移动对象落入语义单元的效率</w:t>
      </w:r>
      <w:r w:rsidR="000C7B42">
        <w:rPr>
          <w:rFonts w:hint="eastAsia"/>
        </w:rPr>
        <w:t>。</w:t>
      </w:r>
      <w:r w:rsidR="00165AE7">
        <w:t>空间索引的结构为</w:t>
      </w:r>
      <w:r w:rsidR="00165AE7">
        <w:rPr>
          <w:rFonts w:hint="eastAsia"/>
        </w:rPr>
        <w:t>STR</w:t>
      </w:r>
      <w:r w:rsidR="00165AE7">
        <w:rPr>
          <w:rFonts w:hint="eastAsia"/>
        </w:rPr>
        <w:t>树</w:t>
      </w:r>
      <w:r w:rsidR="000C7B42">
        <w:rPr>
          <w:rFonts w:hint="eastAsia"/>
        </w:rPr>
        <w:t>(</w:t>
      </w:r>
      <w:r w:rsidR="000C7B42">
        <w:t>Sort Tile Recursive tree</w:t>
      </w:r>
      <w:r w:rsidR="000C7B42">
        <w:rPr>
          <w:rFonts w:hint="eastAsia"/>
        </w:rPr>
        <w:t>)</w:t>
      </w:r>
      <w:r w:rsidR="00165AE7">
        <w:rPr>
          <w:rFonts w:hint="eastAsia"/>
        </w:rPr>
        <w:t>，基于</w:t>
      </w:r>
      <w:r w:rsidR="00165AE7">
        <w:rPr>
          <w:rFonts w:hint="eastAsia"/>
        </w:rPr>
        <w:t>JTS</w:t>
      </w:r>
      <w:r w:rsidR="00165AE7">
        <w:t xml:space="preserve"> (Java Topology Suite)</w:t>
      </w:r>
      <w:r w:rsidR="00165AE7">
        <w:rPr>
          <w:rFonts w:hint="eastAsia"/>
        </w:rPr>
        <w:t>开源框架实现</w:t>
      </w:r>
      <w:r w:rsidR="00AD34DB">
        <w:rPr>
          <w:rFonts w:hint="eastAsia"/>
        </w:rPr>
        <w:t>。</w:t>
      </w:r>
      <w:r w:rsidR="00165AE7">
        <w:rPr>
          <w:rFonts w:hint="eastAsia"/>
        </w:rPr>
        <w:t>对比了不同数据量下两者判断相同定位点数花费的时间，从图中</w:t>
      </w:r>
      <w:r w:rsidR="00AD34DB">
        <w:rPr>
          <w:rFonts w:hint="eastAsia"/>
        </w:rPr>
        <w:t>6</w:t>
      </w:r>
      <w:r w:rsidR="00165AE7">
        <w:rPr>
          <w:rFonts w:hint="eastAsia"/>
        </w:rPr>
        <w:t>可以看出，利用</w:t>
      </w:r>
      <m:oMath>
        <m:r>
          <w:rPr>
            <w:rFonts w:ascii="Cambria Math" w:hAnsi="Cambria Math"/>
          </w:rPr>
          <m:t>Grid→</m:t>
        </m:r>
        <m:r>
          <w:rPr>
            <w:rFonts w:ascii="Cambria Math" w:hAnsi="Cambria Math" w:hint="eastAsia"/>
          </w:rPr>
          <m:t>Cell</m:t>
        </m:r>
      </m:oMath>
      <w:r w:rsidR="00165AE7">
        <w:rPr>
          <w:rFonts w:hint="eastAsia"/>
        </w:rPr>
        <w:t>映射的</w:t>
      </w:r>
      <w:r w:rsidR="00AD34DB">
        <w:rPr>
          <w:rFonts w:hint="eastAsia"/>
        </w:rPr>
        <w:t>时间远小于直接利用空间索引树的时间，效率比</w:t>
      </w:r>
      <w:r w:rsidR="00165AE7">
        <w:rPr>
          <w:rFonts w:hint="eastAsia"/>
        </w:rPr>
        <w:t>约</w:t>
      </w:r>
      <w:r w:rsidR="00AD34DB">
        <w:rPr>
          <w:rFonts w:hint="eastAsia"/>
        </w:rPr>
        <w:t>为</w:t>
      </w:r>
      <w:r w:rsidR="00165AE7">
        <w:rPr>
          <w:rFonts w:hint="eastAsia"/>
        </w:rPr>
        <w:t>200</w:t>
      </w:r>
      <w:r w:rsidR="00CE4F28">
        <w:rPr>
          <w:rFonts w:hint="eastAsia"/>
        </w:rPr>
        <w:t>:1</w:t>
      </w:r>
      <w:r w:rsidR="00165AE7">
        <w:rPr>
          <w:rFonts w:hint="eastAsia"/>
        </w:rPr>
        <w:t>，极大地提高了寻找语义单元的效率。</w:t>
      </w:r>
      <w:ins w:id="56" w:author="wangnian" w:date="2016-07-24T11:26:00Z">
        <w:r w:rsidR="00BB0D01">
          <w:rPr>
            <w:rFonts w:hint="eastAsia"/>
          </w:rPr>
          <w:t>下图</w:t>
        </w:r>
        <w:r w:rsidR="00BB0D01">
          <w:t>没有纵坐标轴，</w:t>
        </w:r>
        <w:r w:rsidR="00BB0D01">
          <w:rPr>
            <w:rFonts w:hint="eastAsia"/>
          </w:rPr>
          <w:t>可以</w:t>
        </w:r>
        <w:r w:rsidR="00BB0D01">
          <w:t>？</w:t>
        </w:r>
      </w:ins>
      <w:ins w:id="57" w:author="wangnian" w:date="2016-07-24T11:31:00Z">
        <w:r w:rsidR="00BB0D01">
          <w:rPr>
            <w:rFonts w:hint="eastAsia"/>
          </w:rPr>
          <w:t>此外</w:t>
        </w:r>
        <w:r w:rsidR="00BB0D01">
          <w:t>，考虑到彩印问题，你下面这些图都很简单，完全可以用黑白</w:t>
        </w:r>
      </w:ins>
      <w:ins w:id="58" w:author="wangnian" w:date="2016-07-24T11:32:00Z">
        <w:r w:rsidR="00BB0D01">
          <w:t>图。</w:t>
        </w:r>
        <w:r w:rsidR="00BB0D01">
          <w:rPr>
            <w:rFonts w:hint="eastAsia"/>
          </w:rPr>
          <w:t>图例</w:t>
        </w:r>
        <w:r w:rsidR="00BB0D01">
          <w:t>位置摆放有问题，</w:t>
        </w:r>
      </w:ins>
      <w:ins w:id="59" w:author="wangnian" w:date="2016-07-24T11:33:00Z">
        <w:r w:rsidR="004F218A">
          <w:rPr>
            <w:rFonts w:hint="eastAsia"/>
          </w:rPr>
          <w:t>横</w:t>
        </w:r>
        <w:r w:rsidR="004F218A">
          <w:t>纵坐标</w:t>
        </w:r>
        <w:r w:rsidR="004F218A">
          <w:rPr>
            <w:rFonts w:hint="eastAsia"/>
          </w:rPr>
          <w:t>轴</w:t>
        </w:r>
        <w:r w:rsidR="004F218A">
          <w:t>写法均有问题，</w:t>
        </w:r>
        <w:r w:rsidR="004F218A">
          <w:rPr>
            <w:rFonts w:hint="eastAsia"/>
          </w:rPr>
          <w:t>根据</w:t>
        </w:r>
        <w:r w:rsidR="004F218A">
          <w:t>所投期刊进行修改</w:t>
        </w:r>
        <w:r w:rsidR="004F218A">
          <w:rPr>
            <w:rFonts w:hint="eastAsia"/>
          </w:rPr>
          <w:t>。</w:t>
        </w:r>
      </w:ins>
    </w:p>
    <w:p w:rsidR="00165AE7" w:rsidRDefault="00165AE7" w:rsidP="00165AE7">
      <w:pPr>
        <w:pStyle w:val="ad"/>
      </w:pPr>
      <w:r>
        <w:drawing>
          <wp:inline distT="0" distB="0" distL="0" distR="0" wp14:anchorId="2E39F531" wp14:editId="008020A9">
            <wp:extent cx="3389876" cy="1834738"/>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854"/>
                    <a:stretch/>
                  </pic:blipFill>
                  <pic:spPr bwMode="auto">
                    <a:xfrm>
                      <a:off x="0" y="0"/>
                      <a:ext cx="3402654" cy="1841654"/>
                    </a:xfrm>
                    <a:prstGeom prst="rect">
                      <a:avLst/>
                    </a:prstGeom>
                    <a:ln>
                      <a:noFill/>
                    </a:ln>
                    <a:extLst>
                      <a:ext uri="{53640926-AAD7-44D8-BBD7-CCE9431645EC}">
                        <a14:shadowObscured xmlns:a14="http://schemas.microsoft.com/office/drawing/2010/main"/>
                      </a:ext>
                    </a:extLst>
                  </pic:spPr>
                </pic:pic>
              </a:graphicData>
            </a:graphic>
          </wp:inline>
        </w:drawing>
      </w:r>
    </w:p>
    <w:p w:rsidR="00165AE7" w:rsidRDefault="00165AE7" w:rsidP="001D67EB">
      <w:pPr>
        <w:pStyle w:val="aa"/>
      </w:pPr>
      <w:r>
        <w:t>图</w:t>
      </w:r>
      <w:r w:rsidR="00AD34DB">
        <w:rPr>
          <w:rFonts w:hint="eastAsia"/>
        </w:rPr>
        <w:t>6</w:t>
      </w:r>
      <w:r>
        <w:rPr>
          <w:rFonts w:hint="eastAsia"/>
        </w:rPr>
        <w:t xml:space="preserve"> Grid</w:t>
      </w:r>
      <w:r w:rsidR="00377171">
        <w:rPr>
          <w:rFonts w:hint="eastAsia"/>
        </w:rPr>
        <w:t>索引</w:t>
      </w:r>
      <w:r>
        <w:rPr>
          <w:rFonts w:hint="eastAsia"/>
        </w:rPr>
        <w:t>与</w:t>
      </w:r>
      <w:r>
        <w:rPr>
          <w:rFonts w:hint="eastAsia"/>
        </w:rPr>
        <w:t>STR</w:t>
      </w:r>
      <w:r>
        <w:rPr>
          <w:rFonts w:hint="eastAsia"/>
        </w:rPr>
        <w:t>判断语义单元效率对比</w:t>
      </w:r>
    </w:p>
    <w:p w:rsidR="001D67EB" w:rsidRPr="006C38A0" w:rsidRDefault="001D67EB" w:rsidP="001D67EB">
      <w:pPr>
        <w:pStyle w:val="aa"/>
      </w:pPr>
      <w:r>
        <w:rPr>
          <w:rFonts w:hint="eastAsia"/>
        </w:rPr>
        <w:t>Fig.</w:t>
      </w:r>
      <w:r w:rsidR="00AD34DB">
        <w:t>6</w:t>
      </w:r>
      <w:r>
        <w:rPr>
          <w:rFonts w:hint="eastAsia"/>
        </w:rPr>
        <w:t xml:space="preserve"> Efficiency</w:t>
      </w:r>
      <w:r>
        <w:t xml:space="preserve"> comparison</w:t>
      </w:r>
      <w:r>
        <w:rPr>
          <w:rFonts w:hint="eastAsia"/>
        </w:rPr>
        <w:t xml:space="preserve"> between Grid Index </w:t>
      </w:r>
      <w:r>
        <w:t>and STR-tree</w:t>
      </w:r>
    </w:p>
    <w:p w:rsidR="00165AE7" w:rsidRDefault="002C77B9" w:rsidP="002C77B9">
      <w:pPr>
        <w:pStyle w:val="2"/>
        <w:rPr>
          <w:rFonts w:hint="eastAsia"/>
        </w:rPr>
      </w:pPr>
      <w:r>
        <w:rPr>
          <w:rFonts w:hint="eastAsia"/>
        </w:rPr>
        <w:t>4.2</w:t>
      </w:r>
      <w:r w:rsidR="00CF2561">
        <w:rPr>
          <w:rFonts w:hint="eastAsia"/>
        </w:rPr>
        <w:t>数据更新</w:t>
      </w:r>
      <w:r w:rsidR="00165AE7">
        <w:rPr>
          <w:rFonts w:hint="eastAsia"/>
        </w:rPr>
        <w:t>效率</w:t>
      </w:r>
      <w:ins w:id="60" w:author="wangnian" w:date="2016-07-24T11:27:00Z">
        <w:r w:rsidR="00BB0D01">
          <w:rPr>
            <w:rFonts w:hint="eastAsia"/>
          </w:rPr>
          <w:t>（标题</w:t>
        </w:r>
        <w:r w:rsidR="00BB0D01">
          <w:t>是不是</w:t>
        </w:r>
        <w:r w:rsidR="00BB0D01">
          <w:rPr>
            <w:rFonts w:hint="eastAsia"/>
          </w:rPr>
          <w:t>考虑</w:t>
        </w:r>
        <w:r w:rsidR="00BB0D01">
          <w:t>换一下？）</w:t>
        </w:r>
      </w:ins>
    </w:p>
    <w:p w:rsidR="002C77B9" w:rsidRDefault="003A1001" w:rsidP="002C77B9">
      <w:pPr>
        <w:rPr>
          <w:rFonts w:hint="eastAsia"/>
        </w:rPr>
      </w:pPr>
      <w:r>
        <w:rPr>
          <w:rFonts w:hint="eastAsia"/>
        </w:rPr>
        <w:t>HBase</w:t>
      </w:r>
      <w:r>
        <w:rPr>
          <w:rFonts w:hint="eastAsia"/>
        </w:rPr>
        <w:t>作为分布式数据库，具有较高的数据更新效率是其特点之一。实验对移动对象数据的</w:t>
      </w:r>
      <w:r w:rsidR="00101531">
        <w:rPr>
          <w:rFonts w:hint="eastAsia"/>
        </w:rPr>
        <w:t>更新</w:t>
      </w:r>
      <w:r>
        <w:rPr>
          <w:rFonts w:hint="eastAsia"/>
        </w:rPr>
        <w:t>速度进行了统计，如图</w:t>
      </w:r>
      <w:r>
        <w:rPr>
          <w:rFonts w:hint="eastAsia"/>
        </w:rPr>
        <w:t>7</w:t>
      </w:r>
      <w:r>
        <w:rPr>
          <w:rFonts w:hint="eastAsia"/>
        </w:rPr>
        <w:t>所示，针对实验数据，每万条记录入库的时间为</w:t>
      </w:r>
      <w:r>
        <w:rPr>
          <w:rFonts w:hint="eastAsia"/>
        </w:rPr>
        <w:t>0.35</w:t>
      </w:r>
      <w:r w:rsidR="00101531">
        <w:rPr>
          <w:rFonts w:hint="eastAsia"/>
        </w:rPr>
        <w:t>秒左右。实验</w:t>
      </w:r>
      <w:del w:id="61" w:author="wangnian" w:date="2016-07-24T11:27:00Z">
        <w:r w:rsidR="00996087" w:rsidDel="00BB0D01">
          <w:rPr>
            <w:rFonts w:hint="eastAsia"/>
          </w:rPr>
          <w:delText>还</w:delText>
        </w:r>
      </w:del>
      <w:r w:rsidR="00101531">
        <w:rPr>
          <w:rFonts w:hint="eastAsia"/>
        </w:rPr>
        <w:t>选择了</w:t>
      </w:r>
      <w:r w:rsidR="00101531">
        <w:rPr>
          <w:rFonts w:hint="eastAsia"/>
        </w:rPr>
        <w:t>Po</w:t>
      </w:r>
      <w:r w:rsidR="00101531">
        <w:t>stgreSQL</w:t>
      </w:r>
      <w:r w:rsidR="00101531">
        <w:t>作为关系型数据库的代表</w:t>
      </w:r>
      <w:r w:rsidR="00101531">
        <w:rPr>
          <w:rFonts w:hint="eastAsia"/>
        </w:rPr>
        <w:t>，</w:t>
      </w:r>
      <w:r w:rsidR="00101531">
        <w:t>与</w:t>
      </w:r>
      <w:r w:rsidR="00101531">
        <w:t>HBase</w:t>
      </w:r>
      <w:r w:rsidR="00D37CB1">
        <w:t>数据库进行了数据更新速度</w:t>
      </w:r>
      <w:r w:rsidR="00101531">
        <w:t>对比</w:t>
      </w:r>
      <w:r w:rsidR="00952E9C">
        <w:rPr>
          <w:rFonts w:hint="eastAsia"/>
        </w:rPr>
        <w:t>。</w:t>
      </w:r>
      <w:r w:rsidR="00952E9C">
        <w:t>PostgreSQL</w:t>
      </w:r>
      <w:r w:rsidR="00952E9C">
        <w:t>是加州大学伯克利计算机系研发的开源数据库</w:t>
      </w:r>
      <w:r w:rsidR="00952E9C">
        <w:rPr>
          <w:rFonts w:hint="eastAsia"/>
        </w:rPr>
        <w:t>，</w:t>
      </w:r>
      <w:r w:rsidR="00952E9C" w:rsidRPr="00512175">
        <w:rPr>
          <w:rFonts w:hint="eastAsia"/>
        </w:rPr>
        <w:t>已在可靠性、稳定性、数据一致性等获得了业内极高的声誉</w:t>
      </w:r>
      <w:r w:rsidR="00952E9C">
        <w:rPr>
          <w:rFonts w:hint="eastAsia"/>
        </w:rPr>
        <w:t>，</w:t>
      </w:r>
      <w:r w:rsidR="00952E9C" w:rsidRPr="00512175">
        <w:rPr>
          <w:rFonts w:hint="eastAsia"/>
        </w:rPr>
        <w:t>它也在所能管理的大数据量和所允许的大用户量并发访问时间具有完全的高伸缩性</w:t>
      </w:r>
      <w:r w:rsidR="00952E9C">
        <w:rPr>
          <w:rFonts w:hint="eastAsia"/>
        </w:rPr>
        <w:t>，并在</w:t>
      </w:r>
      <w:r w:rsidR="00952E9C">
        <w:rPr>
          <w:rFonts w:hint="eastAsia"/>
        </w:rPr>
        <w:t>9.4</w:t>
      </w:r>
      <w:r w:rsidR="00952E9C">
        <w:rPr>
          <w:rFonts w:hint="eastAsia"/>
        </w:rPr>
        <w:t>版本引入新的类型</w:t>
      </w:r>
      <w:r w:rsidR="00952E9C">
        <w:rPr>
          <w:rFonts w:hint="eastAsia"/>
        </w:rPr>
        <w:t>JSONB</w:t>
      </w:r>
      <w:r w:rsidR="00952E9C">
        <w:rPr>
          <w:rFonts w:hint="eastAsia"/>
        </w:rPr>
        <w:t>，成为混合型的</w:t>
      </w:r>
      <w:r w:rsidR="00952E9C">
        <w:rPr>
          <w:rFonts w:hint="eastAsia"/>
        </w:rPr>
        <w:t>(SQ</w:t>
      </w:r>
      <w:r w:rsidR="00952E9C">
        <w:t>L + NoSQL</w:t>
      </w:r>
      <w:r w:rsidR="00952E9C">
        <w:rPr>
          <w:rFonts w:hint="eastAsia"/>
        </w:rPr>
        <w:t>)</w:t>
      </w:r>
      <w:r w:rsidR="00952E9C">
        <w:rPr>
          <w:rFonts w:hint="eastAsia"/>
        </w:rPr>
        <w:t>数据就，</w:t>
      </w:r>
      <w:r w:rsidR="000B6EA7">
        <w:rPr>
          <w:rFonts w:hint="eastAsia"/>
        </w:rPr>
        <w:t>有</w:t>
      </w:r>
      <w:r w:rsidR="00952E9C">
        <w:rPr>
          <w:rFonts w:hint="eastAsia"/>
        </w:rPr>
        <w:t>实验证明其效率已经高于分布式数据库</w:t>
      </w:r>
      <w:r w:rsidR="00952E9C">
        <w:rPr>
          <w:rFonts w:hint="eastAsia"/>
        </w:rPr>
        <w:t>Mongo</w:t>
      </w:r>
      <w:r w:rsidR="000B6EA7">
        <w:t>DB</w:t>
      </w:r>
      <w:r w:rsidR="000B6EA7">
        <w:fldChar w:fldCharType="begin"/>
      </w:r>
      <w:r w:rsidR="00FC4E74">
        <w:instrText xml:space="preserve"> ADDIN EN.CITE &lt;EndNote&gt;&lt;Cite&gt;&lt;RecNum&gt;305&lt;/RecNum&gt;&lt;DisplayText&gt;&lt;style face="superscript"&gt;[29]&lt;/style&gt;&lt;/DisplayText&gt;&lt;record&gt;&lt;rec-number&gt;305&lt;/rec-number&gt;&lt;foreign-keys&gt;&lt;key app="EN" db-id="ff092x9vhtt2zfe2wf75eray0f5ffrz5zprr" timestamp="1467687713"&gt;305&lt;/key&gt;&lt;/foreign-keys&gt;&lt;ref-type name="Web Page"&gt;12&lt;/ref-type&gt;&lt;contributors&gt;&lt;/contributors&gt;&lt;titles&gt;&lt;title&gt;Postgres Outperforms MongoDB and Ushers in New Developer Real&lt;/title&gt;&lt;/titles&gt;&lt;dates&gt;&lt;/dates&gt;&lt;urls&gt;&lt;related-urls&gt;&lt;url&gt;http://www.enterprisedb.com/postgres-plus-edb-blog/marc-linster/postgres-outperforms-mongodb-and-ushers-new-developer-reality&lt;/url&gt;&lt;/related-urls&gt;&lt;/urls&gt;&lt;/record&gt;&lt;/Cite&gt;&lt;/EndNote&gt;</w:instrText>
      </w:r>
      <w:r w:rsidR="000B6EA7">
        <w:fldChar w:fldCharType="separate"/>
      </w:r>
      <w:r w:rsidR="00FC4E74" w:rsidRPr="00FC4E74">
        <w:rPr>
          <w:noProof/>
          <w:vertAlign w:val="superscript"/>
        </w:rPr>
        <w:t>[29]</w:t>
      </w:r>
      <w:r w:rsidR="000B6EA7">
        <w:fldChar w:fldCharType="end"/>
      </w:r>
      <w:r w:rsidR="00952E9C">
        <w:rPr>
          <w:rFonts w:hint="eastAsia"/>
        </w:rPr>
        <w:t>。</w:t>
      </w:r>
      <w:r w:rsidR="000B6EA7">
        <w:rPr>
          <w:rFonts w:hint="eastAsia"/>
        </w:rPr>
        <w:t>但</w:t>
      </w:r>
      <w:r w:rsidR="00101531">
        <w:t>从图</w:t>
      </w:r>
      <w:r w:rsidR="00101531">
        <w:rPr>
          <w:rFonts w:hint="eastAsia"/>
        </w:rPr>
        <w:t>8</w:t>
      </w:r>
      <w:r w:rsidR="00101531">
        <w:rPr>
          <w:rFonts w:hint="eastAsia"/>
        </w:rPr>
        <w:t>中可以看出</w:t>
      </w:r>
      <w:r w:rsidR="00101531">
        <w:t>当数据量增加时</w:t>
      </w:r>
      <w:r w:rsidR="00101531">
        <w:rPr>
          <w:rFonts w:hint="eastAsia"/>
        </w:rPr>
        <w:t>，</w:t>
      </w:r>
      <w:r w:rsidR="00101531">
        <w:t>HBase</w:t>
      </w:r>
      <w:r w:rsidR="00101531">
        <w:t>的更新速度明显要快于</w:t>
      </w:r>
      <w:r w:rsidR="00101531">
        <w:t>PostgreSQL</w:t>
      </w:r>
      <w:r w:rsidR="00101531">
        <w:rPr>
          <w:rFonts w:hint="eastAsia"/>
        </w:rPr>
        <w:t>,</w:t>
      </w:r>
      <w:r w:rsidR="00101531">
        <w:t xml:space="preserve"> </w:t>
      </w:r>
      <w:r w:rsidR="00101531">
        <w:t>而</w:t>
      </w:r>
      <w:r w:rsidR="00101531">
        <w:rPr>
          <w:rFonts w:hint="eastAsia"/>
        </w:rPr>
        <w:t>且数据量越大，效率差越大。说明在海量的室内移动对象管理场景下，选择分布式数据库要优于传统</w:t>
      </w:r>
      <w:r w:rsidR="00101531">
        <w:rPr>
          <w:rFonts w:hint="eastAsia"/>
        </w:rPr>
        <w:lastRenderedPageBreak/>
        <w:t>的关系型数据库。</w:t>
      </w:r>
      <w:ins w:id="62" w:author="wangnian" w:date="2016-07-24T11:29:00Z">
        <w:r w:rsidR="00BB0D01">
          <w:rPr>
            <w:rFonts w:hint="eastAsia"/>
          </w:rPr>
          <w:t>（在</w:t>
        </w:r>
        <w:r w:rsidR="00BB0D01">
          <w:t>得出结论的时候，</w:t>
        </w:r>
        <w:r w:rsidR="00BB0D01">
          <w:rPr>
            <w:rFonts w:hint="eastAsia"/>
          </w:rPr>
          <w:t>一定</w:t>
        </w:r>
        <w:r w:rsidR="00BB0D01">
          <w:t>要分析原因</w:t>
        </w:r>
        <w:r w:rsidR="00BB0D01">
          <w:rPr>
            <w:rFonts w:hint="eastAsia"/>
          </w:rPr>
          <w:t>，</w:t>
        </w:r>
        <w:r w:rsidR="00BB0D01">
          <w:t>上个对比分析同样也是，可以</w:t>
        </w:r>
      </w:ins>
      <w:ins w:id="63" w:author="wangnian" w:date="2016-07-24T11:30:00Z">
        <w:r w:rsidR="00BB0D01">
          <w:t>从方法本质分析，也可以针对它应用在室内移动这方面的优势来分析，总之</w:t>
        </w:r>
        <w:r w:rsidR="00BB0D01">
          <w:rPr>
            <w:rFonts w:hint="eastAsia"/>
          </w:rPr>
          <w:t>要</w:t>
        </w:r>
        <w:r w:rsidR="00BB0D01">
          <w:t>分析原因</w:t>
        </w:r>
      </w:ins>
      <w:ins w:id="64" w:author="wangnian" w:date="2016-07-24T11:29:00Z">
        <w:r w:rsidR="00BB0D01">
          <w:t>）</w:t>
        </w:r>
      </w:ins>
    </w:p>
    <w:p w:rsidR="002C77B9" w:rsidRDefault="00255E38" w:rsidP="005E38AF">
      <w:pPr>
        <w:pStyle w:val="ad"/>
      </w:pPr>
      <w:r>
        <w:drawing>
          <wp:inline distT="0" distB="0" distL="0" distR="0" wp14:anchorId="4DBF3CC1">
            <wp:extent cx="3054350" cy="18359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0414" cy="1839639"/>
                    </a:xfrm>
                    <a:prstGeom prst="rect">
                      <a:avLst/>
                    </a:prstGeom>
                    <a:noFill/>
                  </pic:spPr>
                </pic:pic>
              </a:graphicData>
            </a:graphic>
          </wp:inline>
        </w:drawing>
      </w:r>
    </w:p>
    <w:p w:rsidR="00255E38" w:rsidRDefault="00255E38" w:rsidP="005E38AF">
      <w:pPr>
        <w:pStyle w:val="aa"/>
      </w:pPr>
      <w:r>
        <w:t>图</w:t>
      </w:r>
      <w:r w:rsidR="007040DE">
        <w:rPr>
          <w:rFonts w:hint="eastAsia"/>
        </w:rPr>
        <w:t>7</w:t>
      </w:r>
      <w:r>
        <w:rPr>
          <w:rFonts w:hint="eastAsia"/>
        </w:rPr>
        <w:t xml:space="preserve"> </w:t>
      </w:r>
      <w:r w:rsidR="00393605">
        <w:t>HBase</w:t>
      </w:r>
      <w:r>
        <w:rPr>
          <w:rFonts w:hint="eastAsia"/>
        </w:rPr>
        <w:t>数据更新效率</w:t>
      </w:r>
      <w:r>
        <w:rPr>
          <w:rFonts w:hint="eastAsia"/>
        </w:rPr>
        <w:t>(</w:t>
      </w:r>
      <w:r w:rsidR="00362416">
        <w:rPr>
          <w:rFonts w:hint="eastAsia"/>
        </w:rPr>
        <w:t>秒</w:t>
      </w:r>
      <w:r w:rsidR="005E38AF">
        <w:rPr>
          <w:rFonts w:hint="eastAsia"/>
        </w:rPr>
        <w:t>/</w:t>
      </w:r>
      <w:r w:rsidR="005E38AF">
        <w:rPr>
          <w:rFonts w:hint="eastAsia"/>
        </w:rPr>
        <w:t>万</w:t>
      </w:r>
      <w:r w:rsidR="00362416">
        <w:rPr>
          <w:rFonts w:hint="eastAsia"/>
        </w:rPr>
        <w:t>)</w:t>
      </w:r>
    </w:p>
    <w:p w:rsidR="00362416" w:rsidRPr="002C77B9" w:rsidRDefault="00362416" w:rsidP="009449E6">
      <w:pPr>
        <w:pStyle w:val="aa"/>
      </w:pPr>
      <w:r>
        <w:t>Fig.</w:t>
      </w:r>
      <w:r w:rsidR="007040DE">
        <w:t>7</w:t>
      </w:r>
      <w:r>
        <w:t xml:space="preserve"> </w:t>
      </w:r>
      <w:r w:rsidR="005E38AF">
        <w:t>Time needed of updating every ten thousand points</w:t>
      </w:r>
      <w:r w:rsidR="00393605">
        <w:t xml:space="preserve"> on HBase</w:t>
      </w:r>
    </w:p>
    <w:p w:rsidR="00165AE7" w:rsidRDefault="00165AE7" w:rsidP="00165AE7">
      <w:pPr>
        <w:pStyle w:val="ad"/>
      </w:pPr>
      <w:r>
        <w:drawing>
          <wp:inline distT="0" distB="0" distL="0" distR="0" wp14:anchorId="4E71AE4A" wp14:editId="7A381DE1">
            <wp:extent cx="3474720" cy="2088372"/>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5067" cy="2094590"/>
                    </a:xfrm>
                    <a:prstGeom prst="rect">
                      <a:avLst/>
                    </a:prstGeom>
                  </pic:spPr>
                </pic:pic>
              </a:graphicData>
            </a:graphic>
          </wp:inline>
        </w:drawing>
      </w:r>
    </w:p>
    <w:p w:rsidR="00165AE7" w:rsidRDefault="000B6EA7" w:rsidP="000B6EA7">
      <w:pPr>
        <w:pStyle w:val="aa"/>
      </w:pPr>
      <w:r>
        <w:t>图</w:t>
      </w:r>
      <w:r>
        <w:rPr>
          <w:rFonts w:hint="eastAsia"/>
        </w:rPr>
        <w:t xml:space="preserve">8 </w:t>
      </w:r>
      <w:r w:rsidR="00165AE7">
        <w:t>HBase</w:t>
      </w:r>
      <w:r w:rsidR="00165AE7">
        <w:t>与</w:t>
      </w:r>
      <w:r w:rsidR="00165AE7">
        <w:t>PostgreSQL</w:t>
      </w:r>
      <w:r w:rsidR="00165AE7">
        <w:t>更新效率对比</w:t>
      </w:r>
    </w:p>
    <w:p w:rsidR="000B6EA7" w:rsidRDefault="000B6EA7" w:rsidP="000B6EA7">
      <w:pPr>
        <w:pStyle w:val="aa"/>
      </w:pPr>
      <w:r>
        <w:t xml:space="preserve">Fig.8 Efficiency comparison between HBase and PostgreSQL </w:t>
      </w:r>
    </w:p>
    <w:p w:rsidR="00165AE7" w:rsidRDefault="002C77B9" w:rsidP="002C77B9">
      <w:pPr>
        <w:pStyle w:val="2"/>
      </w:pPr>
      <w:r>
        <w:t>4.3</w:t>
      </w:r>
      <w:r w:rsidR="00165AE7">
        <w:rPr>
          <w:rFonts w:hint="eastAsia"/>
        </w:rPr>
        <w:t>基于语义轨迹的用户特征提取</w:t>
      </w:r>
    </w:p>
    <w:p w:rsidR="00165AE7" w:rsidRDefault="00165AE7" w:rsidP="00165AE7">
      <w:r>
        <w:t>以其中一个</w:t>
      </w:r>
      <w:r>
        <w:rPr>
          <w:rFonts w:hint="eastAsia"/>
        </w:rPr>
        <w:t>MAC</w:t>
      </w:r>
      <w:r>
        <w:rPr>
          <w:rFonts w:hint="eastAsia"/>
        </w:rPr>
        <w:t>为例，从数据库中</w:t>
      </w:r>
      <w:r w:rsidR="003A32E5">
        <w:rPr>
          <w:rFonts w:hint="eastAsia"/>
        </w:rPr>
        <w:t>查询</w:t>
      </w:r>
      <w:r>
        <w:rPr>
          <w:rFonts w:hint="eastAsia"/>
        </w:rPr>
        <w:t>其从</w:t>
      </w:r>
      <w:r>
        <w:rPr>
          <w:rFonts w:hint="eastAsia"/>
        </w:rPr>
        <w:t>2014-</w:t>
      </w:r>
      <w:r>
        <w:t>04</w:t>
      </w:r>
      <w:r>
        <w:rPr>
          <w:rFonts w:hint="eastAsia"/>
        </w:rPr>
        <w:t>-</w:t>
      </w:r>
      <w:r>
        <w:t xml:space="preserve">01 08:00 </w:t>
      </w:r>
      <w:r>
        <w:t>至</w:t>
      </w:r>
      <w:r>
        <w:rPr>
          <w:rFonts w:hint="eastAsia"/>
        </w:rPr>
        <w:t>2014-</w:t>
      </w:r>
      <w:r>
        <w:t>04</w:t>
      </w:r>
      <w:r>
        <w:rPr>
          <w:rFonts w:hint="eastAsia"/>
        </w:rPr>
        <w:t>-</w:t>
      </w:r>
      <w:r>
        <w:t>01 18</w:t>
      </w:r>
      <w:r>
        <w:rPr>
          <w:rFonts w:hint="eastAsia"/>
        </w:rPr>
        <w:t>:00</w:t>
      </w:r>
      <w:r>
        <w:rPr>
          <w:rFonts w:hint="eastAsia"/>
        </w:rPr>
        <w:t>语义轨迹，耗时</w:t>
      </w:r>
      <w:r>
        <w:rPr>
          <w:rFonts w:hint="eastAsia"/>
        </w:rPr>
        <w:t>50</w:t>
      </w:r>
      <w:r>
        <w:rPr>
          <w:rFonts w:hint="eastAsia"/>
        </w:rPr>
        <w:t>毫秒，共得到</w:t>
      </w:r>
      <w:r>
        <w:rPr>
          <w:rFonts w:hint="eastAsia"/>
        </w:rPr>
        <w:t>60</w:t>
      </w:r>
      <w:r>
        <w:rPr>
          <w:rFonts w:hint="eastAsia"/>
        </w:rPr>
        <w:t>个语义节点，</w:t>
      </w:r>
      <w:r w:rsidR="0097553F">
        <w:rPr>
          <w:rFonts w:hint="eastAsia"/>
        </w:rPr>
        <w:t>经过对语义轨迹进行整理，具有可用信息的结果如表</w:t>
      </w:r>
      <w:r w:rsidR="0097553F">
        <w:rPr>
          <w:rFonts w:hint="eastAsia"/>
        </w:rPr>
        <w:t>3</w:t>
      </w:r>
      <w:r w:rsidR="0097553F">
        <w:rPr>
          <w:rFonts w:hint="eastAsia"/>
        </w:rPr>
        <w:t>所示。</w:t>
      </w:r>
    </w:p>
    <w:p w:rsidR="008577C6" w:rsidRDefault="008577C6" w:rsidP="002A7268">
      <w:pPr>
        <w:pStyle w:val="a7"/>
      </w:pPr>
      <w:r>
        <w:t>表</w:t>
      </w:r>
      <w:r>
        <w:rPr>
          <w:rFonts w:hint="eastAsia"/>
        </w:rPr>
        <w:t xml:space="preserve">3 </w:t>
      </w:r>
      <w:r>
        <w:rPr>
          <w:rFonts w:hint="eastAsia"/>
        </w:rPr>
        <w:t>语义轨迹查询结果示例</w:t>
      </w:r>
    </w:p>
    <w:p w:rsidR="008577C6" w:rsidRDefault="008577C6" w:rsidP="002A7268">
      <w:pPr>
        <w:pStyle w:val="a7"/>
      </w:pPr>
      <w:r>
        <w:rPr>
          <w:rFonts w:hint="eastAsia"/>
        </w:rPr>
        <w:t xml:space="preserve">Tab.3 A sample </w:t>
      </w:r>
      <w:r>
        <w:t xml:space="preserve">result </w:t>
      </w:r>
      <w:r>
        <w:rPr>
          <w:rFonts w:hint="eastAsia"/>
        </w:rPr>
        <w:t>of Semantic Trajectory query</w:t>
      </w:r>
    </w:p>
    <w:tbl>
      <w:tblPr>
        <w:tblStyle w:val="a8"/>
        <w:tblW w:w="0" w:type="auto"/>
        <w:jc w:val="center"/>
        <w:tblLook w:val="04A0" w:firstRow="1" w:lastRow="0" w:firstColumn="1" w:lastColumn="0" w:noHBand="0" w:noVBand="1"/>
      </w:tblPr>
      <w:tblGrid>
        <w:gridCol w:w="1630"/>
        <w:gridCol w:w="1347"/>
        <w:gridCol w:w="1275"/>
        <w:gridCol w:w="1701"/>
      </w:tblGrid>
      <w:tr w:rsidR="000520D8" w:rsidRPr="008577C6" w:rsidTr="003E1BB2">
        <w:trPr>
          <w:jc w:val="center"/>
        </w:trPr>
        <w:tc>
          <w:tcPr>
            <w:tcW w:w="1630" w:type="dxa"/>
            <w:tcBorders>
              <w:left w:val="nil"/>
              <w:right w:val="nil"/>
            </w:tcBorders>
          </w:tcPr>
          <w:p w:rsidR="000520D8" w:rsidRPr="008577C6" w:rsidRDefault="000520D8" w:rsidP="00ED00FB">
            <w:pPr>
              <w:pStyle w:val="a9"/>
            </w:pPr>
            <w:r w:rsidRPr="008577C6">
              <w:rPr>
                <w:rFonts w:hint="eastAsia"/>
              </w:rPr>
              <w:t>Cell</w:t>
            </w:r>
            <w:r w:rsidRPr="008577C6">
              <w:rPr>
                <w:rFonts w:hint="eastAsia"/>
              </w:rPr>
              <w:t>名称</w:t>
            </w:r>
          </w:p>
        </w:tc>
        <w:tc>
          <w:tcPr>
            <w:tcW w:w="1347" w:type="dxa"/>
            <w:tcBorders>
              <w:left w:val="nil"/>
              <w:right w:val="nil"/>
            </w:tcBorders>
          </w:tcPr>
          <w:p w:rsidR="000520D8" w:rsidRPr="008577C6" w:rsidRDefault="000520D8" w:rsidP="00ED00FB">
            <w:pPr>
              <w:pStyle w:val="a9"/>
            </w:pPr>
            <w:r>
              <w:rPr>
                <w:rFonts w:hint="eastAsia"/>
              </w:rPr>
              <w:t>进入时间</w:t>
            </w:r>
          </w:p>
        </w:tc>
        <w:tc>
          <w:tcPr>
            <w:tcW w:w="1275" w:type="dxa"/>
            <w:tcBorders>
              <w:left w:val="nil"/>
              <w:right w:val="nil"/>
            </w:tcBorders>
          </w:tcPr>
          <w:p w:rsidR="000520D8" w:rsidRPr="008577C6" w:rsidRDefault="000520D8" w:rsidP="00ED00FB">
            <w:pPr>
              <w:pStyle w:val="a9"/>
            </w:pPr>
            <w:r>
              <w:rPr>
                <w:rFonts w:hint="eastAsia"/>
              </w:rPr>
              <w:t>离开时间</w:t>
            </w:r>
          </w:p>
        </w:tc>
        <w:tc>
          <w:tcPr>
            <w:tcW w:w="1701" w:type="dxa"/>
            <w:tcBorders>
              <w:left w:val="nil"/>
              <w:right w:val="nil"/>
            </w:tcBorders>
          </w:tcPr>
          <w:p w:rsidR="000520D8" w:rsidRPr="008577C6" w:rsidRDefault="000520D8" w:rsidP="00ED00FB">
            <w:pPr>
              <w:pStyle w:val="a9"/>
            </w:pPr>
            <w:r>
              <w:rPr>
                <w:rFonts w:hint="eastAsia"/>
              </w:rPr>
              <w:t>停留时长</w:t>
            </w:r>
            <w:r w:rsidRPr="008577C6">
              <w:rPr>
                <w:rFonts w:hint="eastAsia"/>
              </w:rPr>
              <w:t>（单位：秒）</w:t>
            </w:r>
          </w:p>
        </w:tc>
      </w:tr>
      <w:tr w:rsidR="002C2112" w:rsidRPr="008577C6" w:rsidTr="003E1BB2">
        <w:trPr>
          <w:jc w:val="center"/>
        </w:trPr>
        <w:tc>
          <w:tcPr>
            <w:tcW w:w="1630" w:type="dxa"/>
            <w:tcBorders>
              <w:left w:val="nil"/>
              <w:bottom w:val="nil"/>
              <w:right w:val="nil"/>
            </w:tcBorders>
          </w:tcPr>
          <w:p w:rsidR="002C2112" w:rsidRPr="008577C6" w:rsidRDefault="002C2112" w:rsidP="002C2112">
            <w:pPr>
              <w:pStyle w:val="a9"/>
            </w:pPr>
            <w:r>
              <w:rPr>
                <w:rFonts w:hint="eastAsia"/>
              </w:rPr>
              <w:t>Rouge Diamant</w:t>
            </w:r>
          </w:p>
        </w:tc>
        <w:tc>
          <w:tcPr>
            <w:tcW w:w="1347" w:type="dxa"/>
            <w:tcBorders>
              <w:left w:val="nil"/>
              <w:bottom w:val="nil"/>
              <w:right w:val="nil"/>
            </w:tcBorders>
          </w:tcPr>
          <w:p w:rsidR="002C2112" w:rsidRDefault="002C2112" w:rsidP="002C2112">
            <w:pPr>
              <w:pStyle w:val="a9"/>
            </w:pPr>
            <w:r>
              <w:rPr>
                <w:rFonts w:hint="eastAsia"/>
              </w:rPr>
              <w:t>12:21:24</w:t>
            </w:r>
          </w:p>
        </w:tc>
        <w:tc>
          <w:tcPr>
            <w:tcW w:w="1275" w:type="dxa"/>
            <w:tcBorders>
              <w:left w:val="nil"/>
              <w:bottom w:val="nil"/>
              <w:right w:val="nil"/>
            </w:tcBorders>
          </w:tcPr>
          <w:p w:rsidR="002C2112" w:rsidRDefault="002C2112" w:rsidP="002C2112">
            <w:pPr>
              <w:pStyle w:val="a9"/>
            </w:pPr>
            <w:r>
              <w:rPr>
                <w:rFonts w:hint="eastAsia"/>
              </w:rPr>
              <w:t>12:21:2</w:t>
            </w:r>
            <w:r>
              <w:t>6</w:t>
            </w:r>
          </w:p>
        </w:tc>
        <w:tc>
          <w:tcPr>
            <w:tcW w:w="1701" w:type="dxa"/>
            <w:tcBorders>
              <w:left w:val="nil"/>
              <w:bottom w:val="nil"/>
              <w:right w:val="nil"/>
            </w:tcBorders>
          </w:tcPr>
          <w:p w:rsidR="002C2112" w:rsidRDefault="007A322A" w:rsidP="002C2112">
            <w:pPr>
              <w:pStyle w:val="a9"/>
            </w:pPr>
            <w:r>
              <w:rPr>
                <w:rFonts w:hint="eastAsia"/>
              </w:rPr>
              <w:t>2</w:t>
            </w:r>
          </w:p>
        </w:tc>
      </w:tr>
      <w:tr w:rsidR="002C2112" w:rsidRPr="008577C6" w:rsidTr="003E1BB2">
        <w:trPr>
          <w:jc w:val="center"/>
        </w:trPr>
        <w:tc>
          <w:tcPr>
            <w:tcW w:w="1630" w:type="dxa"/>
            <w:tcBorders>
              <w:top w:val="nil"/>
              <w:left w:val="nil"/>
              <w:bottom w:val="nil"/>
              <w:right w:val="nil"/>
            </w:tcBorders>
          </w:tcPr>
          <w:p w:rsidR="002C2112" w:rsidRPr="002C2112" w:rsidRDefault="002C2112" w:rsidP="002C2112">
            <w:pPr>
              <w:pStyle w:val="a9"/>
            </w:pPr>
            <w:r>
              <w:rPr>
                <w:rFonts w:hint="eastAsia"/>
              </w:rPr>
              <w:t>过道</w:t>
            </w:r>
          </w:p>
        </w:tc>
        <w:tc>
          <w:tcPr>
            <w:tcW w:w="1347" w:type="dxa"/>
            <w:tcBorders>
              <w:top w:val="nil"/>
              <w:left w:val="nil"/>
              <w:bottom w:val="nil"/>
              <w:right w:val="nil"/>
            </w:tcBorders>
          </w:tcPr>
          <w:p w:rsidR="002C2112" w:rsidRDefault="002C2112" w:rsidP="002C2112">
            <w:pPr>
              <w:pStyle w:val="a9"/>
            </w:pPr>
            <w:r>
              <w:rPr>
                <w:rFonts w:hint="eastAsia"/>
              </w:rPr>
              <w:t>12:21:2</w:t>
            </w:r>
            <w:r>
              <w:t>6</w:t>
            </w:r>
          </w:p>
        </w:tc>
        <w:tc>
          <w:tcPr>
            <w:tcW w:w="1275" w:type="dxa"/>
            <w:tcBorders>
              <w:top w:val="nil"/>
              <w:left w:val="nil"/>
              <w:bottom w:val="nil"/>
              <w:right w:val="nil"/>
            </w:tcBorders>
          </w:tcPr>
          <w:p w:rsidR="002C2112" w:rsidRDefault="002C2112" w:rsidP="002C2112">
            <w:pPr>
              <w:pStyle w:val="a9"/>
            </w:pPr>
            <w:r>
              <w:rPr>
                <w:rFonts w:hint="eastAsia"/>
              </w:rPr>
              <w:t>12:21:2</w:t>
            </w:r>
            <w:r>
              <w:t>8</w:t>
            </w:r>
          </w:p>
        </w:tc>
        <w:tc>
          <w:tcPr>
            <w:tcW w:w="1701" w:type="dxa"/>
            <w:tcBorders>
              <w:top w:val="nil"/>
              <w:left w:val="nil"/>
              <w:bottom w:val="nil"/>
              <w:right w:val="nil"/>
            </w:tcBorders>
          </w:tcPr>
          <w:p w:rsidR="002C2112" w:rsidRDefault="007A322A" w:rsidP="002C2112">
            <w:pPr>
              <w:pStyle w:val="a9"/>
            </w:pPr>
            <w:r>
              <w:rPr>
                <w:rFonts w:hint="eastAsia"/>
              </w:rPr>
              <w:t>2</w:t>
            </w:r>
          </w:p>
        </w:tc>
      </w:tr>
      <w:tr w:rsidR="002C2112" w:rsidRPr="008577C6" w:rsidTr="003E1BB2">
        <w:trPr>
          <w:jc w:val="center"/>
        </w:trPr>
        <w:tc>
          <w:tcPr>
            <w:tcW w:w="1630" w:type="dxa"/>
            <w:tcBorders>
              <w:top w:val="nil"/>
              <w:left w:val="nil"/>
              <w:bottom w:val="nil"/>
              <w:right w:val="nil"/>
            </w:tcBorders>
          </w:tcPr>
          <w:p w:rsidR="002C2112" w:rsidRPr="002C2112" w:rsidRDefault="002C2112" w:rsidP="002C2112">
            <w:pPr>
              <w:pStyle w:val="a9"/>
            </w:pPr>
            <w:r>
              <w:rPr>
                <w:rFonts w:hint="eastAsia"/>
              </w:rPr>
              <w:t>Rouge Diamant</w:t>
            </w:r>
          </w:p>
        </w:tc>
        <w:tc>
          <w:tcPr>
            <w:tcW w:w="1347" w:type="dxa"/>
            <w:tcBorders>
              <w:top w:val="nil"/>
              <w:left w:val="nil"/>
              <w:bottom w:val="nil"/>
              <w:right w:val="nil"/>
            </w:tcBorders>
          </w:tcPr>
          <w:p w:rsidR="002C2112" w:rsidRDefault="002C2112" w:rsidP="002C2112">
            <w:pPr>
              <w:pStyle w:val="a9"/>
            </w:pPr>
            <w:r>
              <w:rPr>
                <w:rFonts w:hint="eastAsia"/>
              </w:rPr>
              <w:t>12:21:2</w:t>
            </w:r>
            <w:r>
              <w:t>8</w:t>
            </w:r>
          </w:p>
        </w:tc>
        <w:tc>
          <w:tcPr>
            <w:tcW w:w="1275" w:type="dxa"/>
            <w:tcBorders>
              <w:top w:val="nil"/>
              <w:left w:val="nil"/>
              <w:bottom w:val="nil"/>
              <w:right w:val="nil"/>
            </w:tcBorders>
          </w:tcPr>
          <w:p w:rsidR="002C2112" w:rsidRDefault="002C2112" w:rsidP="002C2112">
            <w:pPr>
              <w:pStyle w:val="a9"/>
            </w:pPr>
            <w:r>
              <w:rPr>
                <w:rFonts w:hint="eastAsia"/>
              </w:rPr>
              <w:t>12:21:31</w:t>
            </w:r>
          </w:p>
        </w:tc>
        <w:tc>
          <w:tcPr>
            <w:tcW w:w="1701" w:type="dxa"/>
            <w:tcBorders>
              <w:top w:val="nil"/>
              <w:left w:val="nil"/>
              <w:bottom w:val="nil"/>
              <w:right w:val="nil"/>
            </w:tcBorders>
          </w:tcPr>
          <w:p w:rsidR="002C2112" w:rsidRDefault="007A322A" w:rsidP="002C2112">
            <w:pPr>
              <w:pStyle w:val="a9"/>
            </w:pPr>
            <w:r>
              <w:rPr>
                <w:rFonts w:hint="eastAsia"/>
              </w:rPr>
              <w:t>3</w:t>
            </w:r>
          </w:p>
        </w:tc>
      </w:tr>
      <w:tr w:rsidR="001A2216" w:rsidRPr="00ED00FB" w:rsidTr="003E1BB2">
        <w:tblPrEx>
          <w:jc w:val="left"/>
        </w:tblPrEx>
        <w:trPr>
          <w:trHeight w:val="270"/>
        </w:trPr>
        <w:tc>
          <w:tcPr>
            <w:tcW w:w="1630" w:type="dxa"/>
            <w:tcBorders>
              <w:top w:val="nil"/>
              <w:left w:val="nil"/>
              <w:bottom w:val="nil"/>
              <w:right w:val="nil"/>
            </w:tcBorders>
            <w:noWrap/>
            <w:hideMark/>
          </w:tcPr>
          <w:p w:rsidR="00ED00FB" w:rsidRPr="001A2216" w:rsidRDefault="00ED00FB" w:rsidP="001A2216">
            <w:pPr>
              <w:pStyle w:val="a9"/>
            </w:pPr>
            <w:r w:rsidRPr="001A2216">
              <w:rPr>
                <w:rFonts w:hint="eastAsia"/>
              </w:rPr>
              <w:t>Bcuthentique</w:t>
            </w:r>
          </w:p>
        </w:tc>
        <w:tc>
          <w:tcPr>
            <w:tcW w:w="1347" w:type="dxa"/>
            <w:tcBorders>
              <w:top w:val="nil"/>
              <w:left w:val="nil"/>
              <w:bottom w:val="nil"/>
              <w:right w:val="nil"/>
            </w:tcBorders>
            <w:noWrap/>
            <w:hideMark/>
          </w:tcPr>
          <w:p w:rsidR="00ED00FB" w:rsidRPr="001A2216" w:rsidRDefault="00ED00FB" w:rsidP="001A2216">
            <w:pPr>
              <w:pStyle w:val="a9"/>
            </w:pPr>
            <w:r w:rsidRPr="001A2216">
              <w:rPr>
                <w:rFonts w:hint="eastAsia"/>
              </w:rPr>
              <w:t>12:21:31</w:t>
            </w:r>
          </w:p>
        </w:tc>
        <w:tc>
          <w:tcPr>
            <w:tcW w:w="1275" w:type="dxa"/>
            <w:tcBorders>
              <w:top w:val="nil"/>
              <w:left w:val="nil"/>
              <w:bottom w:val="nil"/>
              <w:right w:val="nil"/>
            </w:tcBorders>
            <w:noWrap/>
            <w:hideMark/>
          </w:tcPr>
          <w:p w:rsidR="00ED00FB" w:rsidRPr="001A2216" w:rsidRDefault="00ED00FB" w:rsidP="001A2216">
            <w:pPr>
              <w:pStyle w:val="a9"/>
            </w:pPr>
            <w:r w:rsidRPr="001A2216">
              <w:rPr>
                <w:rFonts w:hint="eastAsia"/>
              </w:rPr>
              <w:t>12:22:29</w:t>
            </w:r>
          </w:p>
        </w:tc>
        <w:tc>
          <w:tcPr>
            <w:tcW w:w="1701" w:type="dxa"/>
            <w:tcBorders>
              <w:top w:val="nil"/>
              <w:left w:val="nil"/>
              <w:bottom w:val="nil"/>
              <w:right w:val="nil"/>
            </w:tcBorders>
            <w:noWrap/>
            <w:hideMark/>
          </w:tcPr>
          <w:p w:rsidR="00ED00FB" w:rsidRPr="001A2216" w:rsidRDefault="00ED00FB" w:rsidP="001A2216">
            <w:pPr>
              <w:pStyle w:val="a9"/>
            </w:pPr>
            <w:r w:rsidRPr="001A2216">
              <w:rPr>
                <w:rFonts w:hint="eastAsia"/>
              </w:rPr>
              <w:t>58</w:t>
            </w:r>
          </w:p>
        </w:tc>
      </w:tr>
      <w:tr w:rsidR="001A2216" w:rsidRPr="00ED00FB" w:rsidTr="003E1BB2">
        <w:tblPrEx>
          <w:jc w:val="left"/>
        </w:tblPrEx>
        <w:trPr>
          <w:trHeight w:val="270"/>
        </w:trPr>
        <w:tc>
          <w:tcPr>
            <w:tcW w:w="1630" w:type="dxa"/>
            <w:tcBorders>
              <w:top w:val="nil"/>
              <w:left w:val="nil"/>
              <w:bottom w:val="nil"/>
              <w:right w:val="nil"/>
            </w:tcBorders>
            <w:noWrap/>
            <w:hideMark/>
          </w:tcPr>
          <w:p w:rsidR="00ED00FB" w:rsidRPr="001A2216" w:rsidRDefault="00ED00FB" w:rsidP="001A2216">
            <w:pPr>
              <w:pStyle w:val="a9"/>
            </w:pPr>
            <w:r w:rsidRPr="001A2216">
              <w:rPr>
                <w:rFonts w:hint="eastAsia"/>
              </w:rPr>
              <w:t>FIVE PLUS+</w:t>
            </w:r>
          </w:p>
        </w:tc>
        <w:tc>
          <w:tcPr>
            <w:tcW w:w="1347" w:type="dxa"/>
            <w:tcBorders>
              <w:top w:val="nil"/>
              <w:left w:val="nil"/>
              <w:bottom w:val="nil"/>
              <w:right w:val="nil"/>
            </w:tcBorders>
            <w:noWrap/>
            <w:hideMark/>
          </w:tcPr>
          <w:p w:rsidR="00ED00FB" w:rsidRPr="001A2216" w:rsidRDefault="00ED00FB" w:rsidP="001A2216">
            <w:pPr>
              <w:pStyle w:val="a9"/>
            </w:pPr>
            <w:r w:rsidRPr="001A2216">
              <w:rPr>
                <w:rFonts w:hint="eastAsia"/>
              </w:rPr>
              <w:t>12:23:14</w:t>
            </w:r>
          </w:p>
        </w:tc>
        <w:tc>
          <w:tcPr>
            <w:tcW w:w="1275" w:type="dxa"/>
            <w:tcBorders>
              <w:top w:val="nil"/>
              <w:left w:val="nil"/>
              <w:bottom w:val="nil"/>
              <w:right w:val="nil"/>
            </w:tcBorders>
            <w:noWrap/>
            <w:hideMark/>
          </w:tcPr>
          <w:p w:rsidR="00ED00FB" w:rsidRPr="001A2216" w:rsidRDefault="00ED00FB" w:rsidP="001A2216">
            <w:pPr>
              <w:pStyle w:val="a9"/>
            </w:pPr>
            <w:r w:rsidRPr="001A2216">
              <w:rPr>
                <w:rFonts w:hint="eastAsia"/>
              </w:rPr>
              <w:t>12:24:01</w:t>
            </w:r>
          </w:p>
        </w:tc>
        <w:tc>
          <w:tcPr>
            <w:tcW w:w="1701" w:type="dxa"/>
            <w:tcBorders>
              <w:top w:val="nil"/>
              <w:left w:val="nil"/>
              <w:bottom w:val="nil"/>
              <w:right w:val="nil"/>
            </w:tcBorders>
            <w:noWrap/>
            <w:hideMark/>
          </w:tcPr>
          <w:p w:rsidR="00ED00FB" w:rsidRPr="001A2216" w:rsidRDefault="00ED00FB" w:rsidP="001A2216">
            <w:pPr>
              <w:pStyle w:val="a9"/>
            </w:pPr>
            <w:r w:rsidRPr="001A2216">
              <w:rPr>
                <w:rFonts w:hint="eastAsia"/>
              </w:rPr>
              <w:t>47</w:t>
            </w:r>
          </w:p>
        </w:tc>
      </w:tr>
      <w:tr w:rsidR="001A2216" w:rsidRPr="00ED00FB" w:rsidTr="003E1BB2">
        <w:tblPrEx>
          <w:jc w:val="left"/>
        </w:tblPrEx>
        <w:trPr>
          <w:trHeight w:val="270"/>
        </w:trPr>
        <w:tc>
          <w:tcPr>
            <w:tcW w:w="1630" w:type="dxa"/>
            <w:tcBorders>
              <w:top w:val="nil"/>
              <w:left w:val="nil"/>
              <w:bottom w:val="nil"/>
              <w:right w:val="nil"/>
            </w:tcBorders>
            <w:noWrap/>
            <w:hideMark/>
          </w:tcPr>
          <w:p w:rsidR="00ED00FB" w:rsidRPr="001A2216" w:rsidRDefault="00ED00FB" w:rsidP="001A2216">
            <w:pPr>
              <w:pStyle w:val="a9"/>
            </w:pPr>
            <w:r w:rsidRPr="001A2216">
              <w:rPr>
                <w:rFonts w:hint="eastAsia"/>
              </w:rPr>
              <w:t>TRENDIANO</w:t>
            </w:r>
          </w:p>
        </w:tc>
        <w:tc>
          <w:tcPr>
            <w:tcW w:w="1347" w:type="dxa"/>
            <w:tcBorders>
              <w:top w:val="nil"/>
              <w:left w:val="nil"/>
              <w:bottom w:val="nil"/>
              <w:right w:val="nil"/>
            </w:tcBorders>
            <w:noWrap/>
            <w:hideMark/>
          </w:tcPr>
          <w:p w:rsidR="00ED00FB" w:rsidRPr="001A2216" w:rsidRDefault="00ED00FB" w:rsidP="001A2216">
            <w:pPr>
              <w:pStyle w:val="a9"/>
            </w:pPr>
            <w:r w:rsidRPr="001A2216">
              <w:rPr>
                <w:rFonts w:hint="eastAsia"/>
              </w:rPr>
              <w:t>12:27:51</w:t>
            </w:r>
          </w:p>
        </w:tc>
        <w:tc>
          <w:tcPr>
            <w:tcW w:w="1275" w:type="dxa"/>
            <w:tcBorders>
              <w:top w:val="nil"/>
              <w:left w:val="nil"/>
              <w:bottom w:val="nil"/>
              <w:right w:val="nil"/>
            </w:tcBorders>
            <w:noWrap/>
            <w:hideMark/>
          </w:tcPr>
          <w:p w:rsidR="00ED00FB" w:rsidRPr="001A2216" w:rsidRDefault="00ED00FB" w:rsidP="001A2216">
            <w:pPr>
              <w:pStyle w:val="a9"/>
            </w:pPr>
            <w:r w:rsidRPr="001A2216">
              <w:rPr>
                <w:rFonts w:hint="eastAsia"/>
              </w:rPr>
              <w:t>12:50:04</w:t>
            </w:r>
          </w:p>
        </w:tc>
        <w:tc>
          <w:tcPr>
            <w:tcW w:w="1701" w:type="dxa"/>
            <w:tcBorders>
              <w:top w:val="nil"/>
              <w:left w:val="nil"/>
              <w:bottom w:val="nil"/>
              <w:right w:val="nil"/>
            </w:tcBorders>
            <w:noWrap/>
            <w:hideMark/>
          </w:tcPr>
          <w:p w:rsidR="00ED00FB" w:rsidRPr="001A2216" w:rsidRDefault="00ED00FB" w:rsidP="001A2216">
            <w:pPr>
              <w:pStyle w:val="a9"/>
            </w:pPr>
            <w:r w:rsidRPr="001A2216">
              <w:rPr>
                <w:rFonts w:hint="eastAsia"/>
              </w:rPr>
              <w:t>1333</w:t>
            </w:r>
          </w:p>
        </w:tc>
      </w:tr>
      <w:tr w:rsidR="001A2216" w:rsidRPr="00ED00FB" w:rsidTr="003E1BB2">
        <w:tblPrEx>
          <w:jc w:val="left"/>
        </w:tblPrEx>
        <w:trPr>
          <w:trHeight w:val="270"/>
        </w:trPr>
        <w:tc>
          <w:tcPr>
            <w:tcW w:w="1630" w:type="dxa"/>
            <w:tcBorders>
              <w:top w:val="nil"/>
              <w:left w:val="nil"/>
              <w:bottom w:val="nil"/>
              <w:right w:val="nil"/>
            </w:tcBorders>
            <w:noWrap/>
            <w:hideMark/>
          </w:tcPr>
          <w:p w:rsidR="00ED00FB" w:rsidRPr="001A2216" w:rsidRDefault="00ED00FB" w:rsidP="001A2216">
            <w:pPr>
              <w:pStyle w:val="a9"/>
            </w:pPr>
            <w:r w:rsidRPr="001A2216">
              <w:rPr>
                <w:rFonts w:hint="eastAsia"/>
              </w:rPr>
              <w:t>Levi's ladies</w:t>
            </w:r>
          </w:p>
        </w:tc>
        <w:tc>
          <w:tcPr>
            <w:tcW w:w="1347" w:type="dxa"/>
            <w:tcBorders>
              <w:top w:val="nil"/>
              <w:left w:val="nil"/>
              <w:bottom w:val="nil"/>
              <w:right w:val="nil"/>
            </w:tcBorders>
            <w:noWrap/>
            <w:hideMark/>
          </w:tcPr>
          <w:p w:rsidR="00ED00FB" w:rsidRPr="001A2216" w:rsidRDefault="00ED00FB" w:rsidP="001A2216">
            <w:pPr>
              <w:pStyle w:val="a9"/>
            </w:pPr>
            <w:r w:rsidRPr="001A2216">
              <w:rPr>
                <w:rFonts w:hint="eastAsia"/>
              </w:rPr>
              <w:t>12:50:04</w:t>
            </w:r>
          </w:p>
        </w:tc>
        <w:tc>
          <w:tcPr>
            <w:tcW w:w="1275" w:type="dxa"/>
            <w:tcBorders>
              <w:top w:val="nil"/>
              <w:left w:val="nil"/>
              <w:bottom w:val="nil"/>
              <w:right w:val="nil"/>
            </w:tcBorders>
            <w:noWrap/>
            <w:hideMark/>
          </w:tcPr>
          <w:p w:rsidR="00ED00FB" w:rsidRPr="001A2216" w:rsidRDefault="00ED00FB" w:rsidP="001A2216">
            <w:pPr>
              <w:pStyle w:val="a9"/>
            </w:pPr>
            <w:r w:rsidRPr="001A2216">
              <w:rPr>
                <w:rFonts w:hint="eastAsia"/>
              </w:rPr>
              <w:t>13:04:53</w:t>
            </w:r>
          </w:p>
        </w:tc>
        <w:tc>
          <w:tcPr>
            <w:tcW w:w="1701" w:type="dxa"/>
            <w:tcBorders>
              <w:top w:val="nil"/>
              <w:left w:val="nil"/>
              <w:bottom w:val="nil"/>
              <w:right w:val="nil"/>
            </w:tcBorders>
            <w:noWrap/>
            <w:hideMark/>
          </w:tcPr>
          <w:p w:rsidR="00ED00FB" w:rsidRPr="001A2216" w:rsidRDefault="00ED00FB" w:rsidP="001A2216">
            <w:pPr>
              <w:pStyle w:val="a9"/>
            </w:pPr>
            <w:r w:rsidRPr="001A2216">
              <w:rPr>
                <w:rFonts w:hint="eastAsia"/>
              </w:rPr>
              <w:t>889</w:t>
            </w:r>
          </w:p>
        </w:tc>
      </w:tr>
      <w:tr w:rsidR="001A2216" w:rsidRPr="00ED00FB" w:rsidTr="003E1BB2">
        <w:tblPrEx>
          <w:jc w:val="left"/>
        </w:tblPrEx>
        <w:trPr>
          <w:trHeight w:val="270"/>
        </w:trPr>
        <w:tc>
          <w:tcPr>
            <w:tcW w:w="1630" w:type="dxa"/>
            <w:tcBorders>
              <w:top w:val="nil"/>
              <w:left w:val="nil"/>
              <w:right w:val="nil"/>
            </w:tcBorders>
            <w:noWrap/>
            <w:hideMark/>
          </w:tcPr>
          <w:p w:rsidR="00ED00FB" w:rsidRPr="001A2216" w:rsidRDefault="00ED00FB" w:rsidP="001A2216">
            <w:pPr>
              <w:pStyle w:val="a9"/>
            </w:pPr>
            <w:r w:rsidRPr="001A2216">
              <w:rPr>
                <w:rFonts w:hint="eastAsia"/>
              </w:rPr>
              <w:t>Jack jones</w:t>
            </w:r>
          </w:p>
        </w:tc>
        <w:tc>
          <w:tcPr>
            <w:tcW w:w="1347" w:type="dxa"/>
            <w:tcBorders>
              <w:top w:val="nil"/>
              <w:left w:val="nil"/>
              <w:right w:val="nil"/>
            </w:tcBorders>
            <w:noWrap/>
            <w:hideMark/>
          </w:tcPr>
          <w:p w:rsidR="00ED00FB" w:rsidRPr="001A2216" w:rsidRDefault="00ED00FB" w:rsidP="001A2216">
            <w:pPr>
              <w:pStyle w:val="a9"/>
            </w:pPr>
            <w:r w:rsidRPr="001A2216">
              <w:rPr>
                <w:rFonts w:hint="eastAsia"/>
              </w:rPr>
              <w:t>13:27:16</w:t>
            </w:r>
          </w:p>
        </w:tc>
        <w:tc>
          <w:tcPr>
            <w:tcW w:w="1275" w:type="dxa"/>
            <w:tcBorders>
              <w:top w:val="nil"/>
              <w:left w:val="nil"/>
              <w:right w:val="nil"/>
            </w:tcBorders>
            <w:noWrap/>
            <w:hideMark/>
          </w:tcPr>
          <w:p w:rsidR="00ED00FB" w:rsidRPr="001A2216" w:rsidRDefault="00ED00FB" w:rsidP="001A2216">
            <w:pPr>
              <w:pStyle w:val="a9"/>
            </w:pPr>
            <w:r w:rsidRPr="001A2216">
              <w:rPr>
                <w:rFonts w:hint="eastAsia"/>
              </w:rPr>
              <w:t>13:28:16</w:t>
            </w:r>
          </w:p>
        </w:tc>
        <w:tc>
          <w:tcPr>
            <w:tcW w:w="1701" w:type="dxa"/>
            <w:tcBorders>
              <w:top w:val="nil"/>
              <w:left w:val="nil"/>
              <w:right w:val="nil"/>
            </w:tcBorders>
            <w:noWrap/>
            <w:hideMark/>
          </w:tcPr>
          <w:p w:rsidR="00ED00FB" w:rsidRPr="001A2216" w:rsidRDefault="00ED00FB" w:rsidP="001A2216">
            <w:pPr>
              <w:pStyle w:val="a9"/>
            </w:pPr>
            <w:r w:rsidRPr="001A2216">
              <w:rPr>
                <w:rFonts w:hint="eastAsia"/>
              </w:rPr>
              <w:t>60</w:t>
            </w:r>
          </w:p>
        </w:tc>
      </w:tr>
      <w:tr w:rsidR="001A2216" w:rsidRPr="00ED00FB" w:rsidTr="003E1BB2">
        <w:tblPrEx>
          <w:jc w:val="left"/>
        </w:tblPrEx>
        <w:trPr>
          <w:trHeight w:val="270"/>
        </w:trPr>
        <w:tc>
          <w:tcPr>
            <w:tcW w:w="1630" w:type="dxa"/>
            <w:tcBorders>
              <w:top w:val="nil"/>
              <w:left w:val="nil"/>
              <w:bottom w:val="nil"/>
              <w:right w:val="nil"/>
            </w:tcBorders>
            <w:noWrap/>
            <w:hideMark/>
          </w:tcPr>
          <w:p w:rsidR="00ED00FB" w:rsidRPr="001A2216" w:rsidRDefault="00ED00FB" w:rsidP="001A2216">
            <w:pPr>
              <w:pStyle w:val="a9"/>
            </w:pPr>
            <w:r w:rsidRPr="001A2216">
              <w:rPr>
                <w:rFonts w:hint="eastAsia"/>
              </w:rPr>
              <w:t>TEENIE&amp;WEENIE</w:t>
            </w:r>
          </w:p>
        </w:tc>
        <w:tc>
          <w:tcPr>
            <w:tcW w:w="1347" w:type="dxa"/>
            <w:tcBorders>
              <w:top w:val="nil"/>
              <w:left w:val="nil"/>
              <w:bottom w:val="nil"/>
              <w:right w:val="nil"/>
            </w:tcBorders>
            <w:noWrap/>
            <w:hideMark/>
          </w:tcPr>
          <w:p w:rsidR="00ED00FB" w:rsidRPr="001A2216" w:rsidRDefault="00ED00FB" w:rsidP="001A2216">
            <w:pPr>
              <w:pStyle w:val="a9"/>
            </w:pPr>
            <w:r w:rsidRPr="001A2216">
              <w:rPr>
                <w:rFonts w:hint="eastAsia"/>
              </w:rPr>
              <w:t>13:28:58</w:t>
            </w:r>
          </w:p>
        </w:tc>
        <w:tc>
          <w:tcPr>
            <w:tcW w:w="1275" w:type="dxa"/>
            <w:tcBorders>
              <w:top w:val="nil"/>
              <w:left w:val="nil"/>
              <w:bottom w:val="nil"/>
              <w:right w:val="nil"/>
            </w:tcBorders>
            <w:noWrap/>
            <w:hideMark/>
          </w:tcPr>
          <w:p w:rsidR="00ED00FB" w:rsidRPr="001A2216" w:rsidRDefault="00ED00FB" w:rsidP="001A2216">
            <w:pPr>
              <w:pStyle w:val="a9"/>
            </w:pPr>
            <w:r w:rsidRPr="001A2216">
              <w:rPr>
                <w:rFonts w:hint="eastAsia"/>
              </w:rPr>
              <w:t>13:30:56</w:t>
            </w:r>
          </w:p>
        </w:tc>
        <w:tc>
          <w:tcPr>
            <w:tcW w:w="1701" w:type="dxa"/>
            <w:tcBorders>
              <w:top w:val="nil"/>
              <w:left w:val="nil"/>
              <w:bottom w:val="nil"/>
              <w:right w:val="nil"/>
            </w:tcBorders>
            <w:noWrap/>
            <w:hideMark/>
          </w:tcPr>
          <w:p w:rsidR="00ED00FB" w:rsidRPr="001A2216" w:rsidRDefault="00ED00FB" w:rsidP="001A2216">
            <w:pPr>
              <w:pStyle w:val="a9"/>
            </w:pPr>
            <w:r w:rsidRPr="001A2216">
              <w:rPr>
                <w:rFonts w:hint="eastAsia"/>
              </w:rPr>
              <w:t>118</w:t>
            </w:r>
          </w:p>
        </w:tc>
      </w:tr>
      <w:tr w:rsidR="001A2216" w:rsidRPr="00ED00FB" w:rsidTr="003E1BB2">
        <w:tblPrEx>
          <w:jc w:val="left"/>
        </w:tblPrEx>
        <w:trPr>
          <w:trHeight w:val="270"/>
        </w:trPr>
        <w:tc>
          <w:tcPr>
            <w:tcW w:w="1630" w:type="dxa"/>
            <w:tcBorders>
              <w:top w:val="nil"/>
              <w:left w:val="nil"/>
              <w:bottom w:val="nil"/>
              <w:right w:val="nil"/>
            </w:tcBorders>
            <w:noWrap/>
            <w:hideMark/>
          </w:tcPr>
          <w:p w:rsidR="00ED00FB" w:rsidRPr="001A2216" w:rsidRDefault="00ED00FB" w:rsidP="001A2216">
            <w:pPr>
              <w:pStyle w:val="a9"/>
            </w:pPr>
            <w:r w:rsidRPr="001A2216">
              <w:rPr>
                <w:rFonts w:hint="eastAsia"/>
              </w:rPr>
              <w:t>TEENIE&amp;WEENIE</w:t>
            </w:r>
          </w:p>
        </w:tc>
        <w:tc>
          <w:tcPr>
            <w:tcW w:w="1347" w:type="dxa"/>
            <w:tcBorders>
              <w:top w:val="nil"/>
              <w:left w:val="nil"/>
              <w:bottom w:val="nil"/>
              <w:right w:val="nil"/>
            </w:tcBorders>
            <w:noWrap/>
            <w:hideMark/>
          </w:tcPr>
          <w:p w:rsidR="00ED00FB" w:rsidRPr="001A2216" w:rsidRDefault="00ED00FB" w:rsidP="001A2216">
            <w:pPr>
              <w:pStyle w:val="a9"/>
            </w:pPr>
            <w:r w:rsidRPr="001A2216">
              <w:rPr>
                <w:rFonts w:hint="eastAsia"/>
              </w:rPr>
              <w:t>13:41:22</w:t>
            </w:r>
          </w:p>
        </w:tc>
        <w:tc>
          <w:tcPr>
            <w:tcW w:w="1275" w:type="dxa"/>
            <w:tcBorders>
              <w:top w:val="nil"/>
              <w:left w:val="nil"/>
              <w:bottom w:val="nil"/>
              <w:right w:val="nil"/>
            </w:tcBorders>
            <w:noWrap/>
            <w:hideMark/>
          </w:tcPr>
          <w:p w:rsidR="00ED00FB" w:rsidRPr="001A2216" w:rsidRDefault="00ED00FB" w:rsidP="001A2216">
            <w:pPr>
              <w:pStyle w:val="a9"/>
            </w:pPr>
            <w:r w:rsidRPr="001A2216">
              <w:rPr>
                <w:rFonts w:hint="eastAsia"/>
              </w:rPr>
              <w:t>17:43:14</w:t>
            </w:r>
          </w:p>
        </w:tc>
        <w:tc>
          <w:tcPr>
            <w:tcW w:w="1701" w:type="dxa"/>
            <w:tcBorders>
              <w:top w:val="nil"/>
              <w:left w:val="nil"/>
              <w:bottom w:val="nil"/>
              <w:right w:val="nil"/>
            </w:tcBorders>
            <w:noWrap/>
            <w:hideMark/>
          </w:tcPr>
          <w:p w:rsidR="00ED00FB" w:rsidRPr="001A2216" w:rsidRDefault="00ED00FB" w:rsidP="001A2216">
            <w:pPr>
              <w:pStyle w:val="a9"/>
            </w:pPr>
            <w:r w:rsidRPr="001A2216">
              <w:rPr>
                <w:rFonts w:hint="eastAsia"/>
              </w:rPr>
              <w:t>14512</w:t>
            </w:r>
          </w:p>
        </w:tc>
      </w:tr>
      <w:tr w:rsidR="001A2216" w:rsidRPr="00ED00FB" w:rsidTr="005177F2">
        <w:tblPrEx>
          <w:jc w:val="left"/>
        </w:tblPrEx>
        <w:trPr>
          <w:trHeight w:val="270"/>
        </w:trPr>
        <w:tc>
          <w:tcPr>
            <w:tcW w:w="1630" w:type="dxa"/>
            <w:tcBorders>
              <w:top w:val="nil"/>
              <w:left w:val="nil"/>
              <w:bottom w:val="single" w:sz="4" w:space="0" w:color="auto"/>
              <w:right w:val="nil"/>
            </w:tcBorders>
            <w:noWrap/>
            <w:hideMark/>
          </w:tcPr>
          <w:p w:rsidR="00ED00FB" w:rsidRPr="001A2216" w:rsidRDefault="00ED00FB" w:rsidP="001A2216">
            <w:pPr>
              <w:pStyle w:val="a9"/>
            </w:pPr>
            <w:r w:rsidRPr="001A2216">
              <w:rPr>
                <w:rFonts w:hint="eastAsia"/>
              </w:rPr>
              <w:lastRenderedPageBreak/>
              <w:t>H&amp;M</w:t>
            </w:r>
          </w:p>
        </w:tc>
        <w:tc>
          <w:tcPr>
            <w:tcW w:w="1347" w:type="dxa"/>
            <w:tcBorders>
              <w:top w:val="nil"/>
              <w:left w:val="nil"/>
              <w:bottom w:val="single" w:sz="4" w:space="0" w:color="auto"/>
              <w:right w:val="nil"/>
            </w:tcBorders>
            <w:noWrap/>
            <w:hideMark/>
          </w:tcPr>
          <w:p w:rsidR="00ED00FB" w:rsidRPr="001A2216" w:rsidRDefault="00ED00FB" w:rsidP="001A2216">
            <w:pPr>
              <w:pStyle w:val="a9"/>
            </w:pPr>
            <w:r w:rsidRPr="001A2216">
              <w:rPr>
                <w:rFonts w:hint="eastAsia"/>
              </w:rPr>
              <w:t>17:43:14</w:t>
            </w:r>
          </w:p>
        </w:tc>
        <w:tc>
          <w:tcPr>
            <w:tcW w:w="1275" w:type="dxa"/>
            <w:tcBorders>
              <w:top w:val="nil"/>
              <w:left w:val="nil"/>
              <w:bottom w:val="single" w:sz="4" w:space="0" w:color="auto"/>
              <w:right w:val="nil"/>
            </w:tcBorders>
            <w:noWrap/>
            <w:hideMark/>
          </w:tcPr>
          <w:p w:rsidR="00ED00FB" w:rsidRPr="001A2216" w:rsidRDefault="00ED00FB" w:rsidP="001A2216">
            <w:pPr>
              <w:pStyle w:val="a9"/>
            </w:pPr>
            <w:r w:rsidRPr="001A2216">
              <w:rPr>
                <w:rFonts w:hint="eastAsia"/>
              </w:rPr>
              <w:t>17:57:07</w:t>
            </w:r>
          </w:p>
        </w:tc>
        <w:tc>
          <w:tcPr>
            <w:tcW w:w="1701" w:type="dxa"/>
            <w:tcBorders>
              <w:top w:val="nil"/>
              <w:left w:val="nil"/>
              <w:bottom w:val="single" w:sz="4" w:space="0" w:color="auto"/>
              <w:right w:val="nil"/>
            </w:tcBorders>
            <w:noWrap/>
            <w:hideMark/>
          </w:tcPr>
          <w:p w:rsidR="00ED00FB" w:rsidRPr="001A2216" w:rsidRDefault="00ED00FB" w:rsidP="001A2216">
            <w:pPr>
              <w:pStyle w:val="a9"/>
            </w:pPr>
            <w:r w:rsidRPr="001A2216">
              <w:rPr>
                <w:rFonts w:hint="eastAsia"/>
              </w:rPr>
              <w:t>833</w:t>
            </w:r>
          </w:p>
        </w:tc>
      </w:tr>
    </w:tbl>
    <w:p w:rsidR="00165AE7" w:rsidRDefault="008517B1" w:rsidP="00165AE7">
      <w:r>
        <w:rPr>
          <w:rFonts w:hint="eastAsia"/>
        </w:rPr>
        <w:t>查询结果中的前三行，</w:t>
      </w:r>
      <w:r w:rsidR="001232FC">
        <w:rPr>
          <w:rFonts w:hint="eastAsia"/>
        </w:rPr>
        <w:t>用户存在从</w:t>
      </w:r>
      <w:r w:rsidR="001232FC">
        <w:rPr>
          <w:rFonts w:hint="eastAsia"/>
        </w:rPr>
        <w:t>R</w:t>
      </w:r>
      <w:r w:rsidR="001232FC">
        <w:t>ouge Diamant</w:t>
      </w:r>
      <w:r w:rsidR="001232FC">
        <w:t>出去再回到</w:t>
      </w:r>
      <w:r w:rsidR="001232FC">
        <w:rPr>
          <w:rFonts w:hint="eastAsia"/>
        </w:rPr>
        <w:t>R</w:t>
      </w:r>
      <w:r w:rsidR="001232FC">
        <w:t>ouge Diamant</w:t>
      </w:r>
      <w:r w:rsidR="001232FC">
        <w:t>且时间都比较短的不正常情况</w:t>
      </w:r>
      <w:r w:rsidR="001232FC">
        <w:rPr>
          <w:rFonts w:hint="eastAsia"/>
        </w:rPr>
        <w:t>，</w:t>
      </w:r>
      <w:r w:rsidR="00165AE7">
        <w:rPr>
          <w:rFonts w:hint="eastAsia"/>
        </w:rPr>
        <w:t>根据实际情况分析，</w:t>
      </w:r>
      <w:r>
        <w:rPr>
          <w:rFonts w:hint="eastAsia"/>
        </w:rPr>
        <w:t>用户</w:t>
      </w:r>
      <w:r w:rsidR="00165AE7">
        <w:t>在过道中停留</w:t>
      </w:r>
      <w:r w:rsidR="00165AE7">
        <w:rPr>
          <w:rFonts w:hint="eastAsia"/>
        </w:rPr>
        <w:t>2</w:t>
      </w:r>
      <w:r w:rsidR="00165AE7">
        <w:rPr>
          <w:rFonts w:hint="eastAsia"/>
        </w:rPr>
        <w:t>秒有两种可能，一是本身定位误差导致，二是在从</w:t>
      </w:r>
      <m:oMath>
        <m:r>
          <w:rPr>
            <w:rFonts w:ascii="Cambria Math" w:hAnsi="Cambria Math"/>
          </w:rPr>
          <m:t>Grid→</m:t>
        </m:r>
        <m:r>
          <w:rPr>
            <w:rFonts w:ascii="Cambria Math" w:hAnsi="Cambria Math" w:hint="eastAsia"/>
          </w:rPr>
          <m:t>Cell</m:t>
        </m:r>
      </m:oMath>
      <w:r w:rsidR="00165AE7">
        <w:rPr>
          <w:rFonts w:hint="eastAsia"/>
        </w:rPr>
        <w:t>的映射引来的误差，也就是说该用户有可能一直停留在</w:t>
      </w:r>
      <w:r w:rsidR="00165AE7">
        <w:rPr>
          <w:rFonts w:hint="eastAsia"/>
        </w:rPr>
        <w:t>R</w:t>
      </w:r>
      <w:r w:rsidR="00165AE7">
        <w:t>ouge Diamant</w:t>
      </w:r>
      <w:r w:rsidR="00165AE7">
        <w:t>中</w:t>
      </w:r>
      <w:r w:rsidR="00165AE7">
        <w:rPr>
          <w:rFonts w:hint="eastAsia"/>
        </w:rPr>
        <w:t>，</w:t>
      </w:r>
      <w:r w:rsidR="00165AE7">
        <w:t>粗略地分析</w:t>
      </w:r>
      <w:r w:rsidR="00165AE7">
        <w:rPr>
          <w:rFonts w:hint="eastAsia"/>
        </w:rPr>
        <w:t>，</w:t>
      </w:r>
      <w:r w:rsidR="00165AE7">
        <w:t>在过道中的</w:t>
      </w:r>
      <w:r w:rsidR="00165AE7">
        <w:rPr>
          <w:rFonts w:hint="eastAsia"/>
        </w:rPr>
        <w:t>2</w:t>
      </w:r>
      <w:r w:rsidR="00165AE7">
        <w:rPr>
          <w:rFonts w:hint="eastAsia"/>
        </w:rPr>
        <w:t>秒应该归属于</w:t>
      </w:r>
      <w:r w:rsidR="00165AE7">
        <w:rPr>
          <w:rFonts w:hint="eastAsia"/>
        </w:rPr>
        <w:t>R</w:t>
      </w:r>
      <w:r w:rsidR="00165AE7">
        <w:t>ouge Diamant</w:t>
      </w:r>
      <w:r w:rsidR="00165AE7">
        <w:t>中</w:t>
      </w:r>
      <w:r w:rsidR="00D047B0">
        <w:rPr>
          <w:rFonts w:hint="eastAsia"/>
        </w:rPr>
        <w:t>。</w:t>
      </w:r>
      <w:r w:rsidR="006D6C1A">
        <w:t>结合了语义信息后</w:t>
      </w:r>
      <w:r w:rsidR="006D6C1A">
        <w:rPr>
          <w:rFonts w:hint="eastAsia"/>
        </w:rPr>
        <w:t>，</w:t>
      </w:r>
      <w:r w:rsidR="00EE78AD">
        <w:rPr>
          <w:rFonts w:hint="eastAsia"/>
        </w:rPr>
        <w:t>对定位误差的修正也具有一定指导意义</w:t>
      </w:r>
      <w:r w:rsidR="00165AE7">
        <w:rPr>
          <w:rFonts w:hint="eastAsia"/>
        </w:rPr>
        <w:t>。</w:t>
      </w:r>
    </w:p>
    <w:p w:rsidR="00165AE7" w:rsidRPr="00A530A6" w:rsidRDefault="00C00D37" w:rsidP="00165AE7">
      <w:r>
        <w:t>其他</w:t>
      </w:r>
      <w:r w:rsidR="00165AE7">
        <w:t>节点的</w:t>
      </w:r>
      <w:r>
        <w:t>均为整理后的数据</w:t>
      </w:r>
      <w:r>
        <w:rPr>
          <w:rFonts w:hint="eastAsia"/>
        </w:rPr>
        <w:t>，</w:t>
      </w:r>
      <w:r w:rsidR="00165AE7">
        <w:t>用户停留时间较长</w:t>
      </w:r>
      <w:r w:rsidR="00165AE7">
        <w:rPr>
          <w:rFonts w:hint="eastAsia"/>
        </w:rPr>
        <w:t>（能达到一分钟或超过一分钟）的室内单元有</w:t>
      </w:r>
      <w:r w:rsidR="00165AE7">
        <w:t>Bcuthentique, FIVE PLUS+</w:t>
      </w:r>
      <w:r w:rsidR="00165AE7">
        <w:rPr>
          <w:rFonts w:hint="eastAsia"/>
        </w:rPr>
        <w:t>，</w:t>
      </w:r>
      <w:r w:rsidR="00165AE7">
        <w:rPr>
          <w:rFonts w:hint="eastAsia"/>
        </w:rPr>
        <w:t>TRENDIANO,</w:t>
      </w:r>
      <w:r w:rsidR="00165AE7" w:rsidRPr="00A530A6">
        <w:t xml:space="preserve"> TEENIE</w:t>
      </w:r>
      <w:r w:rsidR="00165AE7">
        <w:t xml:space="preserve"> </w:t>
      </w:r>
      <w:r w:rsidR="00165AE7" w:rsidRPr="00A530A6">
        <w:t>WEENIE</w:t>
      </w:r>
      <w:r w:rsidR="00165AE7">
        <w:t xml:space="preserve">, </w:t>
      </w:r>
      <w:r w:rsidR="00165AE7" w:rsidRPr="00A530A6">
        <w:t>Levi's ladies</w:t>
      </w:r>
      <w:r w:rsidR="00165AE7">
        <w:t>,</w:t>
      </w:r>
      <w:r w:rsidR="00165AE7" w:rsidRPr="00A530A6">
        <w:t xml:space="preserve"> H&amp;M</w:t>
      </w:r>
      <w:r w:rsidR="00165AE7">
        <w:t>等</w:t>
      </w:r>
      <w:r w:rsidR="00165AE7">
        <w:rPr>
          <w:rFonts w:hint="eastAsia"/>
        </w:rPr>
        <w:t>，</w:t>
      </w:r>
      <w:r w:rsidR="00165AE7">
        <w:t>其中</w:t>
      </w:r>
      <w:r w:rsidR="00CA7FA7">
        <w:rPr>
          <w:rFonts w:hint="eastAsia"/>
        </w:rPr>
        <w:t>在</w:t>
      </w:r>
      <w:r w:rsidR="00CA7FA7" w:rsidRPr="00A530A6">
        <w:t>Levi's ladies</w:t>
      </w:r>
      <w:r w:rsidR="00CA7FA7">
        <w:t>停留约有</w:t>
      </w:r>
      <w:r w:rsidR="00CA7FA7">
        <w:t>15</w:t>
      </w:r>
      <w:r w:rsidR="00CA7FA7">
        <w:rPr>
          <w:rFonts w:hint="eastAsia"/>
        </w:rPr>
        <w:t>分钟，</w:t>
      </w:r>
      <w:r w:rsidR="00165AE7">
        <w:t>在</w:t>
      </w:r>
      <w:r w:rsidR="00165AE7">
        <w:rPr>
          <w:rFonts w:hint="eastAsia"/>
        </w:rPr>
        <w:t>TRENDIANO</w:t>
      </w:r>
      <w:r w:rsidR="00165AE7">
        <w:rPr>
          <w:rFonts w:hint="eastAsia"/>
        </w:rPr>
        <w:t>停留时间</w:t>
      </w:r>
      <w:r>
        <w:rPr>
          <w:rFonts w:hint="eastAsia"/>
        </w:rPr>
        <w:t>超过半个小时</w:t>
      </w:r>
      <w:r w:rsidR="00165AE7">
        <w:rPr>
          <w:rFonts w:hint="eastAsia"/>
        </w:rPr>
        <w:t>，在</w:t>
      </w:r>
      <w:r w:rsidR="00165AE7" w:rsidRPr="00A530A6">
        <w:t>TEENIE</w:t>
      </w:r>
      <w:r w:rsidR="00165AE7">
        <w:t xml:space="preserve"> </w:t>
      </w:r>
      <w:r w:rsidR="00165AE7" w:rsidRPr="00A530A6">
        <w:t>WEENIE</w:t>
      </w:r>
      <w:r w:rsidR="00165AE7">
        <w:t>停留超过了</w:t>
      </w:r>
      <w:r>
        <w:t>4</w:t>
      </w:r>
      <w:r>
        <w:t>个小时</w:t>
      </w:r>
      <w:r w:rsidR="00165AE7">
        <w:rPr>
          <w:rFonts w:hint="eastAsia"/>
        </w:rPr>
        <w:t>。这些单元的品牌所共有的标签为“女性</w:t>
      </w:r>
      <w:r w:rsidR="00165AE7">
        <w:rPr>
          <w:rFonts w:hint="eastAsia"/>
        </w:rPr>
        <w:t xml:space="preserve"> </w:t>
      </w:r>
      <w:r w:rsidR="00165AE7">
        <w:rPr>
          <w:rFonts w:hint="eastAsia"/>
        </w:rPr>
        <w:t>时尚</w:t>
      </w:r>
      <w:r w:rsidR="00165AE7">
        <w:rPr>
          <w:rFonts w:hint="eastAsia"/>
        </w:rPr>
        <w:t xml:space="preserve"> </w:t>
      </w:r>
      <w:r w:rsidR="00165AE7">
        <w:rPr>
          <w:rFonts w:hint="eastAsia"/>
        </w:rPr>
        <w:t>年轻</w:t>
      </w:r>
      <w:r w:rsidR="00165AE7">
        <w:rPr>
          <w:rFonts w:hint="eastAsia"/>
        </w:rPr>
        <w:t xml:space="preserve"> </w:t>
      </w:r>
      <w:r w:rsidR="00165AE7">
        <w:rPr>
          <w:rFonts w:hint="eastAsia"/>
        </w:rPr>
        <w:t>欧式”，由此可以初步判断，此用户应该是一位年轻时尚</w:t>
      </w:r>
      <w:r w:rsidR="00165AE7">
        <w:t>的女性顾客</w:t>
      </w:r>
      <w:r w:rsidR="00165AE7">
        <w:rPr>
          <w:rFonts w:hint="eastAsia"/>
        </w:rPr>
        <w:t>，</w:t>
      </w:r>
      <w:r w:rsidR="00165AE7">
        <w:t>欧式</w:t>
      </w:r>
      <w:r w:rsidR="00CA5023">
        <w:rPr>
          <w:rFonts w:hint="eastAsia"/>
        </w:rPr>
        <w:t>可能</w:t>
      </w:r>
      <w:r w:rsidR="00165AE7">
        <w:t>是其偏好的风格</w:t>
      </w:r>
      <w:r w:rsidR="008170DF">
        <w:rPr>
          <w:rFonts w:hint="eastAsia"/>
        </w:rPr>
        <w:t>，</w:t>
      </w:r>
      <w:r w:rsidR="008170DF">
        <w:t>并且根据常理猜测</w:t>
      </w:r>
      <w:r w:rsidR="008170DF">
        <w:rPr>
          <w:rFonts w:hint="eastAsia"/>
        </w:rPr>
        <w:t>，</w:t>
      </w:r>
      <w:r w:rsidR="008170DF">
        <w:t>该用户极有可能在停留时间最长的</w:t>
      </w:r>
      <w:r w:rsidR="008170DF" w:rsidRPr="00A530A6">
        <w:t>TEENIE</w:t>
      </w:r>
      <w:r w:rsidR="008170DF">
        <w:t xml:space="preserve"> </w:t>
      </w:r>
      <w:r w:rsidR="008170DF" w:rsidRPr="00A530A6">
        <w:t>WEENIE</w:t>
      </w:r>
      <w:r w:rsidR="008170DF">
        <w:t>购买了商品</w:t>
      </w:r>
      <w:r w:rsidR="008170DF">
        <w:rPr>
          <w:rFonts w:hint="eastAsia"/>
        </w:rPr>
        <w:t>，</w:t>
      </w:r>
      <w:r w:rsidR="008170DF">
        <w:t>进一步</w:t>
      </w:r>
      <w:r w:rsidR="00524DAA">
        <w:t>也</w:t>
      </w:r>
      <w:r w:rsidR="008170DF">
        <w:t>可以推断出其消费水平等更多信息</w:t>
      </w:r>
      <w:r w:rsidR="00A351CB">
        <w:rPr>
          <w:rFonts w:hint="eastAsia"/>
        </w:rPr>
        <w:t>。</w:t>
      </w:r>
    </w:p>
    <w:p w:rsidR="00825703" w:rsidRDefault="00284F5E" w:rsidP="00284F5E">
      <w:pPr>
        <w:pStyle w:val="1"/>
        <w:rPr>
          <w:rFonts w:hint="eastAsia"/>
        </w:rPr>
      </w:pPr>
      <w:r>
        <w:rPr>
          <w:rFonts w:hint="eastAsia"/>
        </w:rPr>
        <w:t>5总结</w:t>
      </w:r>
      <w:ins w:id="65" w:author="wangnian" w:date="2016-07-24T11:35:00Z">
        <w:r w:rsidR="004F218A">
          <w:rPr>
            <w:rFonts w:hint="eastAsia"/>
          </w:rPr>
          <w:t>（讨论</w:t>
        </w:r>
        <w:r w:rsidR="004F218A">
          <w:t>与总结，你下面这是不是写得太少了）</w:t>
        </w:r>
      </w:ins>
    </w:p>
    <w:p w:rsidR="00C42E75" w:rsidRDefault="00C42E75" w:rsidP="00C42E75">
      <w:r>
        <w:t>本文建立了基于</w:t>
      </w:r>
      <w:r>
        <w:t>HBase</w:t>
      </w:r>
      <w:r>
        <w:t>的面向室内语义单元的移动对象索引</w:t>
      </w:r>
      <w:ins w:id="66" w:author="wangnian" w:date="2016-07-24T11:35:00Z">
        <w:r w:rsidR="004F218A">
          <w:rPr>
            <w:rFonts w:hint="eastAsia"/>
          </w:rPr>
          <w:t>（题目</w:t>
        </w:r>
        <w:r w:rsidR="004F218A">
          <w:t>题目，</w:t>
        </w:r>
        <w:r w:rsidR="004F218A">
          <w:rPr>
            <w:rFonts w:hint="eastAsia"/>
          </w:rPr>
          <w:t>全文</w:t>
        </w:r>
      </w:ins>
      <w:ins w:id="67" w:author="wangnian" w:date="2016-07-24T11:36:00Z">
        <w:r w:rsidR="004F218A">
          <w:rPr>
            <w:rFonts w:hint="eastAsia"/>
          </w:rPr>
          <w:t>注意</w:t>
        </w:r>
        <w:r w:rsidR="004F218A">
          <w:t>该说法要</w:t>
        </w:r>
      </w:ins>
      <w:ins w:id="68" w:author="wangnian" w:date="2016-07-24T11:35:00Z">
        <w:r w:rsidR="004F218A">
          <w:t>统一）</w:t>
        </w:r>
      </w:ins>
      <w:r>
        <w:rPr>
          <w:rFonts w:hint="eastAsia"/>
        </w:rPr>
        <w:t>，</w:t>
      </w:r>
      <w:r>
        <w:t>该索引能够支持语义轨迹查询和语义空间</w:t>
      </w:r>
      <w:r>
        <w:rPr>
          <w:rFonts w:hint="eastAsia"/>
        </w:rPr>
        <w:t>、</w:t>
      </w:r>
      <w:r>
        <w:t>时间范围查询</w:t>
      </w:r>
      <w:ins w:id="69" w:author="wangnian" w:date="2016-07-24T11:36:00Z">
        <w:r w:rsidR="004F218A">
          <w:rPr>
            <w:rFonts w:hint="eastAsia"/>
          </w:rPr>
          <w:t>（支持</w:t>
        </w:r>
        <w:r w:rsidR="004F218A">
          <w:t>***</w:t>
        </w:r>
        <w:r w:rsidR="004F218A">
          <w:t>查询，这句话与前面写法也不</w:t>
        </w:r>
        <w:r w:rsidR="004F218A">
          <w:rPr>
            <w:rFonts w:hint="eastAsia"/>
          </w:rPr>
          <w:t>统一</w:t>
        </w:r>
        <w:r w:rsidR="004F218A">
          <w:t>）</w:t>
        </w:r>
      </w:ins>
      <w:r>
        <w:rPr>
          <w:rFonts w:hint="eastAsia"/>
        </w:rPr>
        <w:t>，实验证明</w:t>
      </w:r>
      <w:ins w:id="70" w:author="wangnian" w:date="2016-07-24T11:37:00Z">
        <w:r w:rsidR="004F218A">
          <w:rPr>
            <w:rFonts w:hint="eastAsia"/>
          </w:rPr>
          <w:t>（</w:t>
        </w:r>
        <w:r w:rsidR="004F218A">
          <w:rPr>
            <w:rFonts w:hint="eastAsia"/>
          </w:rPr>
          <w:t>*</w:t>
        </w:r>
        <w:r w:rsidR="004F218A">
          <w:t>*</w:t>
        </w:r>
        <w:r w:rsidR="004F218A">
          <w:rPr>
            <w:rFonts w:hint="eastAsia"/>
          </w:rPr>
          <w:t>主语</w:t>
        </w:r>
        <w:r w:rsidR="004F218A">
          <w:t>呢？）</w:t>
        </w:r>
      </w:ins>
      <w:r>
        <w:rPr>
          <w:rFonts w:hint="eastAsia"/>
        </w:rPr>
        <w:t>具有较好的更新、查询性能。支持语义轨迹查询是该索引的特点，能够更方便地进行室内用户轨迹分析、行为识别等，为更好的室内位置服务建立了基础。研究最后通过一条语义轨迹的简单分析，完成了粗略的用户画像，</w:t>
      </w:r>
      <w:r w:rsidR="00F07A83">
        <w:rPr>
          <w:rFonts w:hint="eastAsia"/>
        </w:rPr>
        <w:t>在此基础上，可以利用</w:t>
      </w:r>
      <w:r w:rsidR="00D23E56">
        <w:rPr>
          <w:rFonts w:hint="eastAsia"/>
        </w:rPr>
        <w:t>更多的</w:t>
      </w:r>
      <w:r w:rsidR="00B67D6F">
        <w:rPr>
          <w:rFonts w:hint="eastAsia"/>
        </w:rPr>
        <w:t>分析</w:t>
      </w:r>
      <w:r w:rsidR="00D23E56">
        <w:rPr>
          <w:rFonts w:hint="eastAsia"/>
        </w:rPr>
        <w:t>手段描述更精细的用户画像，对其行为进行更精准的识别与预测。</w:t>
      </w:r>
    </w:p>
    <w:p w:rsidR="00C42E75" w:rsidRDefault="00C42E75" w:rsidP="00C42E75">
      <w:r>
        <w:t>虽然该索引是针对历史数据建立的</w:t>
      </w:r>
      <w:r>
        <w:rPr>
          <w:rFonts w:hint="eastAsia"/>
        </w:rPr>
        <w:t>，</w:t>
      </w:r>
      <w:r>
        <w:t>但其特性更适合索引移动对象的</w:t>
      </w:r>
      <w:r w:rsidR="00B67D6F">
        <w:rPr>
          <w:rFonts w:hint="eastAsia"/>
        </w:rPr>
        <w:t>实时</w:t>
      </w:r>
      <w:r>
        <w:rPr>
          <w:rFonts w:hint="eastAsia"/>
        </w:rPr>
        <w:t>，</w:t>
      </w:r>
      <w:r>
        <w:t>良好的更新性能解决了海量数据更新的瓶颈</w:t>
      </w:r>
      <w:r>
        <w:rPr>
          <w:rFonts w:hint="eastAsia"/>
        </w:rPr>
        <w:t>。</w:t>
      </w:r>
      <w:r w:rsidR="00B67D6F">
        <w:t>针对历史轨迹</w:t>
      </w:r>
      <w:r>
        <w:rPr>
          <w:rFonts w:hint="eastAsia"/>
        </w:rPr>
        <w:t>，</w:t>
      </w:r>
      <w:r>
        <w:t>更好的方法是建立历史轨迹数据库</w:t>
      </w:r>
      <w:r>
        <w:rPr>
          <w:rFonts w:hint="eastAsia"/>
        </w:rPr>
        <w:t>，</w:t>
      </w:r>
      <w:r>
        <w:t>将语义轨迹本地化</w:t>
      </w:r>
      <w:r>
        <w:rPr>
          <w:rFonts w:hint="eastAsia"/>
        </w:rPr>
        <w:t>，</w:t>
      </w:r>
      <w:r w:rsidR="00B67D6F">
        <w:t>这样能够保证更快速的检索</w:t>
      </w:r>
      <w:r w:rsidR="00B67D6F">
        <w:rPr>
          <w:rFonts w:hint="eastAsia"/>
        </w:rPr>
        <w:t>，</w:t>
      </w:r>
      <w:r>
        <w:t>为后续研究做准备</w:t>
      </w:r>
      <w:r>
        <w:rPr>
          <w:rFonts w:hint="eastAsia"/>
        </w:rPr>
        <w:t>。</w:t>
      </w:r>
      <w:r w:rsidR="00D555EF">
        <w:rPr>
          <w:rFonts w:hint="eastAsia"/>
        </w:rPr>
        <w:t>考虑到数据的海量行，如何利用</w:t>
      </w:r>
      <w:r w:rsidR="00D555EF">
        <w:rPr>
          <w:rFonts w:hint="eastAsia"/>
        </w:rPr>
        <w:t>H</w:t>
      </w:r>
      <w:r w:rsidR="00D555EF">
        <w:t>adoop</w:t>
      </w:r>
      <w:r w:rsidR="00D555EF">
        <w:rPr>
          <w:rFonts w:hint="eastAsia"/>
        </w:rPr>
        <w:t>、</w:t>
      </w:r>
      <w:r w:rsidR="00D555EF">
        <w:t>Spark</w:t>
      </w:r>
      <w:r w:rsidR="00D555EF">
        <w:t>等并行计算环境加快数据的分析</w:t>
      </w:r>
      <w:r w:rsidR="006B7D54">
        <w:rPr>
          <w:rFonts w:hint="eastAsia"/>
        </w:rPr>
        <w:t>速度</w:t>
      </w:r>
      <w:r w:rsidR="00D555EF">
        <w:rPr>
          <w:rFonts w:hint="eastAsia"/>
        </w:rPr>
        <w:t>，</w:t>
      </w:r>
      <w:r w:rsidR="00B83382">
        <w:t>也成为</w:t>
      </w:r>
      <w:r w:rsidR="00E67E66">
        <w:t>日后移动对象管理分析的研究方向</w:t>
      </w:r>
      <w:r w:rsidR="00D555EF">
        <w:rPr>
          <w:rFonts w:hint="eastAsia"/>
        </w:rPr>
        <w:t>。</w:t>
      </w:r>
    </w:p>
    <w:p w:rsidR="00F6758F" w:rsidRPr="00D06A5D" w:rsidRDefault="00F6758F" w:rsidP="00F6758F">
      <w:pPr>
        <w:pStyle w:val="ab"/>
        <w:rPr>
          <w:rFonts w:hint="eastAsia"/>
        </w:rPr>
      </w:pPr>
      <w:r w:rsidRPr="00D06A5D">
        <w:t>参考文献</w:t>
      </w:r>
      <w:r w:rsidRPr="00D06A5D">
        <w:rPr>
          <w:rFonts w:hint="eastAsia"/>
        </w:rPr>
        <w:t>（R</w:t>
      </w:r>
      <w:r w:rsidRPr="00D06A5D">
        <w:t>eference</w:t>
      </w:r>
      <w:r>
        <w:t>s</w:t>
      </w:r>
      <w:r w:rsidRPr="00D06A5D">
        <w:t>）:</w:t>
      </w:r>
      <w:ins w:id="71" w:author="wangnian" w:date="2016-07-24T11:37:00Z">
        <w:r w:rsidR="004F218A">
          <w:rPr>
            <w:rFonts w:hint="eastAsia"/>
          </w:rPr>
          <w:t>（</w:t>
        </w:r>
      </w:ins>
      <w:ins w:id="72" w:author="wangnian" w:date="2016-07-24T11:38:00Z">
        <w:r w:rsidR="004F218A">
          <w:rPr>
            <w:rFonts w:hint="eastAsia"/>
          </w:rPr>
          <w:t>[</w:t>
        </w:r>
        <w:r w:rsidR="004F218A">
          <w:t>1</w:t>
        </w:r>
        <w:r w:rsidR="004F218A">
          <w:rPr>
            <w:rFonts w:hint="eastAsia"/>
          </w:rPr>
          <w:t>]</w:t>
        </w:r>
        <w:r w:rsidR="004F218A">
          <w:t>[2]</w:t>
        </w:r>
        <w:r w:rsidR="004F218A">
          <w:rPr>
            <w:rFonts w:hint="eastAsia"/>
          </w:rPr>
          <w:t>格式</w:t>
        </w:r>
        <w:r w:rsidR="004F218A">
          <w:t>一般都顶格</w:t>
        </w:r>
      </w:ins>
      <w:ins w:id="73" w:author="wangnian" w:date="2016-07-24T11:41:00Z">
        <w:r w:rsidR="004F218A">
          <w:rPr>
            <w:rFonts w:hint="eastAsia"/>
          </w:rPr>
          <w:t>，</w:t>
        </w:r>
        <w:r w:rsidR="004F218A">
          <w:t>参考文献问题好多，自己检查格式</w:t>
        </w:r>
      </w:ins>
      <w:ins w:id="74" w:author="wangnian" w:date="2016-07-24T11:37:00Z">
        <w:r w:rsidR="004F218A">
          <w:rPr>
            <w:rFonts w:hint="eastAsia"/>
          </w:rPr>
          <w:t>）</w:t>
        </w:r>
      </w:ins>
    </w:p>
    <w:p w:rsidR="007A6203" w:rsidRPr="007A6203" w:rsidRDefault="00AE4E4B" w:rsidP="007A6203">
      <w:pPr>
        <w:pStyle w:val="EndNoteBibliography"/>
        <w:ind w:firstLine="400"/>
      </w:pPr>
      <w:r>
        <w:fldChar w:fldCharType="begin"/>
      </w:r>
      <w:r>
        <w:instrText xml:space="preserve"> ADDIN EN.REFLIST </w:instrText>
      </w:r>
      <w:r>
        <w:fldChar w:fldCharType="separate"/>
      </w:r>
      <w:r w:rsidR="007A6203" w:rsidRPr="007A6203">
        <w:rPr>
          <w:rFonts w:hint="eastAsia"/>
        </w:rPr>
        <w:t>[1]</w:t>
      </w:r>
      <w:r w:rsidR="007A6203" w:rsidRPr="007A6203">
        <w:rPr>
          <w:rFonts w:hint="eastAsia"/>
        </w:rPr>
        <w:tab/>
      </w:r>
      <w:r w:rsidR="007A6203" w:rsidRPr="007A6203">
        <w:rPr>
          <w:rFonts w:hint="eastAsia"/>
        </w:rPr>
        <w:t>王倩</w:t>
      </w:r>
      <w:r w:rsidR="007A6203" w:rsidRPr="007A6203">
        <w:rPr>
          <w:rFonts w:hint="eastAsia"/>
        </w:rPr>
        <w:t xml:space="preserve">. </w:t>
      </w:r>
      <w:r w:rsidR="007A6203" w:rsidRPr="007A6203">
        <w:rPr>
          <w:rFonts w:hint="eastAsia"/>
        </w:rPr>
        <w:t>室内移动对象轨迹相似性度量与应用</w:t>
      </w:r>
      <w:r w:rsidR="007A6203" w:rsidRPr="007A6203">
        <w:rPr>
          <w:rFonts w:hint="eastAsia"/>
        </w:rPr>
        <w:t xml:space="preserve"> [D]; </w:t>
      </w:r>
      <w:r w:rsidR="007A6203" w:rsidRPr="007A6203">
        <w:rPr>
          <w:rFonts w:hint="eastAsia"/>
        </w:rPr>
        <w:t>中国科学技术大学</w:t>
      </w:r>
      <w:r w:rsidR="007A6203" w:rsidRPr="007A6203">
        <w:rPr>
          <w:rFonts w:hint="eastAsia"/>
        </w:rPr>
        <w:t>, 2015.</w:t>
      </w:r>
    </w:p>
    <w:p w:rsidR="007A6203" w:rsidRPr="007A6203" w:rsidRDefault="007A6203" w:rsidP="007A6203">
      <w:pPr>
        <w:pStyle w:val="EndNoteBibliography"/>
        <w:ind w:firstLine="400"/>
      </w:pPr>
      <w:r w:rsidRPr="007A6203">
        <w:t>[2]</w:t>
      </w:r>
      <w:r w:rsidRPr="007A6203">
        <w:tab/>
        <w:t xml:space="preserve">ALVARES L O, BOGORNY V, KUIJPERS B. Towards Semantic Trajectory Knowledge Discovery [J]. 2007, </w:t>
      </w:r>
    </w:p>
    <w:p w:rsidR="007A6203" w:rsidRPr="007A6203" w:rsidRDefault="007A6203" w:rsidP="007A6203">
      <w:pPr>
        <w:pStyle w:val="EndNoteBibliography"/>
        <w:ind w:firstLine="400"/>
      </w:pPr>
      <w:r w:rsidRPr="007A6203">
        <w:t>[3]</w:t>
      </w:r>
      <w:r w:rsidRPr="007A6203">
        <w:tab/>
        <w:t>YING J C, LEE W C, WENG T C, et al. Semantic trajectory mining for location prediction; proceedings of the ACM Sigspatial International Symposium on Advances in Geographic Information Systems, Acm-Gis 2011, November 1-4, 2011, Chicago, Il, Usa, Proceedings, F, 2011 [C].</w:t>
      </w:r>
    </w:p>
    <w:p w:rsidR="007A6203" w:rsidRPr="007A6203" w:rsidRDefault="007A6203" w:rsidP="007A6203">
      <w:pPr>
        <w:pStyle w:val="EndNoteBibliography"/>
        <w:ind w:firstLine="400"/>
      </w:pPr>
      <w:r w:rsidRPr="007A6203">
        <w:t>[4]</w:t>
      </w:r>
      <w:r w:rsidRPr="007A6203">
        <w:tab/>
        <w:t>HWANG J R, KANG H Y, LI K J. Spatio-temporal Similarity Analysis Between Trajectories on Road Networks [M]. Springer Berlin Heidelberg, 2005.</w:t>
      </w:r>
    </w:p>
    <w:p w:rsidR="007A6203" w:rsidRPr="007A6203" w:rsidRDefault="007A6203" w:rsidP="007A6203">
      <w:pPr>
        <w:pStyle w:val="EndNoteBibliography"/>
        <w:ind w:firstLine="400"/>
      </w:pPr>
      <w:r w:rsidRPr="007A6203">
        <w:t>[5]</w:t>
      </w:r>
      <w:r w:rsidRPr="007A6203">
        <w:tab/>
        <w:t>YING J C, LU H C, LEE W C, et al. Mining user similarity from semantic trajectories, F, 2010 [C].</w:t>
      </w:r>
    </w:p>
    <w:p w:rsidR="007A6203" w:rsidRPr="007A6203" w:rsidRDefault="007A6203" w:rsidP="007A6203">
      <w:pPr>
        <w:pStyle w:val="EndNoteBibliography"/>
        <w:ind w:firstLine="400"/>
        <w:rPr>
          <w:rFonts w:hint="eastAsia"/>
        </w:rPr>
      </w:pPr>
      <w:r w:rsidRPr="007A6203">
        <w:rPr>
          <w:rFonts w:hint="eastAsia"/>
        </w:rPr>
        <w:t>[6]</w:t>
      </w:r>
      <w:r w:rsidRPr="007A6203">
        <w:rPr>
          <w:rFonts w:hint="eastAsia"/>
        </w:rPr>
        <w:tab/>
      </w:r>
      <w:r w:rsidRPr="007A6203">
        <w:rPr>
          <w:rFonts w:hint="eastAsia"/>
        </w:rPr>
        <w:t>廖律超</w:t>
      </w:r>
      <w:r w:rsidRPr="007A6203">
        <w:rPr>
          <w:rFonts w:hint="eastAsia"/>
        </w:rPr>
        <w:t xml:space="preserve">, </w:t>
      </w:r>
      <w:r w:rsidRPr="007A6203">
        <w:rPr>
          <w:rFonts w:hint="eastAsia"/>
        </w:rPr>
        <w:t>蒋新华</w:t>
      </w:r>
      <w:r w:rsidRPr="007A6203">
        <w:rPr>
          <w:rFonts w:hint="eastAsia"/>
        </w:rPr>
        <w:t xml:space="preserve">, </w:t>
      </w:r>
      <w:r w:rsidRPr="007A6203">
        <w:rPr>
          <w:rFonts w:hint="eastAsia"/>
        </w:rPr>
        <w:t>邹复民</w:t>
      </w:r>
      <w:r w:rsidRPr="007A6203">
        <w:rPr>
          <w:rFonts w:hint="eastAsia"/>
        </w:rPr>
        <w:t xml:space="preserve">, et al. </w:t>
      </w:r>
      <w:r w:rsidRPr="007A6203">
        <w:rPr>
          <w:rFonts w:hint="eastAsia"/>
        </w:rPr>
        <w:t>一种支持轨迹大数据潜在语义相关性挖掘的谱聚类方法</w:t>
      </w:r>
      <w:r w:rsidRPr="007A6203">
        <w:rPr>
          <w:rFonts w:hint="eastAsia"/>
        </w:rPr>
        <w:t xml:space="preserve"> [J]. </w:t>
      </w:r>
      <w:r w:rsidRPr="007A6203">
        <w:rPr>
          <w:rFonts w:hint="eastAsia"/>
        </w:rPr>
        <w:t>电子学报</w:t>
      </w:r>
      <w:r w:rsidRPr="007A6203">
        <w:rPr>
          <w:rFonts w:hint="eastAsia"/>
        </w:rPr>
        <w:t>, 2015, 05): 956-64.</w:t>
      </w:r>
      <w:ins w:id="75" w:author="wangnian" w:date="2016-07-24T11:39:00Z">
        <w:r w:rsidR="004F218A">
          <w:rPr>
            <w:rFonts w:hint="eastAsia"/>
          </w:rPr>
          <w:t>在</w:t>
        </w:r>
        <w:r w:rsidR="004F218A">
          <w:t>画笑脸嘛，哈哈</w:t>
        </w:r>
      </w:ins>
      <w:ins w:id="76" w:author="wangnian" w:date="2016-07-24T11:41:00Z">
        <w:r w:rsidR="004F218A">
          <w:rPr>
            <w:rFonts w:hint="eastAsia"/>
          </w:rPr>
          <w:t>，</w:t>
        </w:r>
        <w:r w:rsidR="004F218A">
          <w:t>et al</w:t>
        </w:r>
        <w:r w:rsidR="004F218A">
          <w:t>？</w:t>
        </w:r>
      </w:ins>
    </w:p>
    <w:p w:rsidR="007A6203" w:rsidRPr="007A6203" w:rsidRDefault="007A6203" w:rsidP="007A6203">
      <w:pPr>
        <w:pStyle w:val="EndNoteBibliography"/>
        <w:ind w:firstLine="400"/>
      </w:pPr>
      <w:r w:rsidRPr="007A6203">
        <w:rPr>
          <w:rFonts w:hint="eastAsia"/>
        </w:rPr>
        <w:t>[7]</w:t>
      </w:r>
      <w:r w:rsidRPr="007A6203">
        <w:rPr>
          <w:rFonts w:hint="eastAsia"/>
        </w:rPr>
        <w:tab/>
      </w:r>
      <w:r w:rsidRPr="007A6203">
        <w:rPr>
          <w:rFonts w:hint="eastAsia"/>
        </w:rPr>
        <w:t>齐凌艳</w:t>
      </w:r>
      <w:r w:rsidRPr="007A6203">
        <w:rPr>
          <w:rFonts w:hint="eastAsia"/>
        </w:rPr>
        <w:t xml:space="preserve">, </w:t>
      </w:r>
      <w:r w:rsidRPr="007A6203">
        <w:rPr>
          <w:rFonts w:hint="eastAsia"/>
        </w:rPr>
        <w:t>陈荣国</w:t>
      </w:r>
      <w:r w:rsidRPr="007A6203">
        <w:rPr>
          <w:rFonts w:hint="eastAsia"/>
        </w:rPr>
        <w:t xml:space="preserve">, </w:t>
      </w:r>
      <w:r w:rsidRPr="007A6203">
        <w:rPr>
          <w:rFonts w:hint="eastAsia"/>
        </w:rPr>
        <w:t>温馨</w:t>
      </w:r>
      <w:r w:rsidRPr="007A6203">
        <w:rPr>
          <w:rFonts w:hint="eastAsia"/>
        </w:rPr>
        <w:t xml:space="preserve">. </w:t>
      </w:r>
      <w:r w:rsidRPr="007A6203">
        <w:rPr>
          <w:rFonts w:hint="eastAsia"/>
        </w:rPr>
        <w:t>基于语义轨迹停留点的位置服务匹配与应用研究</w:t>
      </w:r>
      <w:r w:rsidRPr="007A6203">
        <w:rPr>
          <w:rFonts w:hint="eastAsia"/>
        </w:rPr>
        <w:t xml:space="preserve"> [J]. </w:t>
      </w:r>
      <w:r w:rsidRPr="007A6203">
        <w:rPr>
          <w:rFonts w:hint="eastAsia"/>
        </w:rPr>
        <w:t>地球信息科学学报</w:t>
      </w:r>
      <w:r w:rsidRPr="007A6203">
        <w:rPr>
          <w:rFonts w:hint="eastAsia"/>
        </w:rPr>
        <w:t>, 2014, 5): 720-6.</w:t>
      </w:r>
      <w:ins w:id="77" w:author="wangnian" w:date="2016-07-24T11:39:00Z">
        <w:r w:rsidR="004F218A">
          <w:rPr>
            <w:rFonts w:hint="eastAsia"/>
          </w:rPr>
          <w:t>上同</w:t>
        </w:r>
      </w:ins>
    </w:p>
    <w:p w:rsidR="007A6203" w:rsidRPr="007A6203" w:rsidRDefault="007A6203" w:rsidP="007A6203">
      <w:pPr>
        <w:pStyle w:val="EndNoteBibliography"/>
        <w:ind w:firstLine="400"/>
      </w:pPr>
      <w:r w:rsidRPr="007A6203">
        <w:rPr>
          <w:rFonts w:hint="eastAsia"/>
        </w:rPr>
        <w:t>[8]</w:t>
      </w:r>
      <w:r w:rsidRPr="007A6203">
        <w:rPr>
          <w:rFonts w:hint="eastAsia"/>
        </w:rPr>
        <w:tab/>
      </w:r>
      <w:r w:rsidRPr="007A6203">
        <w:rPr>
          <w:rFonts w:hint="eastAsia"/>
        </w:rPr>
        <w:t>樊守德</w:t>
      </w:r>
      <w:r w:rsidRPr="007A6203">
        <w:rPr>
          <w:rFonts w:hint="eastAsia"/>
        </w:rPr>
        <w:t xml:space="preserve">. </w:t>
      </w:r>
      <w:r w:rsidRPr="007A6203">
        <w:rPr>
          <w:rFonts w:hint="eastAsia"/>
        </w:rPr>
        <w:t>移动对象轨迹模型、索引结构与查询研究</w:t>
      </w:r>
      <w:r w:rsidRPr="007A6203">
        <w:rPr>
          <w:rFonts w:hint="eastAsia"/>
        </w:rPr>
        <w:t xml:space="preserve"> [D]; </w:t>
      </w:r>
      <w:r w:rsidRPr="007A6203">
        <w:rPr>
          <w:rFonts w:hint="eastAsia"/>
        </w:rPr>
        <w:t>哈尔滨理工大学</w:t>
      </w:r>
      <w:r w:rsidRPr="007A6203">
        <w:rPr>
          <w:rFonts w:hint="eastAsia"/>
        </w:rPr>
        <w:t>, 2008.</w:t>
      </w:r>
    </w:p>
    <w:p w:rsidR="007A6203" w:rsidRPr="007A6203" w:rsidRDefault="007A6203" w:rsidP="007A6203">
      <w:pPr>
        <w:pStyle w:val="EndNoteBibliography"/>
        <w:ind w:firstLine="400"/>
      </w:pPr>
      <w:r w:rsidRPr="007A6203">
        <w:rPr>
          <w:rFonts w:hint="eastAsia"/>
        </w:rPr>
        <w:t>[9]</w:t>
      </w:r>
      <w:r w:rsidRPr="007A6203">
        <w:rPr>
          <w:rFonts w:hint="eastAsia"/>
        </w:rPr>
        <w:tab/>
      </w:r>
      <w:r w:rsidRPr="007A6203">
        <w:rPr>
          <w:rFonts w:hint="eastAsia"/>
        </w:rPr>
        <w:t>方颖</w:t>
      </w:r>
      <w:r w:rsidRPr="007A6203">
        <w:rPr>
          <w:rFonts w:hint="eastAsia"/>
        </w:rPr>
        <w:t xml:space="preserve">. </w:t>
      </w:r>
      <w:r w:rsidRPr="007A6203">
        <w:rPr>
          <w:rFonts w:hint="eastAsia"/>
        </w:rPr>
        <w:t>移动对象数据库中移动对象索引方法研究</w:t>
      </w:r>
      <w:r w:rsidRPr="007A6203">
        <w:rPr>
          <w:rFonts w:hint="eastAsia"/>
        </w:rPr>
        <w:t xml:space="preserve"> [D]; </w:t>
      </w:r>
      <w:r w:rsidRPr="007A6203">
        <w:rPr>
          <w:rFonts w:hint="eastAsia"/>
        </w:rPr>
        <w:t>武汉大学</w:t>
      </w:r>
      <w:r w:rsidRPr="007A6203">
        <w:rPr>
          <w:rFonts w:hint="eastAsia"/>
        </w:rPr>
        <w:t>, 2010.</w:t>
      </w:r>
    </w:p>
    <w:p w:rsidR="007A6203" w:rsidRPr="007A6203" w:rsidRDefault="007A6203" w:rsidP="007A6203">
      <w:pPr>
        <w:pStyle w:val="EndNoteBibliography"/>
        <w:ind w:firstLine="400"/>
        <w:rPr>
          <w:rFonts w:hint="eastAsia"/>
        </w:rPr>
      </w:pPr>
      <w:r w:rsidRPr="007A6203">
        <w:rPr>
          <w:rFonts w:hint="eastAsia"/>
        </w:rPr>
        <w:t>[10]</w:t>
      </w:r>
      <w:r w:rsidRPr="007A6203">
        <w:rPr>
          <w:rFonts w:hint="eastAsia"/>
        </w:rPr>
        <w:tab/>
      </w:r>
      <w:r w:rsidRPr="007A6203">
        <w:rPr>
          <w:rFonts w:hint="eastAsia"/>
        </w:rPr>
        <w:t>贲婷婷</w:t>
      </w:r>
      <w:r w:rsidRPr="007A6203">
        <w:rPr>
          <w:rFonts w:hint="eastAsia"/>
        </w:rPr>
        <w:t xml:space="preserve">, </w:t>
      </w:r>
      <w:r w:rsidRPr="007A6203">
        <w:rPr>
          <w:rFonts w:hint="eastAsia"/>
        </w:rPr>
        <w:t>秦小麟</w:t>
      </w:r>
      <w:r w:rsidRPr="007A6203">
        <w:rPr>
          <w:rFonts w:hint="eastAsia"/>
        </w:rPr>
        <w:t xml:space="preserve">, </w:t>
      </w:r>
      <w:r w:rsidRPr="007A6203">
        <w:rPr>
          <w:rFonts w:hint="eastAsia"/>
        </w:rPr>
        <w:t>王丽</w:t>
      </w:r>
      <w:r w:rsidRPr="007A6203">
        <w:rPr>
          <w:rFonts w:hint="eastAsia"/>
        </w:rPr>
        <w:t xml:space="preserve">. </w:t>
      </w:r>
      <w:r w:rsidRPr="007A6203">
        <w:rPr>
          <w:rFonts w:hint="eastAsia"/>
        </w:rPr>
        <w:t>基于语义和访问权限的室内移动对象索引</w:t>
      </w:r>
      <w:r w:rsidRPr="007A6203">
        <w:rPr>
          <w:rFonts w:hint="eastAsia"/>
        </w:rPr>
        <w:t xml:space="preserve"> [J]. </w:t>
      </w:r>
      <w:r w:rsidRPr="007A6203">
        <w:rPr>
          <w:rFonts w:hint="eastAsia"/>
        </w:rPr>
        <w:t>计算机科学</w:t>
      </w:r>
      <w:r w:rsidRPr="007A6203">
        <w:rPr>
          <w:rFonts w:hint="eastAsia"/>
        </w:rPr>
        <w:t xml:space="preserve">, </w:t>
      </w:r>
      <w:r w:rsidRPr="007A6203">
        <w:rPr>
          <w:rFonts w:hint="eastAsia"/>
        </w:rPr>
        <w:lastRenderedPageBreak/>
        <w:t>2015, v.42(03): 178-84.</w:t>
      </w:r>
      <w:ins w:id="78" w:author="wangnian" w:date="2016-07-24T11:41:00Z">
        <w:r w:rsidR="004F218A">
          <w:rPr>
            <w:rFonts w:hint="eastAsia"/>
          </w:rPr>
          <w:t>？</w:t>
        </w:r>
        <w:r w:rsidR="004F218A">
          <w:t>？</w:t>
        </w:r>
      </w:ins>
    </w:p>
    <w:p w:rsidR="007A6203" w:rsidRPr="007A6203" w:rsidRDefault="007A6203" w:rsidP="007A6203">
      <w:pPr>
        <w:pStyle w:val="EndNoteBibliography"/>
        <w:ind w:firstLine="400"/>
      </w:pPr>
      <w:r w:rsidRPr="007A6203">
        <w:rPr>
          <w:rFonts w:hint="eastAsia"/>
        </w:rPr>
        <w:t>[11]</w:t>
      </w:r>
      <w:r w:rsidRPr="007A6203">
        <w:rPr>
          <w:rFonts w:hint="eastAsia"/>
        </w:rPr>
        <w:tab/>
      </w:r>
      <w:r w:rsidRPr="007A6203">
        <w:rPr>
          <w:rFonts w:hint="eastAsia"/>
        </w:rPr>
        <w:t>杨彬</w:t>
      </w:r>
      <w:r w:rsidRPr="007A6203">
        <w:rPr>
          <w:rFonts w:hint="eastAsia"/>
        </w:rPr>
        <w:t xml:space="preserve">. </w:t>
      </w:r>
      <w:r w:rsidRPr="007A6203">
        <w:rPr>
          <w:rFonts w:hint="eastAsia"/>
        </w:rPr>
        <w:t>室内移动对象的数据管理</w:t>
      </w:r>
      <w:r w:rsidRPr="007A6203">
        <w:rPr>
          <w:rFonts w:hint="eastAsia"/>
        </w:rPr>
        <w:t xml:space="preserve"> [D]; </w:t>
      </w:r>
      <w:r w:rsidRPr="007A6203">
        <w:rPr>
          <w:rFonts w:hint="eastAsia"/>
        </w:rPr>
        <w:t>复旦大学</w:t>
      </w:r>
      <w:r w:rsidRPr="007A6203">
        <w:rPr>
          <w:rFonts w:hint="eastAsia"/>
        </w:rPr>
        <w:t xml:space="preserve">, </w:t>
      </w:r>
      <w:r w:rsidRPr="007A6203">
        <w:t>2010.</w:t>
      </w:r>
    </w:p>
    <w:p w:rsidR="007A6203" w:rsidRPr="007A6203" w:rsidRDefault="007A6203" w:rsidP="007A6203">
      <w:pPr>
        <w:pStyle w:val="EndNoteBibliography"/>
        <w:ind w:firstLine="400"/>
      </w:pPr>
      <w:r w:rsidRPr="007A6203">
        <w:t>[12]</w:t>
      </w:r>
      <w:r w:rsidRPr="007A6203">
        <w:tab/>
        <w:t>LU H, YANG B, JENSEN C S. Spatio-temporal joins on symbolic indoor tracking data; proceedings of the Data Engineering (ICDE), 2011 IEEE 27th International Conference on, F, 2011 [C]. IEEE.</w:t>
      </w:r>
    </w:p>
    <w:p w:rsidR="007A6203" w:rsidRPr="007A6203" w:rsidRDefault="007A6203" w:rsidP="007A6203">
      <w:pPr>
        <w:pStyle w:val="EndNoteBibliography"/>
        <w:ind w:firstLine="400"/>
      </w:pPr>
      <w:r w:rsidRPr="007A6203">
        <w:rPr>
          <w:rFonts w:hint="eastAsia"/>
        </w:rPr>
        <w:t>[13]</w:t>
      </w:r>
      <w:r w:rsidRPr="007A6203">
        <w:rPr>
          <w:rFonts w:hint="eastAsia"/>
        </w:rPr>
        <w:tab/>
      </w:r>
      <w:r w:rsidRPr="007A6203">
        <w:rPr>
          <w:rFonts w:hint="eastAsia"/>
        </w:rPr>
        <w:t>汪娜</w:t>
      </w:r>
      <w:r w:rsidRPr="007A6203">
        <w:rPr>
          <w:rFonts w:hint="eastAsia"/>
        </w:rPr>
        <w:t xml:space="preserve">. </w:t>
      </w:r>
      <w:r w:rsidRPr="007A6203">
        <w:rPr>
          <w:rFonts w:hint="eastAsia"/>
        </w:rPr>
        <w:t>面向室内空间的时空数据管理关键技术研究</w:t>
      </w:r>
      <w:r w:rsidRPr="007A6203">
        <w:rPr>
          <w:rFonts w:hint="eastAsia"/>
        </w:rPr>
        <w:t xml:space="preserve"> [D]; </w:t>
      </w:r>
      <w:r w:rsidRPr="007A6203">
        <w:rPr>
          <w:rFonts w:hint="eastAsia"/>
        </w:rPr>
        <w:t>中国科学技术大学</w:t>
      </w:r>
      <w:r w:rsidRPr="007A6203">
        <w:rPr>
          <w:rFonts w:hint="eastAsia"/>
        </w:rPr>
        <w:t>, 2014.</w:t>
      </w:r>
    </w:p>
    <w:p w:rsidR="007A6203" w:rsidRPr="007A6203" w:rsidRDefault="007A6203" w:rsidP="007A6203">
      <w:pPr>
        <w:pStyle w:val="EndNoteBibliography"/>
        <w:ind w:firstLine="400"/>
      </w:pPr>
      <w:r w:rsidRPr="007A6203">
        <w:t>[14]</w:t>
      </w:r>
      <w:r w:rsidRPr="007A6203">
        <w:tab/>
      </w:r>
      <w:r w:rsidRPr="007A6203">
        <w:rPr>
          <w:rFonts w:hint="eastAsia"/>
        </w:rPr>
        <w:t>冯晓普</w:t>
      </w:r>
      <w:r w:rsidRPr="007A6203">
        <w:rPr>
          <w:rFonts w:hint="eastAsia"/>
        </w:rPr>
        <w:t>. HBase</w:t>
      </w:r>
      <w:r w:rsidRPr="007A6203">
        <w:rPr>
          <w:rFonts w:hint="eastAsia"/>
        </w:rPr>
        <w:t>存储的研究与应用</w:t>
      </w:r>
      <w:r w:rsidRPr="007A6203">
        <w:rPr>
          <w:rFonts w:hint="eastAsia"/>
        </w:rPr>
        <w:t xml:space="preserve"> [D]; </w:t>
      </w:r>
      <w:r w:rsidRPr="007A6203">
        <w:rPr>
          <w:rFonts w:hint="eastAsia"/>
        </w:rPr>
        <w:t>北京邮电大学</w:t>
      </w:r>
      <w:r w:rsidRPr="007A6203">
        <w:rPr>
          <w:rFonts w:hint="eastAsia"/>
        </w:rPr>
        <w:t>, 2014.</w:t>
      </w:r>
    </w:p>
    <w:p w:rsidR="007A6203" w:rsidRPr="007A6203" w:rsidRDefault="007A6203" w:rsidP="007A6203">
      <w:pPr>
        <w:pStyle w:val="EndNoteBibliography"/>
        <w:ind w:firstLine="400"/>
      </w:pPr>
      <w:r w:rsidRPr="007A6203">
        <w:t>[15]</w:t>
      </w:r>
      <w:r w:rsidRPr="007A6203">
        <w:tab/>
        <w:t>ZHANG N, ZHENG G, CHEN H, et al. Hbasespatial: A scalable spatial data storage based on hbase; proceedings of the Trust, Security and Privacy in Computing and Communications (TrustCom), 2014 IEEE 13th International Conference on, F, 2014 [C]. IEEE.</w:t>
      </w:r>
    </w:p>
    <w:p w:rsidR="007A6203" w:rsidRPr="007A6203" w:rsidRDefault="007A6203" w:rsidP="007A6203">
      <w:pPr>
        <w:pStyle w:val="EndNoteBibliography"/>
        <w:ind w:firstLine="400"/>
      </w:pPr>
      <w:r w:rsidRPr="007A6203">
        <w:t>[16]</w:t>
      </w:r>
      <w:r w:rsidRPr="007A6203">
        <w:tab/>
        <w:t>JENSEN C S, LU H, YANG B. Indexing the trajectories of moving objects in symbolic indoor space [M]. Advances in Spatial and Temporal Databases. Springer. 2009: 208-27 %@ 3642029817.</w:t>
      </w:r>
    </w:p>
    <w:p w:rsidR="007A6203" w:rsidRPr="007A6203" w:rsidRDefault="007A6203" w:rsidP="007A6203">
      <w:pPr>
        <w:pStyle w:val="EndNoteBibliography"/>
        <w:ind w:firstLine="400"/>
        <w:rPr>
          <w:rFonts w:hint="eastAsia"/>
        </w:rPr>
      </w:pPr>
      <w:r w:rsidRPr="007A6203">
        <w:rPr>
          <w:rFonts w:hint="eastAsia"/>
        </w:rPr>
        <w:t>[17]</w:t>
      </w:r>
      <w:r w:rsidRPr="007A6203">
        <w:rPr>
          <w:rFonts w:hint="eastAsia"/>
        </w:rPr>
        <w:tab/>
      </w:r>
      <w:r w:rsidRPr="007A6203">
        <w:rPr>
          <w:rFonts w:hint="eastAsia"/>
        </w:rPr>
        <w:t>甘早斌</w:t>
      </w:r>
      <w:r w:rsidRPr="007A6203">
        <w:rPr>
          <w:rFonts w:hint="eastAsia"/>
        </w:rPr>
        <w:t xml:space="preserve">, </w:t>
      </w:r>
      <w:r w:rsidRPr="007A6203">
        <w:rPr>
          <w:rFonts w:hint="eastAsia"/>
        </w:rPr>
        <w:t>袁永光</w:t>
      </w:r>
      <w:r w:rsidRPr="007A6203">
        <w:rPr>
          <w:rFonts w:hint="eastAsia"/>
        </w:rPr>
        <w:t xml:space="preserve">, </w:t>
      </w:r>
      <w:r w:rsidRPr="007A6203">
        <w:rPr>
          <w:rFonts w:hint="eastAsia"/>
        </w:rPr>
        <w:t>赵贻竹</w:t>
      </w:r>
      <w:r w:rsidRPr="007A6203">
        <w:rPr>
          <w:rFonts w:hint="eastAsia"/>
        </w:rPr>
        <w:t xml:space="preserve">, et al. </w:t>
      </w:r>
      <w:r w:rsidRPr="007A6203">
        <w:rPr>
          <w:rFonts w:hint="eastAsia"/>
        </w:rPr>
        <w:t>基于</w:t>
      </w:r>
      <w:r w:rsidRPr="007A6203">
        <w:rPr>
          <w:rFonts w:hint="eastAsia"/>
        </w:rPr>
        <w:t xml:space="preserve"> DR-tree </w:t>
      </w:r>
      <w:r w:rsidRPr="007A6203">
        <w:rPr>
          <w:rFonts w:hint="eastAsia"/>
        </w:rPr>
        <w:t>的室内移动对象索引研究</w:t>
      </w:r>
      <w:r w:rsidRPr="007A6203">
        <w:rPr>
          <w:rFonts w:hint="eastAsia"/>
        </w:rPr>
        <w:t xml:space="preserve"> [J]. </w:t>
      </w:r>
      <w:r w:rsidRPr="007A6203">
        <w:rPr>
          <w:rFonts w:hint="eastAsia"/>
        </w:rPr>
        <w:t>计算机科学</w:t>
      </w:r>
      <w:r w:rsidRPr="007A6203">
        <w:rPr>
          <w:rFonts w:hint="eastAsia"/>
        </w:rPr>
        <w:t>, 2012, 39(10): 177-81.</w:t>
      </w:r>
      <w:ins w:id="79" w:author="wangnian" w:date="2016-07-24T11:40:00Z">
        <w:r w:rsidR="004F218A">
          <w:rPr>
            <w:rFonts w:hint="eastAsia"/>
          </w:rPr>
          <w:t>不</w:t>
        </w:r>
        <w:r w:rsidR="004F218A">
          <w:t>仔细，</w:t>
        </w:r>
        <w:r w:rsidR="004F218A">
          <w:rPr>
            <w:rFonts w:hint="eastAsia"/>
          </w:rPr>
          <w:t>et</w:t>
        </w:r>
        <w:r w:rsidR="004F218A">
          <w:t xml:space="preserve"> al</w:t>
        </w:r>
        <w:r w:rsidR="004F218A">
          <w:t>？</w:t>
        </w:r>
        <w:r w:rsidR="004F218A">
          <w:rPr>
            <w:rFonts w:hint="eastAsia"/>
          </w:rPr>
          <w:t>8</w:t>
        </w:r>
        <w:r w:rsidR="004F218A">
          <w:t>1</w:t>
        </w:r>
        <w:r w:rsidR="004F218A">
          <w:rPr>
            <w:rFonts w:hint="eastAsia"/>
          </w:rPr>
          <w:t>？</w:t>
        </w:r>
      </w:ins>
    </w:p>
    <w:p w:rsidR="007A6203" w:rsidRPr="007A6203" w:rsidRDefault="007A6203" w:rsidP="007A6203">
      <w:pPr>
        <w:pStyle w:val="EndNoteBibliography"/>
        <w:ind w:firstLine="400"/>
        <w:rPr>
          <w:rFonts w:hint="eastAsia"/>
        </w:rPr>
      </w:pPr>
      <w:r w:rsidRPr="007A6203">
        <w:rPr>
          <w:rFonts w:hint="eastAsia"/>
        </w:rPr>
        <w:t>[18]</w:t>
      </w:r>
      <w:r w:rsidRPr="007A6203">
        <w:rPr>
          <w:rFonts w:hint="eastAsia"/>
        </w:rPr>
        <w:tab/>
      </w:r>
      <w:r w:rsidRPr="007A6203">
        <w:rPr>
          <w:rFonts w:hint="eastAsia"/>
        </w:rPr>
        <w:t>金培权</w:t>
      </w:r>
      <w:r w:rsidRPr="007A6203">
        <w:rPr>
          <w:rFonts w:hint="eastAsia"/>
        </w:rPr>
        <w:t xml:space="preserve">, </w:t>
      </w:r>
      <w:r w:rsidRPr="007A6203">
        <w:rPr>
          <w:rFonts w:hint="eastAsia"/>
        </w:rPr>
        <w:t>汪娜</w:t>
      </w:r>
      <w:r w:rsidRPr="007A6203">
        <w:rPr>
          <w:rFonts w:hint="eastAsia"/>
        </w:rPr>
        <w:t xml:space="preserve">, </w:t>
      </w:r>
      <w:r w:rsidRPr="007A6203">
        <w:rPr>
          <w:rFonts w:hint="eastAsia"/>
        </w:rPr>
        <w:t>张晓翔</w:t>
      </w:r>
      <w:r w:rsidRPr="007A6203">
        <w:rPr>
          <w:rFonts w:hint="eastAsia"/>
        </w:rPr>
        <w:t xml:space="preserve">, et al. </w:t>
      </w:r>
      <w:r w:rsidRPr="007A6203">
        <w:rPr>
          <w:rFonts w:hint="eastAsia"/>
        </w:rPr>
        <w:t>面向室内空间的移动对象数据管理</w:t>
      </w:r>
      <w:r w:rsidRPr="007A6203">
        <w:rPr>
          <w:rFonts w:hint="eastAsia"/>
        </w:rPr>
        <w:t xml:space="preserve"> [J]. </w:t>
      </w:r>
      <w:r w:rsidRPr="007A6203">
        <w:rPr>
          <w:rFonts w:hint="eastAsia"/>
        </w:rPr>
        <w:t>计算机学报</w:t>
      </w:r>
      <w:r w:rsidRPr="007A6203">
        <w:rPr>
          <w:rFonts w:hint="eastAsia"/>
        </w:rPr>
        <w:t>, 2015, 09): 1777-95.</w:t>
      </w:r>
      <w:ins w:id="80" w:author="wangnian" w:date="2016-07-24T11:40:00Z">
        <w:r w:rsidR="004F218A">
          <w:rPr>
            <w:rFonts w:hint="eastAsia"/>
          </w:rPr>
          <w:t>？</w:t>
        </w:r>
        <w:r w:rsidR="004F218A">
          <w:t>？</w:t>
        </w:r>
      </w:ins>
    </w:p>
    <w:p w:rsidR="007A6203" w:rsidRPr="007A6203" w:rsidRDefault="007A6203" w:rsidP="007A6203">
      <w:pPr>
        <w:pStyle w:val="EndNoteBibliography"/>
        <w:ind w:firstLine="400"/>
        <w:rPr>
          <w:rFonts w:hint="eastAsia"/>
        </w:rPr>
      </w:pPr>
      <w:r w:rsidRPr="007A6203">
        <w:t>[19]</w:t>
      </w:r>
      <w:r w:rsidRPr="007A6203">
        <w:tab/>
        <w:t>SHIN S, KIM G, BAE H. Adaptive cell-based index for moving objects in indoor [J]. KSII Transactions on Internet and Information Systems (TIIS), 2012, 6(7): 1815-30 %@ 976-7277.</w:t>
      </w:r>
      <w:ins w:id="81" w:author="wangnian" w:date="2016-07-24T11:40:00Z">
        <w:r w:rsidR="004F218A">
          <w:rPr>
            <w:rFonts w:hint="eastAsia"/>
          </w:rPr>
          <w:t>？</w:t>
        </w:r>
        <w:r w:rsidR="004F218A">
          <w:t>？</w:t>
        </w:r>
      </w:ins>
    </w:p>
    <w:p w:rsidR="007A6203" w:rsidRPr="007A6203" w:rsidRDefault="007A6203" w:rsidP="007A6203">
      <w:pPr>
        <w:pStyle w:val="EndNoteBibliography"/>
        <w:ind w:firstLine="400"/>
        <w:rPr>
          <w:rFonts w:hint="eastAsia"/>
        </w:rPr>
      </w:pPr>
      <w:r w:rsidRPr="007A6203">
        <w:rPr>
          <w:rFonts w:hint="eastAsia"/>
        </w:rPr>
        <w:t>[20]</w:t>
      </w:r>
      <w:r w:rsidRPr="007A6203">
        <w:rPr>
          <w:rFonts w:hint="eastAsia"/>
        </w:rPr>
        <w:tab/>
      </w:r>
      <w:r w:rsidRPr="007A6203">
        <w:rPr>
          <w:rFonts w:hint="eastAsia"/>
        </w:rPr>
        <w:t>贲婷婷</w:t>
      </w:r>
      <w:r w:rsidRPr="007A6203">
        <w:rPr>
          <w:rFonts w:hint="eastAsia"/>
        </w:rPr>
        <w:t xml:space="preserve">, </w:t>
      </w:r>
      <w:r w:rsidRPr="007A6203">
        <w:rPr>
          <w:rFonts w:hint="eastAsia"/>
        </w:rPr>
        <w:t>秦小麟</w:t>
      </w:r>
      <w:r w:rsidRPr="007A6203">
        <w:rPr>
          <w:rFonts w:hint="eastAsia"/>
        </w:rPr>
        <w:t xml:space="preserve">, </w:t>
      </w:r>
      <w:r w:rsidRPr="007A6203">
        <w:rPr>
          <w:rFonts w:hint="eastAsia"/>
        </w:rPr>
        <w:t>许建秋</w:t>
      </w:r>
      <w:r w:rsidRPr="007A6203">
        <w:rPr>
          <w:rFonts w:hint="eastAsia"/>
        </w:rPr>
        <w:t xml:space="preserve">. </w:t>
      </w:r>
      <w:r w:rsidRPr="007A6203">
        <w:rPr>
          <w:rFonts w:hint="eastAsia"/>
        </w:rPr>
        <w:t>支持多种查询的室内移动对象索引</w:t>
      </w:r>
      <w:r w:rsidRPr="007A6203">
        <w:rPr>
          <w:rFonts w:hint="eastAsia"/>
        </w:rPr>
        <w:t xml:space="preserve"> [J]. </w:t>
      </w:r>
      <w:r w:rsidRPr="007A6203">
        <w:rPr>
          <w:rFonts w:hint="eastAsia"/>
        </w:rPr>
        <w:t>计算机研究与发展</w:t>
      </w:r>
      <w:r w:rsidRPr="007A6203">
        <w:rPr>
          <w:rFonts w:hint="eastAsia"/>
        </w:rPr>
        <w:t>, 2015, v.52(09): 2002-13.</w:t>
      </w:r>
      <w:ins w:id="82" w:author="wangnian" w:date="2016-07-24T11:41:00Z">
        <w:r w:rsidR="004F218A">
          <w:rPr>
            <w:rFonts w:hint="eastAsia"/>
          </w:rPr>
          <w:t>？</w:t>
        </w:r>
        <w:r w:rsidR="004F218A">
          <w:t>？</w:t>
        </w:r>
      </w:ins>
    </w:p>
    <w:p w:rsidR="007A6203" w:rsidRPr="007A6203" w:rsidRDefault="007A6203" w:rsidP="007A6203">
      <w:pPr>
        <w:pStyle w:val="EndNoteBibliography"/>
        <w:ind w:firstLine="400"/>
      </w:pPr>
      <w:r w:rsidRPr="007A6203">
        <w:t>[21]</w:t>
      </w:r>
      <w:r w:rsidRPr="007A6203">
        <w:tab/>
        <w:t>LI S, HU S, GANTI R, et al. Pyro: a spatial-temporal big-data storage system; proceedings of the 2015 USENIX Annual Technical Conference (USENIX ATC 15), F, 2015 [C].</w:t>
      </w:r>
    </w:p>
    <w:p w:rsidR="007A6203" w:rsidRPr="007A6203" w:rsidRDefault="007A6203" w:rsidP="007A6203">
      <w:pPr>
        <w:pStyle w:val="EndNoteBibliography"/>
        <w:ind w:firstLine="400"/>
      </w:pPr>
      <w:r w:rsidRPr="007A6203">
        <w:t>[22]</w:t>
      </w:r>
      <w:r w:rsidRPr="007A6203">
        <w:tab/>
        <w:t>NISHIMURA S, DAS S, AGRAWAL D, et al. MD-HBase: design and implementation of an elastic data infrastructure for cloud-scale location services [J]. Distributed and Parallel Databases, 2013, 31(2): 289-319.</w:t>
      </w:r>
    </w:p>
    <w:p w:rsidR="007A6203" w:rsidRPr="007A6203" w:rsidRDefault="007A6203" w:rsidP="007A6203">
      <w:pPr>
        <w:pStyle w:val="EndNoteBibliography"/>
        <w:ind w:firstLine="400"/>
      </w:pPr>
      <w:r w:rsidRPr="007A6203">
        <w:t>[23]</w:t>
      </w:r>
      <w:r w:rsidRPr="007A6203">
        <w:tab/>
        <w:t>NISHIMURA S, DAS S, AGRAWAL D, et al. MD-HBase: a scalable multi-dimensional data infrastructure for location aware services; proceedings of the Mobile Data Management (MDM), 2011 12th IEEE International Conference on, F, 2011 [C]. IEEE.</w:t>
      </w:r>
    </w:p>
    <w:p w:rsidR="007A6203" w:rsidRPr="007A6203" w:rsidRDefault="007A6203" w:rsidP="007A6203">
      <w:pPr>
        <w:pStyle w:val="EndNoteBibliography"/>
        <w:ind w:firstLine="400"/>
      </w:pPr>
      <w:r w:rsidRPr="007A6203">
        <w:t>[24]</w:t>
      </w:r>
      <w:r w:rsidRPr="007A6203">
        <w:tab/>
        <w:t>RAMABHADRAN S, HELLERSTEIN J M. Prefix hash tree: An indexing data structure over distributed hash tables; proceedings of the Symposium on Principles of Distributed Computing, F, 2004 [C].</w:t>
      </w:r>
    </w:p>
    <w:p w:rsidR="007A6203" w:rsidRPr="007A6203" w:rsidRDefault="007A6203" w:rsidP="007A6203">
      <w:pPr>
        <w:pStyle w:val="EndNoteBibliography"/>
        <w:ind w:firstLine="400"/>
      </w:pPr>
      <w:r w:rsidRPr="007A6203">
        <w:t>[25]</w:t>
      </w:r>
      <w:r w:rsidRPr="007A6203">
        <w:tab/>
        <w:t>CHEN X, ZHANG C, GE B, et al. Spatio-temporal queries in HBase [J]. 2015, 1929-37.</w:t>
      </w:r>
    </w:p>
    <w:p w:rsidR="007A6203" w:rsidRPr="007A6203" w:rsidRDefault="007A6203" w:rsidP="007A6203">
      <w:pPr>
        <w:pStyle w:val="EndNoteBibliography"/>
        <w:ind w:firstLine="400"/>
      </w:pPr>
      <w:r w:rsidRPr="007A6203">
        <w:t>[26]</w:t>
      </w:r>
      <w:r w:rsidRPr="007A6203">
        <w:tab/>
        <w:t>HUGHES J N, ANNEX A, EICHELBERGER C N, et al. GeoMesa: a distributed architecture for spatio-temporal fusion; proceedings of the SPIE Defense+ Security, F, 2015 [C]. International Society for Optics and Photonics.</w:t>
      </w:r>
    </w:p>
    <w:p w:rsidR="007A6203" w:rsidRPr="007A6203" w:rsidRDefault="007A6203" w:rsidP="007A6203">
      <w:pPr>
        <w:pStyle w:val="EndNoteBibliography"/>
        <w:ind w:firstLine="400"/>
      </w:pPr>
      <w:r w:rsidRPr="007A6203">
        <w:t>[27]</w:t>
      </w:r>
      <w:r w:rsidRPr="007A6203">
        <w:tab/>
        <w:t>GeoMesa.</w:t>
      </w:r>
      <w:hyperlink r:id="rId16" w:history="1">
        <w:r w:rsidRPr="007A6203">
          <w:rPr>
            <w:rStyle w:val="ae"/>
          </w:rPr>
          <w:t>http://www.geomesa.org/</w:t>
        </w:r>
      </w:hyperlink>
    </w:p>
    <w:p w:rsidR="007A6203" w:rsidRPr="007A6203" w:rsidRDefault="007A6203" w:rsidP="007A6203">
      <w:pPr>
        <w:pStyle w:val="EndNoteBibliography"/>
        <w:ind w:firstLine="400"/>
      </w:pPr>
      <w:r w:rsidRPr="007A6203">
        <w:t>[28]</w:t>
      </w:r>
      <w:r w:rsidRPr="007A6203">
        <w:tab/>
        <w:t>WHITMAN R T, PARK M B, AMBROSE S M, et al. Spatial indexing and analytics on Hadoop; proceedings of the ACM Sigspatial International Conference on Advances in Geographic Information Systems, F, 2014 [C]. ACM.</w:t>
      </w:r>
    </w:p>
    <w:p w:rsidR="007A6203" w:rsidRPr="007A6203" w:rsidRDefault="007A6203" w:rsidP="007A6203">
      <w:pPr>
        <w:pStyle w:val="EndNoteBibliography"/>
        <w:ind w:firstLine="400"/>
      </w:pPr>
      <w:r w:rsidRPr="007A6203">
        <w:t>[29]</w:t>
      </w:r>
      <w:r w:rsidRPr="007A6203">
        <w:tab/>
        <w:t>Postgres Outperforms MongoDB and Ushers in New Developer Real.</w:t>
      </w:r>
      <w:hyperlink r:id="rId17" w:history="1">
        <w:r w:rsidRPr="007A6203">
          <w:rPr>
            <w:rStyle w:val="ae"/>
          </w:rPr>
          <w:t>http://www.enterprisedb.com/postgres-plus-edb-blog/marc-linster/postgres-outperforms-mongodb-and-ushers-new-developer-reality</w:t>
        </w:r>
      </w:hyperlink>
    </w:p>
    <w:p w:rsidR="00F6758F" w:rsidRPr="00F6758F" w:rsidRDefault="00AE4E4B" w:rsidP="001649BA">
      <w:r>
        <w:fldChar w:fldCharType="end"/>
      </w:r>
    </w:p>
    <w:sectPr w:rsidR="00F6758F" w:rsidRPr="00F6758F">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45D" w:rsidRDefault="0017045D" w:rsidP="001649BA">
      <w:r>
        <w:separator/>
      </w:r>
    </w:p>
  </w:endnote>
  <w:endnote w:type="continuationSeparator" w:id="0">
    <w:p w:rsidR="0017045D" w:rsidRDefault="0017045D" w:rsidP="0016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650" w:rsidRDefault="001B4650">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650" w:rsidRDefault="001B4650">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650" w:rsidRDefault="001B4650">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45D" w:rsidRDefault="0017045D" w:rsidP="001649BA">
      <w:r>
        <w:separator/>
      </w:r>
    </w:p>
  </w:footnote>
  <w:footnote w:type="continuationSeparator" w:id="0">
    <w:p w:rsidR="0017045D" w:rsidRDefault="0017045D" w:rsidP="001649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650" w:rsidRDefault="001B4650">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650" w:rsidRDefault="001B4650">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650" w:rsidRDefault="001B4650">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E144B"/>
    <w:multiLevelType w:val="hybridMultilevel"/>
    <w:tmpl w:val="7240A3B4"/>
    <w:lvl w:ilvl="0" w:tplc="ACF0F7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423E8E"/>
    <w:multiLevelType w:val="hybridMultilevel"/>
    <w:tmpl w:val="0D92F072"/>
    <w:lvl w:ilvl="0" w:tplc="76565E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DF0290"/>
    <w:multiLevelType w:val="hybridMultilevel"/>
    <w:tmpl w:val="D6BA3062"/>
    <w:lvl w:ilvl="0" w:tplc="232CBE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F5A2F47"/>
    <w:multiLevelType w:val="hybridMultilevel"/>
    <w:tmpl w:val="E44A8E2C"/>
    <w:lvl w:ilvl="0" w:tplc="6D0CC99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34314B"/>
    <w:multiLevelType w:val="hybridMultilevel"/>
    <w:tmpl w:val="9AB0DC60"/>
    <w:lvl w:ilvl="0" w:tplc="521678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nian">
    <w15:presenceInfo w15:providerId="None" w15:userId="wangn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092x9vhtt2zfe2wf75eray0f5ffrz5zprr&quot;&gt;indoor_moving_objects_management_analysis&lt;record-ids&gt;&lt;item&gt;198&lt;/item&gt;&lt;item&gt;202&lt;/item&gt;&lt;item&gt;204&lt;/item&gt;&lt;item&gt;208&lt;/item&gt;&lt;item&gt;214&lt;/item&gt;&lt;item&gt;224&lt;/item&gt;&lt;item&gt;225&lt;/item&gt;&lt;item&gt;233&lt;/item&gt;&lt;item&gt;234&lt;/item&gt;&lt;item&gt;235&lt;/item&gt;&lt;item&gt;240&lt;/item&gt;&lt;item&gt;249&lt;/item&gt;&lt;item&gt;250&lt;/item&gt;&lt;item&gt;254&lt;/item&gt;&lt;item&gt;255&lt;/item&gt;&lt;item&gt;275&lt;/item&gt;&lt;item&gt;279&lt;/item&gt;&lt;item&gt;282&lt;/item&gt;&lt;item&gt;283&lt;/item&gt;&lt;item&gt;289&lt;/item&gt;&lt;item&gt;291&lt;/item&gt;&lt;item&gt;305&lt;/item&gt;&lt;item&gt;306&lt;/item&gt;&lt;item&gt;307&lt;/item&gt;&lt;item&gt;309&lt;/item&gt;&lt;item&gt;312&lt;/item&gt;&lt;item&gt;321&lt;/item&gt;&lt;item&gt;326&lt;/item&gt;&lt;item&gt;327&lt;/item&gt;&lt;/record-ids&gt;&lt;/item&gt;&lt;/Libraries&gt;"/>
  </w:docVars>
  <w:rsids>
    <w:rsidRoot w:val="002D60A3"/>
    <w:rsid w:val="00002611"/>
    <w:rsid w:val="0000373D"/>
    <w:rsid w:val="00004091"/>
    <w:rsid w:val="00006FBD"/>
    <w:rsid w:val="000107C1"/>
    <w:rsid w:val="00013372"/>
    <w:rsid w:val="0001594F"/>
    <w:rsid w:val="000520D8"/>
    <w:rsid w:val="00052DFD"/>
    <w:rsid w:val="00053DFD"/>
    <w:rsid w:val="00055A4C"/>
    <w:rsid w:val="00056C12"/>
    <w:rsid w:val="000673ED"/>
    <w:rsid w:val="0007263D"/>
    <w:rsid w:val="00076107"/>
    <w:rsid w:val="0008689D"/>
    <w:rsid w:val="00087FFA"/>
    <w:rsid w:val="00093570"/>
    <w:rsid w:val="000A19E6"/>
    <w:rsid w:val="000B2AA8"/>
    <w:rsid w:val="000B3DEC"/>
    <w:rsid w:val="000B6EA7"/>
    <w:rsid w:val="000B72D3"/>
    <w:rsid w:val="000C3695"/>
    <w:rsid w:val="000C4297"/>
    <w:rsid w:val="000C7B42"/>
    <w:rsid w:val="000D08AE"/>
    <w:rsid w:val="000D0D89"/>
    <w:rsid w:val="000D31A2"/>
    <w:rsid w:val="000E1376"/>
    <w:rsid w:val="000E3BDD"/>
    <w:rsid w:val="000E4621"/>
    <w:rsid w:val="000F35B4"/>
    <w:rsid w:val="000F6A6B"/>
    <w:rsid w:val="00101531"/>
    <w:rsid w:val="00104660"/>
    <w:rsid w:val="00111426"/>
    <w:rsid w:val="00114D99"/>
    <w:rsid w:val="001157C6"/>
    <w:rsid w:val="001161AE"/>
    <w:rsid w:val="001174FF"/>
    <w:rsid w:val="00117659"/>
    <w:rsid w:val="00123109"/>
    <w:rsid w:val="001232FC"/>
    <w:rsid w:val="00125CD2"/>
    <w:rsid w:val="00126B59"/>
    <w:rsid w:val="00130072"/>
    <w:rsid w:val="00135762"/>
    <w:rsid w:val="00135EB2"/>
    <w:rsid w:val="0014048B"/>
    <w:rsid w:val="00146049"/>
    <w:rsid w:val="001511B0"/>
    <w:rsid w:val="00152A2A"/>
    <w:rsid w:val="001649BA"/>
    <w:rsid w:val="00165AE7"/>
    <w:rsid w:val="0017045D"/>
    <w:rsid w:val="001773D4"/>
    <w:rsid w:val="001803ED"/>
    <w:rsid w:val="001809FD"/>
    <w:rsid w:val="00184C9A"/>
    <w:rsid w:val="00185D22"/>
    <w:rsid w:val="00186026"/>
    <w:rsid w:val="001A2216"/>
    <w:rsid w:val="001A55A8"/>
    <w:rsid w:val="001A5652"/>
    <w:rsid w:val="001A7032"/>
    <w:rsid w:val="001B09B8"/>
    <w:rsid w:val="001B4650"/>
    <w:rsid w:val="001B7349"/>
    <w:rsid w:val="001D1473"/>
    <w:rsid w:val="001D39C9"/>
    <w:rsid w:val="001D67EB"/>
    <w:rsid w:val="001E0A19"/>
    <w:rsid w:val="001E13FF"/>
    <w:rsid w:val="001E55F9"/>
    <w:rsid w:val="001F470E"/>
    <w:rsid w:val="00202EFA"/>
    <w:rsid w:val="00204644"/>
    <w:rsid w:val="002046E0"/>
    <w:rsid w:val="00206706"/>
    <w:rsid w:val="0021375D"/>
    <w:rsid w:val="0022226F"/>
    <w:rsid w:val="0022478B"/>
    <w:rsid w:val="00224CA6"/>
    <w:rsid w:val="002302F0"/>
    <w:rsid w:val="0024098D"/>
    <w:rsid w:val="00246A54"/>
    <w:rsid w:val="00253D87"/>
    <w:rsid w:val="00255E38"/>
    <w:rsid w:val="00257FA6"/>
    <w:rsid w:val="00261879"/>
    <w:rsid w:val="002628F9"/>
    <w:rsid w:val="002663E6"/>
    <w:rsid w:val="002713C4"/>
    <w:rsid w:val="0027172E"/>
    <w:rsid w:val="00272A08"/>
    <w:rsid w:val="00284F5E"/>
    <w:rsid w:val="00285168"/>
    <w:rsid w:val="00285410"/>
    <w:rsid w:val="00286081"/>
    <w:rsid w:val="002A30B1"/>
    <w:rsid w:val="002A4BB1"/>
    <w:rsid w:val="002A7268"/>
    <w:rsid w:val="002B2506"/>
    <w:rsid w:val="002B5CA4"/>
    <w:rsid w:val="002C1B1D"/>
    <w:rsid w:val="002C2112"/>
    <w:rsid w:val="002C2505"/>
    <w:rsid w:val="002C77B9"/>
    <w:rsid w:val="002D5DAD"/>
    <w:rsid w:val="002D60A3"/>
    <w:rsid w:val="002D7DC2"/>
    <w:rsid w:val="002E5689"/>
    <w:rsid w:val="002E7117"/>
    <w:rsid w:val="002F0EC1"/>
    <w:rsid w:val="002F280C"/>
    <w:rsid w:val="00305451"/>
    <w:rsid w:val="00316120"/>
    <w:rsid w:val="0032188A"/>
    <w:rsid w:val="00325E14"/>
    <w:rsid w:val="0032670E"/>
    <w:rsid w:val="00326BA1"/>
    <w:rsid w:val="003353B8"/>
    <w:rsid w:val="00336ECE"/>
    <w:rsid w:val="003442D8"/>
    <w:rsid w:val="00345208"/>
    <w:rsid w:val="00345229"/>
    <w:rsid w:val="0034745D"/>
    <w:rsid w:val="003534EF"/>
    <w:rsid w:val="00353F4B"/>
    <w:rsid w:val="0035509A"/>
    <w:rsid w:val="0035701F"/>
    <w:rsid w:val="0035754A"/>
    <w:rsid w:val="003611BA"/>
    <w:rsid w:val="003622FF"/>
    <w:rsid w:val="00362416"/>
    <w:rsid w:val="00365B66"/>
    <w:rsid w:val="00375EEB"/>
    <w:rsid w:val="00376BB1"/>
    <w:rsid w:val="00377171"/>
    <w:rsid w:val="00382F66"/>
    <w:rsid w:val="003843E1"/>
    <w:rsid w:val="00390347"/>
    <w:rsid w:val="00393605"/>
    <w:rsid w:val="00395439"/>
    <w:rsid w:val="003A092A"/>
    <w:rsid w:val="003A1001"/>
    <w:rsid w:val="003A32E5"/>
    <w:rsid w:val="003A6B6B"/>
    <w:rsid w:val="003C5134"/>
    <w:rsid w:val="003D558E"/>
    <w:rsid w:val="003E1BB2"/>
    <w:rsid w:val="003E27E9"/>
    <w:rsid w:val="003E50D6"/>
    <w:rsid w:val="003F1D0D"/>
    <w:rsid w:val="003F3267"/>
    <w:rsid w:val="00420D69"/>
    <w:rsid w:val="0042202B"/>
    <w:rsid w:val="00435211"/>
    <w:rsid w:val="0043645C"/>
    <w:rsid w:val="00436785"/>
    <w:rsid w:val="00440B25"/>
    <w:rsid w:val="00447EA0"/>
    <w:rsid w:val="0045377B"/>
    <w:rsid w:val="00454223"/>
    <w:rsid w:val="004546DA"/>
    <w:rsid w:val="004547FA"/>
    <w:rsid w:val="00454CCB"/>
    <w:rsid w:val="0045567D"/>
    <w:rsid w:val="00457617"/>
    <w:rsid w:val="004600C7"/>
    <w:rsid w:val="0046419E"/>
    <w:rsid w:val="00466E5D"/>
    <w:rsid w:val="00470E60"/>
    <w:rsid w:val="00481ACF"/>
    <w:rsid w:val="00482134"/>
    <w:rsid w:val="004829D0"/>
    <w:rsid w:val="00486EF6"/>
    <w:rsid w:val="0049158E"/>
    <w:rsid w:val="0049288A"/>
    <w:rsid w:val="004A5C91"/>
    <w:rsid w:val="004B0CAF"/>
    <w:rsid w:val="004B5F20"/>
    <w:rsid w:val="004D000E"/>
    <w:rsid w:val="004D1E6B"/>
    <w:rsid w:val="004D57ED"/>
    <w:rsid w:val="004F1FD1"/>
    <w:rsid w:val="004F218A"/>
    <w:rsid w:val="004F505C"/>
    <w:rsid w:val="004F5F79"/>
    <w:rsid w:val="005177F2"/>
    <w:rsid w:val="00521A0C"/>
    <w:rsid w:val="00524DAA"/>
    <w:rsid w:val="00525C07"/>
    <w:rsid w:val="00530E41"/>
    <w:rsid w:val="00531880"/>
    <w:rsid w:val="00542883"/>
    <w:rsid w:val="00545B65"/>
    <w:rsid w:val="005554B0"/>
    <w:rsid w:val="00556CAA"/>
    <w:rsid w:val="005608EB"/>
    <w:rsid w:val="00563372"/>
    <w:rsid w:val="00571FC9"/>
    <w:rsid w:val="00572BBF"/>
    <w:rsid w:val="0057558D"/>
    <w:rsid w:val="00582BE9"/>
    <w:rsid w:val="00585AE8"/>
    <w:rsid w:val="00587C0F"/>
    <w:rsid w:val="00590598"/>
    <w:rsid w:val="005A284B"/>
    <w:rsid w:val="005A2D75"/>
    <w:rsid w:val="005A4895"/>
    <w:rsid w:val="005A4AFC"/>
    <w:rsid w:val="005A5E9F"/>
    <w:rsid w:val="005B2646"/>
    <w:rsid w:val="005B3838"/>
    <w:rsid w:val="005B486C"/>
    <w:rsid w:val="005B5632"/>
    <w:rsid w:val="005C388E"/>
    <w:rsid w:val="005C606E"/>
    <w:rsid w:val="005D3D7F"/>
    <w:rsid w:val="005D4422"/>
    <w:rsid w:val="005D6B1C"/>
    <w:rsid w:val="005E38AF"/>
    <w:rsid w:val="005F0536"/>
    <w:rsid w:val="005F5CCF"/>
    <w:rsid w:val="00604B5D"/>
    <w:rsid w:val="0060783E"/>
    <w:rsid w:val="006120EF"/>
    <w:rsid w:val="00614F41"/>
    <w:rsid w:val="00620D36"/>
    <w:rsid w:val="00623D1C"/>
    <w:rsid w:val="0062680B"/>
    <w:rsid w:val="006350C7"/>
    <w:rsid w:val="006360E7"/>
    <w:rsid w:val="0063716F"/>
    <w:rsid w:val="006405CF"/>
    <w:rsid w:val="00642902"/>
    <w:rsid w:val="006516FF"/>
    <w:rsid w:val="006579FB"/>
    <w:rsid w:val="006600D1"/>
    <w:rsid w:val="0067009B"/>
    <w:rsid w:val="00671667"/>
    <w:rsid w:val="00674209"/>
    <w:rsid w:val="00677F1E"/>
    <w:rsid w:val="006808C2"/>
    <w:rsid w:val="00680D74"/>
    <w:rsid w:val="006879B6"/>
    <w:rsid w:val="0069214B"/>
    <w:rsid w:val="00692E84"/>
    <w:rsid w:val="00697B79"/>
    <w:rsid w:val="006A2330"/>
    <w:rsid w:val="006A2347"/>
    <w:rsid w:val="006A40F0"/>
    <w:rsid w:val="006A6FAF"/>
    <w:rsid w:val="006B11D9"/>
    <w:rsid w:val="006B7D54"/>
    <w:rsid w:val="006C1616"/>
    <w:rsid w:val="006C53FD"/>
    <w:rsid w:val="006C6D7B"/>
    <w:rsid w:val="006C74D7"/>
    <w:rsid w:val="006C75C3"/>
    <w:rsid w:val="006D6BC2"/>
    <w:rsid w:val="006D6C1A"/>
    <w:rsid w:val="006E0140"/>
    <w:rsid w:val="006E0275"/>
    <w:rsid w:val="006E4124"/>
    <w:rsid w:val="006F3B8C"/>
    <w:rsid w:val="006F3D68"/>
    <w:rsid w:val="006F46D7"/>
    <w:rsid w:val="006F7783"/>
    <w:rsid w:val="007040DE"/>
    <w:rsid w:val="007070D3"/>
    <w:rsid w:val="00707CF7"/>
    <w:rsid w:val="00707EEF"/>
    <w:rsid w:val="00707EFB"/>
    <w:rsid w:val="00707FCA"/>
    <w:rsid w:val="00710F13"/>
    <w:rsid w:val="00711EAC"/>
    <w:rsid w:val="0071240A"/>
    <w:rsid w:val="0071250F"/>
    <w:rsid w:val="00717628"/>
    <w:rsid w:val="00721007"/>
    <w:rsid w:val="00724665"/>
    <w:rsid w:val="00731A79"/>
    <w:rsid w:val="00732987"/>
    <w:rsid w:val="00734819"/>
    <w:rsid w:val="007444BA"/>
    <w:rsid w:val="007623C2"/>
    <w:rsid w:val="00764917"/>
    <w:rsid w:val="00765A8A"/>
    <w:rsid w:val="00767E8A"/>
    <w:rsid w:val="00772694"/>
    <w:rsid w:val="00782F16"/>
    <w:rsid w:val="007833AF"/>
    <w:rsid w:val="007844E8"/>
    <w:rsid w:val="00784E04"/>
    <w:rsid w:val="00790230"/>
    <w:rsid w:val="00795F7E"/>
    <w:rsid w:val="0079644C"/>
    <w:rsid w:val="007A322A"/>
    <w:rsid w:val="007A6203"/>
    <w:rsid w:val="007B235B"/>
    <w:rsid w:val="007B32C4"/>
    <w:rsid w:val="007C1B58"/>
    <w:rsid w:val="007C2116"/>
    <w:rsid w:val="007C2C88"/>
    <w:rsid w:val="007C4A13"/>
    <w:rsid w:val="007C58CA"/>
    <w:rsid w:val="007C5CB7"/>
    <w:rsid w:val="007C6A80"/>
    <w:rsid w:val="007D187E"/>
    <w:rsid w:val="007D2E65"/>
    <w:rsid w:val="007D7FFC"/>
    <w:rsid w:val="007E68CB"/>
    <w:rsid w:val="007F275D"/>
    <w:rsid w:val="007F6B15"/>
    <w:rsid w:val="007F7F2B"/>
    <w:rsid w:val="008170DF"/>
    <w:rsid w:val="008245F5"/>
    <w:rsid w:val="00824763"/>
    <w:rsid w:val="00825703"/>
    <w:rsid w:val="008273D4"/>
    <w:rsid w:val="0083379B"/>
    <w:rsid w:val="00834ABD"/>
    <w:rsid w:val="00837D6D"/>
    <w:rsid w:val="008444EE"/>
    <w:rsid w:val="00844A6A"/>
    <w:rsid w:val="00847C62"/>
    <w:rsid w:val="00850254"/>
    <w:rsid w:val="008509A3"/>
    <w:rsid w:val="008517B1"/>
    <w:rsid w:val="008577C6"/>
    <w:rsid w:val="00860402"/>
    <w:rsid w:val="00866DD9"/>
    <w:rsid w:val="00872E61"/>
    <w:rsid w:val="0088338D"/>
    <w:rsid w:val="00885D43"/>
    <w:rsid w:val="00886318"/>
    <w:rsid w:val="00890755"/>
    <w:rsid w:val="00895B4C"/>
    <w:rsid w:val="00895F9D"/>
    <w:rsid w:val="00896B5A"/>
    <w:rsid w:val="008A11C8"/>
    <w:rsid w:val="008A56FC"/>
    <w:rsid w:val="008A7344"/>
    <w:rsid w:val="008B1A74"/>
    <w:rsid w:val="008B3F76"/>
    <w:rsid w:val="008B5202"/>
    <w:rsid w:val="008B5BA2"/>
    <w:rsid w:val="008B7DBA"/>
    <w:rsid w:val="008C2301"/>
    <w:rsid w:val="008C2951"/>
    <w:rsid w:val="008D5645"/>
    <w:rsid w:val="008D6EDB"/>
    <w:rsid w:val="008F2465"/>
    <w:rsid w:val="008F73C6"/>
    <w:rsid w:val="00903B39"/>
    <w:rsid w:val="009047A0"/>
    <w:rsid w:val="00914E45"/>
    <w:rsid w:val="00921884"/>
    <w:rsid w:val="0092570D"/>
    <w:rsid w:val="00927243"/>
    <w:rsid w:val="00927963"/>
    <w:rsid w:val="0093312E"/>
    <w:rsid w:val="009361D8"/>
    <w:rsid w:val="00936847"/>
    <w:rsid w:val="00936D34"/>
    <w:rsid w:val="009377BD"/>
    <w:rsid w:val="00937D8B"/>
    <w:rsid w:val="00941C92"/>
    <w:rsid w:val="00943C73"/>
    <w:rsid w:val="009449E6"/>
    <w:rsid w:val="009466F4"/>
    <w:rsid w:val="00952B7A"/>
    <w:rsid w:val="00952E9C"/>
    <w:rsid w:val="00957A51"/>
    <w:rsid w:val="00962342"/>
    <w:rsid w:val="00967992"/>
    <w:rsid w:val="00971324"/>
    <w:rsid w:val="00973402"/>
    <w:rsid w:val="0097553F"/>
    <w:rsid w:val="00986C67"/>
    <w:rsid w:val="00996087"/>
    <w:rsid w:val="009964F1"/>
    <w:rsid w:val="009A37FE"/>
    <w:rsid w:val="009A6BA7"/>
    <w:rsid w:val="009B2776"/>
    <w:rsid w:val="009B41E3"/>
    <w:rsid w:val="009C2F59"/>
    <w:rsid w:val="009C34D1"/>
    <w:rsid w:val="009C51EC"/>
    <w:rsid w:val="009C5ECB"/>
    <w:rsid w:val="009D455A"/>
    <w:rsid w:val="009D6AC7"/>
    <w:rsid w:val="009E063C"/>
    <w:rsid w:val="009E46DD"/>
    <w:rsid w:val="009F3B23"/>
    <w:rsid w:val="009F55A7"/>
    <w:rsid w:val="009F6E0D"/>
    <w:rsid w:val="00A17140"/>
    <w:rsid w:val="00A21826"/>
    <w:rsid w:val="00A223A0"/>
    <w:rsid w:val="00A27CDE"/>
    <w:rsid w:val="00A351CB"/>
    <w:rsid w:val="00A370E2"/>
    <w:rsid w:val="00A51173"/>
    <w:rsid w:val="00A57D95"/>
    <w:rsid w:val="00A67D9E"/>
    <w:rsid w:val="00A731EE"/>
    <w:rsid w:val="00A76F65"/>
    <w:rsid w:val="00A779C7"/>
    <w:rsid w:val="00A77FD1"/>
    <w:rsid w:val="00A83945"/>
    <w:rsid w:val="00A9082C"/>
    <w:rsid w:val="00A920BB"/>
    <w:rsid w:val="00A95C4A"/>
    <w:rsid w:val="00A95F99"/>
    <w:rsid w:val="00AA364E"/>
    <w:rsid w:val="00AA4134"/>
    <w:rsid w:val="00AA7DBD"/>
    <w:rsid w:val="00AD17F0"/>
    <w:rsid w:val="00AD270A"/>
    <w:rsid w:val="00AD34DB"/>
    <w:rsid w:val="00AE4E4B"/>
    <w:rsid w:val="00AE7A8F"/>
    <w:rsid w:val="00AF035E"/>
    <w:rsid w:val="00AF6378"/>
    <w:rsid w:val="00B0071B"/>
    <w:rsid w:val="00B051F8"/>
    <w:rsid w:val="00B14040"/>
    <w:rsid w:val="00B14542"/>
    <w:rsid w:val="00B16A5F"/>
    <w:rsid w:val="00B345AE"/>
    <w:rsid w:val="00B43791"/>
    <w:rsid w:val="00B45136"/>
    <w:rsid w:val="00B50A5A"/>
    <w:rsid w:val="00B51410"/>
    <w:rsid w:val="00B52B53"/>
    <w:rsid w:val="00B553AE"/>
    <w:rsid w:val="00B6417A"/>
    <w:rsid w:val="00B67D6F"/>
    <w:rsid w:val="00B717A1"/>
    <w:rsid w:val="00B71E37"/>
    <w:rsid w:val="00B82C78"/>
    <w:rsid w:val="00B83382"/>
    <w:rsid w:val="00B84A8B"/>
    <w:rsid w:val="00B86563"/>
    <w:rsid w:val="00B915BE"/>
    <w:rsid w:val="00B95E08"/>
    <w:rsid w:val="00BB0D01"/>
    <w:rsid w:val="00BB3F06"/>
    <w:rsid w:val="00BB4EDD"/>
    <w:rsid w:val="00BC05AC"/>
    <w:rsid w:val="00BC0AF8"/>
    <w:rsid w:val="00BC1CD5"/>
    <w:rsid w:val="00BC47B0"/>
    <w:rsid w:val="00BC5CFA"/>
    <w:rsid w:val="00BE5F47"/>
    <w:rsid w:val="00BE5FBE"/>
    <w:rsid w:val="00C00D37"/>
    <w:rsid w:val="00C02829"/>
    <w:rsid w:val="00C06689"/>
    <w:rsid w:val="00C14165"/>
    <w:rsid w:val="00C14DE1"/>
    <w:rsid w:val="00C27AFB"/>
    <w:rsid w:val="00C3548B"/>
    <w:rsid w:val="00C42E75"/>
    <w:rsid w:val="00C52066"/>
    <w:rsid w:val="00C5232C"/>
    <w:rsid w:val="00C61A9B"/>
    <w:rsid w:val="00C64F88"/>
    <w:rsid w:val="00C82C53"/>
    <w:rsid w:val="00C8544A"/>
    <w:rsid w:val="00CA04EA"/>
    <w:rsid w:val="00CA3836"/>
    <w:rsid w:val="00CA4BB4"/>
    <w:rsid w:val="00CA5023"/>
    <w:rsid w:val="00CA557A"/>
    <w:rsid w:val="00CA7FA7"/>
    <w:rsid w:val="00CB13CB"/>
    <w:rsid w:val="00CB5254"/>
    <w:rsid w:val="00CC1968"/>
    <w:rsid w:val="00CC5C60"/>
    <w:rsid w:val="00CD4E7C"/>
    <w:rsid w:val="00CE4F28"/>
    <w:rsid w:val="00CE790D"/>
    <w:rsid w:val="00CF2561"/>
    <w:rsid w:val="00CF430F"/>
    <w:rsid w:val="00CF782A"/>
    <w:rsid w:val="00CF7927"/>
    <w:rsid w:val="00CF7A9C"/>
    <w:rsid w:val="00D047B0"/>
    <w:rsid w:val="00D14A51"/>
    <w:rsid w:val="00D218C6"/>
    <w:rsid w:val="00D23E56"/>
    <w:rsid w:val="00D27A81"/>
    <w:rsid w:val="00D32769"/>
    <w:rsid w:val="00D37CB1"/>
    <w:rsid w:val="00D555EF"/>
    <w:rsid w:val="00D56138"/>
    <w:rsid w:val="00D6570F"/>
    <w:rsid w:val="00D65FB4"/>
    <w:rsid w:val="00D6600E"/>
    <w:rsid w:val="00D814BF"/>
    <w:rsid w:val="00D907E0"/>
    <w:rsid w:val="00D93833"/>
    <w:rsid w:val="00D96F06"/>
    <w:rsid w:val="00DA1701"/>
    <w:rsid w:val="00DA3C0D"/>
    <w:rsid w:val="00DA4F7D"/>
    <w:rsid w:val="00DB7C62"/>
    <w:rsid w:val="00DC20E0"/>
    <w:rsid w:val="00DC343E"/>
    <w:rsid w:val="00DC69E5"/>
    <w:rsid w:val="00DD3141"/>
    <w:rsid w:val="00DD3BD7"/>
    <w:rsid w:val="00DD49A7"/>
    <w:rsid w:val="00DE1EB8"/>
    <w:rsid w:val="00DE3352"/>
    <w:rsid w:val="00DE7239"/>
    <w:rsid w:val="00E054DD"/>
    <w:rsid w:val="00E20E82"/>
    <w:rsid w:val="00E263D1"/>
    <w:rsid w:val="00E2793E"/>
    <w:rsid w:val="00E3109F"/>
    <w:rsid w:val="00E3332D"/>
    <w:rsid w:val="00E337B8"/>
    <w:rsid w:val="00E3381E"/>
    <w:rsid w:val="00E36AA6"/>
    <w:rsid w:val="00E431D6"/>
    <w:rsid w:val="00E459F3"/>
    <w:rsid w:val="00E46D15"/>
    <w:rsid w:val="00E56A62"/>
    <w:rsid w:val="00E57593"/>
    <w:rsid w:val="00E63135"/>
    <w:rsid w:val="00E63CAC"/>
    <w:rsid w:val="00E66D04"/>
    <w:rsid w:val="00E67BBF"/>
    <w:rsid w:val="00E67E66"/>
    <w:rsid w:val="00E74D34"/>
    <w:rsid w:val="00E807F2"/>
    <w:rsid w:val="00E811FD"/>
    <w:rsid w:val="00E849BD"/>
    <w:rsid w:val="00E86F17"/>
    <w:rsid w:val="00E87079"/>
    <w:rsid w:val="00E95762"/>
    <w:rsid w:val="00EA1156"/>
    <w:rsid w:val="00EA255F"/>
    <w:rsid w:val="00EA788D"/>
    <w:rsid w:val="00ED00FB"/>
    <w:rsid w:val="00ED2420"/>
    <w:rsid w:val="00ED4165"/>
    <w:rsid w:val="00ED682B"/>
    <w:rsid w:val="00EE027C"/>
    <w:rsid w:val="00EE1619"/>
    <w:rsid w:val="00EE45CA"/>
    <w:rsid w:val="00EE78AD"/>
    <w:rsid w:val="00EF46F6"/>
    <w:rsid w:val="00EF5DE0"/>
    <w:rsid w:val="00EF7098"/>
    <w:rsid w:val="00F077CA"/>
    <w:rsid w:val="00F07A83"/>
    <w:rsid w:val="00F11CFF"/>
    <w:rsid w:val="00F13E83"/>
    <w:rsid w:val="00F147BB"/>
    <w:rsid w:val="00F21F4A"/>
    <w:rsid w:val="00F21FB0"/>
    <w:rsid w:val="00F22DA5"/>
    <w:rsid w:val="00F41651"/>
    <w:rsid w:val="00F43629"/>
    <w:rsid w:val="00F45B87"/>
    <w:rsid w:val="00F566CA"/>
    <w:rsid w:val="00F6758F"/>
    <w:rsid w:val="00F7361E"/>
    <w:rsid w:val="00F77A96"/>
    <w:rsid w:val="00F91F5F"/>
    <w:rsid w:val="00F932A3"/>
    <w:rsid w:val="00F953A2"/>
    <w:rsid w:val="00F976B3"/>
    <w:rsid w:val="00FA32FE"/>
    <w:rsid w:val="00FB448E"/>
    <w:rsid w:val="00FB55FD"/>
    <w:rsid w:val="00FB6E17"/>
    <w:rsid w:val="00FC4E74"/>
    <w:rsid w:val="00FC5628"/>
    <w:rsid w:val="00FD5BBD"/>
    <w:rsid w:val="00FD7B90"/>
    <w:rsid w:val="00FE0B6C"/>
    <w:rsid w:val="00FE55A5"/>
    <w:rsid w:val="00FE6264"/>
    <w:rsid w:val="00FF0789"/>
    <w:rsid w:val="00FF147D"/>
    <w:rsid w:val="00FF1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ABC84F-537B-47BA-9C46-EBE09414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7243"/>
    <w:pPr>
      <w:widowControl w:val="0"/>
      <w:ind w:rightChars="-27" w:right="-57" w:firstLineChars="200" w:firstLine="420"/>
    </w:pPr>
    <w:rPr>
      <w:rFonts w:ascii="Times New Roman" w:hAnsi="Times New Roman" w:cs="Times New Roman"/>
      <w:color w:val="000000" w:themeColor="text1"/>
    </w:rPr>
  </w:style>
  <w:style w:type="paragraph" w:styleId="1">
    <w:name w:val="heading 1"/>
    <w:basedOn w:val="a"/>
    <w:next w:val="a"/>
    <w:link w:val="1Char"/>
    <w:uiPriority w:val="9"/>
    <w:qFormat/>
    <w:rsid w:val="0007263D"/>
    <w:pPr>
      <w:ind w:firstLineChars="0" w:firstLine="0"/>
      <w:outlineLvl w:val="0"/>
    </w:pPr>
    <w:rPr>
      <w:rFonts w:ascii="黑体" w:eastAsia="黑体" w:hAnsi="黑体"/>
      <w:b/>
      <w:sz w:val="24"/>
      <w:szCs w:val="24"/>
    </w:rPr>
  </w:style>
  <w:style w:type="paragraph" w:styleId="2">
    <w:name w:val="heading 2"/>
    <w:basedOn w:val="a0"/>
    <w:next w:val="a"/>
    <w:link w:val="2Char"/>
    <w:uiPriority w:val="9"/>
    <w:unhideWhenUsed/>
    <w:qFormat/>
    <w:rsid w:val="00F6758F"/>
    <w:pPr>
      <w:ind w:rightChars="-27" w:right="-57" w:firstLineChars="0" w:firstLine="0"/>
      <w:jc w:val="left"/>
      <w:outlineLvl w:val="1"/>
    </w:pPr>
    <w:rPr>
      <w:rFonts w:ascii="黑体" w:eastAsia="黑体" w:hAnsi="黑体" w:cs="Times New Roman"/>
      <w:color w:val="000000" w:themeColor="text1"/>
      <w:sz w:val="18"/>
      <w:szCs w:val="18"/>
    </w:rPr>
  </w:style>
  <w:style w:type="paragraph" w:styleId="3">
    <w:name w:val="heading 3"/>
    <w:basedOn w:val="a"/>
    <w:next w:val="a"/>
    <w:link w:val="3Char"/>
    <w:uiPriority w:val="9"/>
    <w:unhideWhenUsed/>
    <w:qFormat/>
    <w:rsid w:val="00F6758F"/>
    <w:pPr>
      <w:ind w:firstLineChars="0" w:firstLine="0"/>
      <w:jc w:val="both"/>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1649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649BA"/>
    <w:rPr>
      <w:sz w:val="18"/>
      <w:szCs w:val="18"/>
    </w:rPr>
  </w:style>
  <w:style w:type="paragraph" w:styleId="a5">
    <w:name w:val="footer"/>
    <w:basedOn w:val="a"/>
    <w:link w:val="Char0"/>
    <w:uiPriority w:val="99"/>
    <w:unhideWhenUsed/>
    <w:rsid w:val="001649BA"/>
    <w:pPr>
      <w:tabs>
        <w:tab w:val="center" w:pos="4153"/>
        <w:tab w:val="right" w:pos="8306"/>
      </w:tabs>
      <w:snapToGrid w:val="0"/>
    </w:pPr>
    <w:rPr>
      <w:sz w:val="18"/>
      <w:szCs w:val="18"/>
    </w:rPr>
  </w:style>
  <w:style w:type="character" w:customStyle="1" w:styleId="Char0">
    <w:name w:val="页脚 Char"/>
    <w:basedOn w:val="a1"/>
    <w:link w:val="a5"/>
    <w:uiPriority w:val="99"/>
    <w:rsid w:val="001649BA"/>
    <w:rPr>
      <w:sz w:val="18"/>
      <w:szCs w:val="18"/>
    </w:rPr>
  </w:style>
  <w:style w:type="paragraph" w:styleId="a6">
    <w:name w:val="Title"/>
    <w:basedOn w:val="a"/>
    <w:next w:val="a"/>
    <w:link w:val="Char1"/>
    <w:uiPriority w:val="10"/>
    <w:qFormat/>
    <w:rsid w:val="001649BA"/>
    <w:pPr>
      <w:widowControl/>
      <w:adjustRightInd w:val="0"/>
      <w:snapToGrid w:val="0"/>
      <w:ind w:firstLine="480"/>
      <w:contextualSpacing/>
    </w:pPr>
    <w:rPr>
      <w:rFonts w:asciiTheme="majorHAnsi" w:eastAsiaTheme="majorEastAsia" w:hAnsiTheme="majorHAnsi" w:cstheme="majorBidi"/>
      <w:noProof/>
      <w:spacing w:val="-10"/>
      <w:kern w:val="28"/>
      <w:sz w:val="56"/>
      <w:szCs w:val="56"/>
    </w:rPr>
  </w:style>
  <w:style w:type="character" w:customStyle="1" w:styleId="Char1">
    <w:name w:val="标题 Char"/>
    <w:basedOn w:val="a1"/>
    <w:link w:val="a6"/>
    <w:uiPriority w:val="10"/>
    <w:rsid w:val="001649BA"/>
    <w:rPr>
      <w:rFonts w:asciiTheme="majorHAnsi" w:eastAsiaTheme="majorEastAsia" w:hAnsiTheme="majorHAnsi" w:cstheme="majorBidi"/>
      <w:noProof/>
      <w:spacing w:val="-10"/>
      <w:kern w:val="28"/>
      <w:sz w:val="56"/>
      <w:szCs w:val="56"/>
    </w:rPr>
  </w:style>
  <w:style w:type="character" w:customStyle="1" w:styleId="1Char">
    <w:name w:val="标题 1 Char"/>
    <w:basedOn w:val="a1"/>
    <w:link w:val="1"/>
    <w:uiPriority w:val="9"/>
    <w:rsid w:val="0007263D"/>
    <w:rPr>
      <w:rFonts w:ascii="黑体" w:eastAsia="黑体" w:hAnsi="黑体" w:cs="Times New Roman"/>
      <w:b/>
      <w:color w:val="000000" w:themeColor="text1"/>
      <w:sz w:val="24"/>
      <w:szCs w:val="24"/>
    </w:rPr>
  </w:style>
  <w:style w:type="paragraph" w:styleId="a0">
    <w:name w:val="List Paragraph"/>
    <w:basedOn w:val="a"/>
    <w:uiPriority w:val="34"/>
    <w:qFormat/>
    <w:rsid w:val="001649BA"/>
    <w:pPr>
      <w:ind w:rightChars="0" w:right="0"/>
      <w:jc w:val="both"/>
    </w:pPr>
    <w:rPr>
      <w:rFonts w:asciiTheme="minorHAnsi" w:hAnsiTheme="minorHAnsi" w:cstheme="minorBidi"/>
      <w:color w:val="auto"/>
    </w:rPr>
  </w:style>
  <w:style w:type="character" w:customStyle="1" w:styleId="2Char">
    <w:name w:val="标题 2 Char"/>
    <w:basedOn w:val="a1"/>
    <w:link w:val="2"/>
    <w:uiPriority w:val="9"/>
    <w:rsid w:val="00F6758F"/>
    <w:rPr>
      <w:rFonts w:ascii="黑体" w:eastAsia="黑体" w:hAnsi="黑体" w:cs="Times New Roman"/>
      <w:color w:val="000000" w:themeColor="text1"/>
      <w:sz w:val="18"/>
      <w:szCs w:val="18"/>
    </w:rPr>
  </w:style>
  <w:style w:type="paragraph" w:customStyle="1" w:styleId="a7">
    <w:name w:val="表头"/>
    <w:basedOn w:val="a"/>
    <w:link w:val="Char2"/>
    <w:qFormat/>
    <w:rsid w:val="002A7268"/>
    <w:pPr>
      <w:ind w:rightChars="0" w:right="0" w:firstLineChars="0" w:firstLine="0"/>
      <w:jc w:val="center"/>
    </w:pPr>
    <w:rPr>
      <w:sz w:val="18"/>
      <w:szCs w:val="18"/>
    </w:rPr>
  </w:style>
  <w:style w:type="table" w:styleId="a8">
    <w:name w:val="Table Grid"/>
    <w:basedOn w:val="a2"/>
    <w:uiPriority w:val="39"/>
    <w:rsid w:val="00F67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头 Char"/>
    <w:basedOn w:val="a1"/>
    <w:link w:val="a7"/>
    <w:rsid w:val="002A7268"/>
    <w:rPr>
      <w:rFonts w:ascii="Times New Roman" w:hAnsi="Times New Roman" w:cs="Times New Roman"/>
      <w:color w:val="000000" w:themeColor="text1"/>
      <w:sz w:val="18"/>
      <w:szCs w:val="18"/>
    </w:rPr>
  </w:style>
  <w:style w:type="paragraph" w:customStyle="1" w:styleId="a9">
    <w:name w:val="表体"/>
    <w:basedOn w:val="a"/>
    <w:link w:val="Char3"/>
    <w:qFormat/>
    <w:rsid w:val="00D6600E"/>
    <w:pPr>
      <w:ind w:firstLineChars="0" w:firstLine="0"/>
      <w:jc w:val="center"/>
    </w:pPr>
    <w:rPr>
      <w:sz w:val="15"/>
      <w:szCs w:val="15"/>
    </w:rPr>
  </w:style>
  <w:style w:type="character" w:customStyle="1" w:styleId="3Char">
    <w:name w:val="标题 3 Char"/>
    <w:basedOn w:val="a1"/>
    <w:link w:val="3"/>
    <w:uiPriority w:val="9"/>
    <w:rsid w:val="00F6758F"/>
    <w:rPr>
      <w:rFonts w:ascii="Times New Roman" w:hAnsi="Times New Roman" w:cs="Times New Roman"/>
      <w:color w:val="000000" w:themeColor="text1"/>
    </w:rPr>
  </w:style>
  <w:style w:type="character" w:customStyle="1" w:styleId="Char3">
    <w:name w:val="表体 Char"/>
    <w:basedOn w:val="a1"/>
    <w:link w:val="a9"/>
    <w:rsid w:val="00D6600E"/>
    <w:rPr>
      <w:rFonts w:ascii="Times New Roman" w:hAnsi="Times New Roman" w:cs="Times New Roman"/>
      <w:color w:val="000000" w:themeColor="text1"/>
      <w:sz w:val="15"/>
      <w:szCs w:val="15"/>
    </w:rPr>
  </w:style>
  <w:style w:type="paragraph" w:customStyle="1" w:styleId="aa">
    <w:name w:val="图名"/>
    <w:basedOn w:val="a"/>
    <w:link w:val="Char4"/>
    <w:qFormat/>
    <w:rsid w:val="00F6758F"/>
    <w:pPr>
      <w:ind w:firstLine="360"/>
      <w:jc w:val="center"/>
    </w:pPr>
    <w:rPr>
      <w:sz w:val="18"/>
      <w:szCs w:val="18"/>
    </w:rPr>
  </w:style>
  <w:style w:type="paragraph" w:customStyle="1" w:styleId="ab">
    <w:name w:val="参考文献"/>
    <w:basedOn w:val="a"/>
    <w:link w:val="Char5"/>
    <w:qFormat/>
    <w:rsid w:val="00F6758F"/>
    <w:pPr>
      <w:ind w:firstLineChars="0" w:firstLine="0"/>
      <w:jc w:val="both"/>
    </w:pPr>
    <w:rPr>
      <w:rFonts w:asciiTheme="minorEastAsia" w:hAnsiTheme="minorEastAsia"/>
      <w:b/>
      <w:szCs w:val="21"/>
    </w:rPr>
  </w:style>
  <w:style w:type="character" w:customStyle="1" w:styleId="Char4">
    <w:name w:val="图名 Char"/>
    <w:basedOn w:val="a1"/>
    <w:link w:val="aa"/>
    <w:rsid w:val="00F6758F"/>
    <w:rPr>
      <w:rFonts w:ascii="Times New Roman" w:hAnsi="Times New Roman" w:cs="Times New Roman"/>
      <w:color w:val="000000" w:themeColor="text1"/>
      <w:sz w:val="18"/>
      <w:szCs w:val="18"/>
    </w:rPr>
  </w:style>
  <w:style w:type="paragraph" w:customStyle="1" w:styleId="EndNoteBibliographyTitle">
    <w:name w:val="EndNote Bibliography Title"/>
    <w:basedOn w:val="a"/>
    <w:link w:val="EndNoteBibliographyTitleChar"/>
    <w:rsid w:val="00AE4E4B"/>
    <w:pPr>
      <w:jc w:val="center"/>
    </w:pPr>
    <w:rPr>
      <w:noProof/>
      <w:sz w:val="20"/>
    </w:rPr>
  </w:style>
  <w:style w:type="character" w:customStyle="1" w:styleId="Char5">
    <w:name w:val="参考文献 Char"/>
    <w:basedOn w:val="a1"/>
    <w:link w:val="ab"/>
    <w:rsid w:val="00F6758F"/>
    <w:rPr>
      <w:rFonts w:asciiTheme="minorEastAsia" w:hAnsiTheme="minorEastAsia" w:cs="Times New Roman"/>
      <w:b/>
      <w:color w:val="000000" w:themeColor="text1"/>
      <w:szCs w:val="21"/>
    </w:rPr>
  </w:style>
  <w:style w:type="character" w:customStyle="1" w:styleId="EndNoteBibliographyTitleChar">
    <w:name w:val="EndNote Bibliography Title Char"/>
    <w:basedOn w:val="a1"/>
    <w:link w:val="EndNoteBibliographyTitle"/>
    <w:rsid w:val="00AE4E4B"/>
    <w:rPr>
      <w:rFonts w:ascii="Times New Roman" w:hAnsi="Times New Roman" w:cs="Times New Roman"/>
      <w:noProof/>
      <w:color w:val="000000" w:themeColor="text1"/>
      <w:sz w:val="20"/>
    </w:rPr>
  </w:style>
  <w:style w:type="paragraph" w:customStyle="1" w:styleId="EndNoteBibliography">
    <w:name w:val="EndNote Bibliography"/>
    <w:basedOn w:val="a"/>
    <w:link w:val="EndNoteBibliographyChar"/>
    <w:rsid w:val="00AE4E4B"/>
    <w:rPr>
      <w:noProof/>
      <w:sz w:val="20"/>
    </w:rPr>
  </w:style>
  <w:style w:type="character" w:customStyle="1" w:styleId="EndNoteBibliographyChar">
    <w:name w:val="EndNote Bibliography Char"/>
    <w:basedOn w:val="a1"/>
    <w:link w:val="EndNoteBibliography"/>
    <w:rsid w:val="00AE4E4B"/>
    <w:rPr>
      <w:rFonts w:ascii="Times New Roman" w:hAnsi="Times New Roman" w:cs="Times New Roman"/>
      <w:noProof/>
      <w:color w:val="000000" w:themeColor="text1"/>
      <w:sz w:val="20"/>
    </w:rPr>
  </w:style>
  <w:style w:type="character" w:styleId="ac">
    <w:name w:val="Placeholder Text"/>
    <w:basedOn w:val="a1"/>
    <w:uiPriority w:val="99"/>
    <w:semiHidden/>
    <w:rsid w:val="00734819"/>
    <w:rPr>
      <w:color w:val="808080"/>
    </w:rPr>
  </w:style>
  <w:style w:type="paragraph" w:customStyle="1" w:styleId="ad">
    <w:name w:val="图"/>
    <w:next w:val="a"/>
    <w:link w:val="Char6"/>
    <w:qFormat/>
    <w:rsid w:val="0007263D"/>
    <w:pPr>
      <w:jc w:val="center"/>
    </w:pPr>
    <w:rPr>
      <w:rFonts w:ascii="Times New Roman" w:eastAsia="宋体" w:hAnsi="Times New Roman"/>
      <w:noProof/>
      <w:kern w:val="0"/>
      <w:sz w:val="24"/>
      <w:szCs w:val="24"/>
    </w:rPr>
  </w:style>
  <w:style w:type="character" w:customStyle="1" w:styleId="Char6">
    <w:name w:val="图 Char"/>
    <w:basedOn w:val="a1"/>
    <w:link w:val="ad"/>
    <w:rsid w:val="0007263D"/>
    <w:rPr>
      <w:rFonts w:ascii="Times New Roman" w:eastAsia="宋体" w:hAnsi="Times New Roman"/>
      <w:noProof/>
      <w:kern w:val="0"/>
      <w:sz w:val="24"/>
      <w:szCs w:val="24"/>
    </w:rPr>
  </w:style>
  <w:style w:type="paragraph" w:customStyle="1" w:styleId="algorithm">
    <w:name w:val="algorithm"/>
    <w:basedOn w:val="a"/>
    <w:link w:val="algorithmChar"/>
    <w:qFormat/>
    <w:rsid w:val="008C2301"/>
    <w:pPr>
      <w:widowControl/>
      <w:adjustRightInd w:val="0"/>
      <w:snapToGrid w:val="0"/>
      <w:spacing w:line="360" w:lineRule="auto"/>
      <w:ind w:rightChars="0" w:right="0" w:firstLine="422"/>
    </w:pPr>
    <w:rPr>
      <w:rFonts w:ascii="Cambria Math" w:eastAsia="宋体" w:hAnsi="Cambria Math" w:cstheme="minorBidi"/>
      <w:noProof/>
      <w:color w:val="auto"/>
      <w:kern w:val="0"/>
      <w:szCs w:val="21"/>
    </w:rPr>
  </w:style>
  <w:style w:type="character" w:customStyle="1" w:styleId="algorithmChar">
    <w:name w:val="algorithm Char"/>
    <w:basedOn w:val="a1"/>
    <w:link w:val="algorithm"/>
    <w:rsid w:val="008C2301"/>
    <w:rPr>
      <w:rFonts w:ascii="Cambria Math" w:eastAsia="宋体" w:hAnsi="Cambria Math"/>
      <w:noProof/>
      <w:kern w:val="0"/>
      <w:szCs w:val="21"/>
    </w:rPr>
  </w:style>
  <w:style w:type="character" w:styleId="ae">
    <w:name w:val="Hyperlink"/>
    <w:basedOn w:val="a1"/>
    <w:uiPriority w:val="99"/>
    <w:unhideWhenUsed/>
    <w:rsid w:val="00165AE7"/>
    <w:rPr>
      <w:color w:val="0563C1" w:themeColor="hyperlink"/>
      <w:u w:val="single"/>
    </w:rPr>
  </w:style>
  <w:style w:type="paragraph" w:customStyle="1" w:styleId="af">
    <w:name w:val="公式"/>
    <w:basedOn w:val="a"/>
    <w:link w:val="Char7"/>
    <w:qFormat/>
    <w:rsid w:val="00AF6378"/>
    <w:pPr>
      <w:ind w:rightChars="0" w:right="0" w:firstLineChars="0" w:firstLine="0"/>
      <w:jc w:val="center"/>
    </w:pPr>
  </w:style>
  <w:style w:type="character" w:customStyle="1" w:styleId="Char7">
    <w:name w:val="公式 Char"/>
    <w:basedOn w:val="a1"/>
    <w:link w:val="af"/>
    <w:rsid w:val="00AF6378"/>
    <w:rPr>
      <w:rFonts w:ascii="Times New Roman" w:hAnsi="Times New Roman" w:cs="Times New Roman"/>
      <w:color w:val="000000" w:themeColor="text1"/>
    </w:rPr>
  </w:style>
  <w:style w:type="character" w:customStyle="1" w:styleId="apple-converted-space">
    <w:name w:val="apple-converted-space"/>
    <w:basedOn w:val="a1"/>
    <w:rsid w:val="00FF0789"/>
  </w:style>
  <w:style w:type="paragraph" w:styleId="af0">
    <w:name w:val="Balloon Text"/>
    <w:basedOn w:val="a"/>
    <w:link w:val="Char8"/>
    <w:uiPriority w:val="99"/>
    <w:semiHidden/>
    <w:unhideWhenUsed/>
    <w:rsid w:val="001B4650"/>
    <w:rPr>
      <w:sz w:val="18"/>
      <w:szCs w:val="18"/>
    </w:rPr>
  </w:style>
  <w:style w:type="character" w:customStyle="1" w:styleId="Char8">
    <w:name w:val="批注框文本 Char"/>
    <w:basedOn w:val="a1"/>
    <w:link w:val="af0"/>
    <w:uiPriority w:val="99"/>
    <w:semiHidden/>
    <w:rsid w:val="001B4650"/>
    <w:rPr>
      <w:rFonts w:ascii="Times New Roman" w:hAnsi="Times New Roman" w:cs="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6715">
      <w:bodyDiv w:val="1"/>
      <w:marLeft w:val="0"/>
      <w:marRight w:val="0"/>
      <w:marTop w:val="0"/>
      <w:marBottom w:val="0"/>
      <w:divBdr>
        <w:top w:val="none" w:sz="0" w:space="0" w:color="auto"/>
        <w:left w:val="none" w:sz="0" w:space="0" w:color="auto"/>
        <w:bottom w:val="none" w:sz="0" w:space="0" w:color="auto"/>
        <w:right w:val="none" w:sz="0" w:space="0" w:color="auto"/>
      </w:divBdr>
    </w:div>
    <w:div w:id="273095619">
      <w:bodyDiv w:val="1"/>
      <w:marLeft w:val="0"/>
      <w:marRight w:val="0"/>
      <w:marTop w:val="0"/>
      <w:marBottom w:val="0"/>
      <w:divBdr>
        <w:top w:val="none" w:sz="0" w:space="0" w:color="auto"/>
        <w:left w:val="none" w:sz="0" w:space="0" w:color="auto"/>
        <w:bottom w:val="none" w:sz="0" w:space="0" w:color="auto"/>
        <w:right w:val="none" w:sz="0" w:space="0" w:color="auto"/>
      </w:divBdr>
    </w:div>
    <w:div w:id="546768774">
      <w:bodyDiv w:val="1"/>
      <w:marLeft w:val="0"/>
      <w:marRight w:val="0"/>
      <w:marTop w:val="0"/>
      <w:marBottom w:val="0"/>
      <w:divBdr>
        <w:top w:val="none" w:sz="0" w:space="0" w:color="auto"/>
        <w:left w:val="none" w:sz="0" w:space="0" w:color="auto"/>
        <w:bottom w:val="none" w:sz="0" w:space="0" w:color="auto"/>
        <w:right w:val="none" w:sz="0" w:space="0" w:color="auto"/>
      </w:divBdr>
    </w:div>
    <w:div w:id="565140922">
      <w:bodyDiv w:val="1"/>
      <w:marLeft w:val="0"/>
      <w:marRight w:val="0"/>
      <w:marTop w:val="0"/>
      <w:marBottom w:val="0"/>
      <w:divBdr>
        <w:top w:val="none" w:sz="0" w:space="0" w:color="auto"/>
        <w:left w:val="none" w:sz="0" w:space="0" w:color="auto"/>
        <w:bottom w:val="none" w:sz="0" w:space="0" w:color="auto"/>
        <w:right w:val="none" w:sz="0" w:space="0" w:color="auto"/>
      </w:divBdr>
    </w:div>
    <w:div w:id="1210343450">
      <w:bodyDiv w:val="1"/>
      <w:marLeft w:val="0"/>
      <w:marRight w:val="0"/>
      <w:marTop w:val="0"/>
      <w:marBottom w:val="0"/>
      <w:divBdr>
        <w:top w:val="none" w:sz="0" w:space="0" w:color="auto"/>
        <w:left w:val="none" w:sz="0" w:space="0" w:color="auto"/>
        <w:bottom w:val="none" w:sz="0" w:space="0" w:color="auto"/>
        <w:right w:val="none" w:sz="0" w:space="0" w:color="auto"/>
      </w:divBdr>
    </w:div>
    <w:div w:id="1246576241">
      <w:bodyDiv w:val="1"/>
      <w:marLeft w:val="0"/>
      <w:marRight w:val="0"/>
      <w:marTop w:val="0"/>
      <w:marBottom w:val="0"/>
      <w:divBdr>
        <w:top w:val="none" w:sz="0" w:space="0" w:color="auto"/>
        <w:left w:val="none" w:sz="0" w:space="0" w:color="auto"/>
        <w:bottom w:val="none" w:sz="0" w:space="0" w:color="auto"/>
        <w:right w:val="none" w:sz="0" w:space="0" w:color="auto"/>
      </w:divBdr>
    </w:div>
    <w:div w:id="1377655572">
      <w:bodyDiv w:val="1"/>
      <w:marLeft w:val="0"/>
      <w:marRight w:val="0"/>
      <w:marTop w:val="0"/>
      <w:marBottom w:val="0"/>
      <w:divBdr>
        <w:top w:val="none" w:sz="0" w:space="0" w:color="auto"/>
        <w:left w:val="none" w:sz="0" w:space="0" w:color="auto"/>
        <w:bottom w:val="none" w:sz="0" w:space="0" w:color="auto"/>
        <w:right w:val="none" w:sz="0" w:space="0" w:color="auto"/>
      </w:divBdr>
    </w:div>
    <w:div w:id="144631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yperlink" Target="http://www.enterprisedb.com/postgres-plus-edb-blog/marc-linster/postgres-outperforms-mongodb-and-ushers-new-developer-reality"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geomesa.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tm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973A0-2F9D-4AC0-A743-FB1C25FEE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5726</TotalTime>
  <Pages>14</Pages>
  <Words>6588</Words>
  <Characters>37555</Characters>
  <Application>Microsoft Office Word</Application>
  <DocSecurity>0</DocSecurity>
  <Lines>312</Lines>
  <Paragraphs>88</Paragraphs>
  <ScaleCrop>false</ScaleCrop>
  <Company/>
  <LinksUpToDate>false</LinksUpToDate>
  <CharactersWithSpaces>44055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wangnian</cp:lastModifiedBy>
  <cp:revision>582</cp:revision>
  <dcterms:created xsi:type="dcterms:W3CDTF">2016-07-15T12:14:00Z</dcterms:created>
  <dcterms:modified xsi:type="dcterms:W3CDTF">2016-07-24T03:49:00Z</dcterms:modified>
</cp:coreProperties>
</file>