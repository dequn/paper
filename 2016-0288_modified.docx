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C02" w:rsidRPr="005C606E" w:rsidRDefault="00B95C02" w:rsidP="00A40B23">
      <w:pPr>
        <w:ind w:firstLineChars="0" w:firstLine="0"/>
        <w:rPr>
          <w:kern w:val="0"/>
          <w:sz w:val="28"/>
          <w:szCs w:val="28"/>
        </w:rPr>
      </w:pPr>
      <w:r w:rsidRPr="005C606E">
        <w:rPr>
          <w:rFonts w:hint="eastAsia"/>
          <w:kern w:val="0"/>
          <w:sz w:val="28"/>
          <w:szCs w:val="28"/>
        </w:rPr>
        <w:t>基于</w:t>
      </w:r>
      <w:r w:rsidRPr="005C606E">
        <w:rPr>
          <w:kern w:val="0"/>
          <w:sz w:val="28"/>
          <w:szCs w:val="28"/>
        </w:rPr>
        <w:t xml:space="preserve"> HBase </w:t>
      </w:r>
      <w:r w:rsidRPr="005C606E">
        <w:rPr>
          <w:rFonts w:hint="eastAsia"/>
          <w:kern w:val="0"/>
          <w:sz w:val="28"/>
          <w:szCs w:val="28"/>
        </w:rPr>
        <w:t>的面向语义单元的室内移动对象索引</w:t>
      </w:r>
    </w:p>
    <w:p w:rsidR="00B95C02" w:rsidRPr="00BC3D09" w:rsidRDefault="00B95C02" w:rsidP="00A40B23">
      <w:pPr>
        <w:widowControl/>
        <w:spacing w:before="360" w:line="400" w:lineRule="exact"/>
        <w:ind w:firstLineChars="0" w:firstLine="0"/>
        <w:rPr>
          <w:rFonts w:eastAsia="仿宋_GB2312"/>
          <w:kern w:val="0"/>
          <w:sz w:val="24"/>
          <w:szCs w:val="24"/>
          <w:vertAlign w:val="superscript"/>
        </w:rPr>
      </w:pPr>
      <w:r>
        <w:rPr>
          <w:rFonts w:eastAsia="仿宋_GB2312"/>
          <w:kern w:val="0"/>
          <w:sz w:val="24"/>
          <w:szCs w:val="24"/>
        </w:rPr>
        <w:t>张得群</w:t>
      </w:r>
      <w:r w:rsidRPr="00164807">
        <w:rPr>
          <w:rFonts w:eastAsia="仿宋_GB2312"/>
          <w:kern w:val="0"/>
          <w:sz w:val="24"/>
          <w:szCs w:val="24"/>
          <w:vertAlign w:val="superscript"/>
        </w:rPr>
        <w:t>1</w:t>
      </w:r>
      <w:r w:rsidR="002D219B">
        <w:rPr>
          <w:rFonts w:eastAsia="仿宋_GB2312" w:hint="eastAsia"/>
          <w:kern w:val="0"/>
          <w:sz w:val="24"/>
          <w:szCs w:val="24"/>
          <w:vertAlign w:val="superscript"/>
        </w:rPr>
        <w:t>,</w:t>
      </w:r>
      <w:r w:rsidR="002D219B">
        <w:rPr>
          <w:rFonts w:eastAsia="仿宋_GB2312"/>
          <w:kern w:val="0"/>
          <w:sz w:val="24"/>
          <w:szCs w:val="24"/>
          <w:vertAlign w:val="superscript"/>
        </w:rPr>
        <w:t>2</w:t>
      </w:r>
      <w:r>
        <w:rPr>
          <w:rFonts w:eastAsia="仿宋_GB2312" w:hint="eastAsia"/>
          <w:kern w:val="0"/>
          <w:sz w:val="24"/>
          <w:szCs w:val="24"/>
        </w:rPr>
        <w:t>，谢传节</w:t>
      </w:r>
      <w:r w:rsidRPr="00164807">
        <w:rPr>
          <w:rFonts w:eastAsia="仿宋_GB2312"/>
          <w:kern w:val="0"/>
          <w:sz w:val="24"/>
          <w:szCs w:val="24"/>
          <w:vertAlign w:val="superscript"/>
        </w:rPr>
        <w:t>1</w:t>
      </w:r>
      <w:r w:rsidR="009F0B90">
        <w:rPr>
          <w:rFonts w:eastAsia="仿宋_GB2312"/>
          <w:kern w:val="0"/>
          <w:sz w:val="24"/>
          <w:szCs w:val="24"/>
          <w:vertAlign w:val="superscript"/>
        </w:rPr>
        <w:t>,</w:t>
      </w:r>
      <w:r>
        <w:rPr>
          <w:rFonts w:eastAsia="仿宋_GB2312" w:hint="eastAsia"/>
          <w:kern w:val="0"/>
          <w:sz w:val="24"/>
          <w:szCs w:val="24"/>
          <w:vertAlign w:val="superscript"/>
        </w:rPr>
        <w:t>*</w:t>
      </w:r>
      <w:r>
        <w:rPr>
          <w:rFonts w:eastAsia="仿宋_GB2312" w:hint="eastAsia"/>
          <w:kern w:val="0"/>
          <w:sz w:val="24"/>
          <w:szCs w:val="24"/>
        </w:rPr>
        <w:t>，裴韬</w:t>
      </w:r>
      <w:r>
        <w:rPr>
          <w:rFonts w:eastAsia="仿宋_GB2312" w:hint="eastAsia"/>
          <w:kern w:val="0"/>
          <w:sz w:val="24"/>
          <w:szCs w:val="24"/>
          <w:vertAlign w:val="superscript"/>
        </w:rPr>
        <w:t>1</w:t>
      </w:r>
    </w:p>
    <w:p w:rsidR="00B95C02" w:rsidRDefault="00B95C02" w:rsidP="00A40B23">
      <w:pPr>
        <w:ind w:firstLineChars="0" w:firstLine="0"/>
        <w:rPr>
          <w:kern w:val="0"/>
          <w:sz w:val="18"/>
          <w:szCs w:val="24"/>
        </w:rPr>
      </w:pPr>
      <w:r w:rsidRPr="00164807">
        <w:rPr>
          <w:kern w:val="0"/>
          <w:sz w:val="18"/>
          <w:szCs w:val="24"/>
        </w:rPr>
        <w:t>1.</w:t>
      </w:r>
      <w:r w:rsidRPr="00164807">
        <w:rPr>
          <w:kern w:val="0"/>
          <w:sz w:val="18"/>
          <w:szCs w:val="24"/>
        </w:rPr>
        <w:t>中国科学院地理科学与资源研究所</w:t>
      </w:r>
      <w:r>
        <w:rPr>
          <w:rFonts w:hint="eastAsia"/>
          <w:kern w:val="0"/>
          <w:sz w:val="18"/>
          <w:szCs w:val="24"/>
        </w:rPr>
        <w:t xml:space="preserve"> </w:t>
      </w:r>
      <w:r w:rsidRPr="00164807">
        <w:rPr>
          <w:kern w:val="0"/>
          <w:sz w:val="18"/>
          <w:szCs w:val="24"/>
        </w:rPr>
        <w:t>资源与环境信息系统国家重点实验室</w:t>
      </w:r>
      <w:r w:rsidRPr="00164807">
        <w:rPr>
          <w:kern w:val="0"/>
          <w:sz w:val="18"/>
          <w:szCs w:val="24"/>
        </w:rPr>
        <w:t>,</w:t>
      </w:r>
      <w:r w:rsidRPr="00164807">
        <w:rPr>
          <w:kern w:val="0"/>
          <w:sz w:val="18"/>
          <w:szCs w:val="24"/>
        </w:rPr>
        <w:t>北京</w:t>
      </w:r>
      <w:r w:rsidRPr="00164807">
        <w:rPr>
          <w:kern w:val="0"/>
          <w:sz w:val="18"/>
          <w:szCs w:val="24"/>
        </w:rPr>
        <w:t>100101</w:t>
      </w:r>
    </w:p>
    <w:p w:rsidR="002D219B" w:rsidRPr="00EE1DBB" w:rsidRDefault="00EE1DBB" w:rsidP="00A40B23">
      <w:pPr>
        <w:ind w:firstLineChars="0" w:firstLine="0"/>
        <w:rPr>
          <w:kern w:val="0"/>
          <w:sz w:val="18"/>
          <w:szCs w:val="24"/>
        </w:rPr>
      </w:pPr>
      <w:r>
        <w:rPr>
          <w:kern w:val="0"/>
          <w:sz w:val="18"/>
          <w:szCs w:val="24"/>
        </w:rPr>
        <w:t>2.</w:t>
      </w:r>
      <w:r>
        <w:rPr>
          <w:kern w:val="0"/>
          <w:sz w:val="18"/>
          <w:szCs w:val="24"/>
        </w:rPr>
        <w:t>中国科学院大学</w:t>
      </w:r>
      <w:r w:rsidR="004A23CF">
        <w:rPr>
          <w:rFonts w:hint="eastAsia"/>
          <w:kern w:val="0"/>
          <w:sz w:val="18"/>
          <w:szCs w:val="24"/>
        </w:rPr>
        <w:t>,</w:t>
      </w:r>
      <w:r>
        <w:rPr>
          <w:kern w:val="0"/>
          <w:sz w:val="18"/>
          <w:szCs w:val="24"/>
        </w:rPr>
        <w:t>北京</w:t>
      </w:r>
      <w:r w:rsidR="004A23CF">
        <w:rPr>
          <w:rFonts w:hint="eastAsia"/>
          <w:kern w:val="0"/>
          <w:sz w:val="18"/>
          <w:szCs w:val="24"/>
        </w:rPr>
        <w:t>,</w:t>
      </w:r>
      <w:r>
        <w:rPr>
          <w:rFonts w:hint="eastAsia"/>
          <w:kern w:val="0"/>
          <w:sz w:val="18"/>
          <w:szCs w:val="24"/>
        </w:rPr>
        <w:t>100</w:t>
      </w:r>
      <w:r w:rsidR="009647EB">
        <w:rPr>
          <w:kern w:val="0"/>
          <w:sz w:val="18"/>
          <w:szCs w:val="24"/>
        </w:rPr>
        <w:t>049</w:t>
      </w:r>
    </w:p>
    <w:p w:rsidR="00B95C02" w:rsidRDefault="009F0B90" w:rsidP="00A40B23">
      <w:pPr>
        <w:ind w:firstLineChars="0" w:firstLine="0"/>
        <w:rPr>
          <w:sz w:val="30"/>
          <w:szCs w:val="30"/>
        </w:rPr>
      </w:pPr>
      <w:r w:rsidRPr="005C606E">
        <w:rPr>
          <w:rFonts w:hint="eastAsia"/>
          <w:sz w:val="30"/>
          <w:szCs w:val="30"/>
        </w:rPr>
        <w:t xml:space="preserve">Semantic Cell Oriented Indoor </w:t>
      </w:r>
      <w:r>
        <w:rPr>
          <w:rFonts w:hint="eastAsia"/>
          <w:sz w:val="30"/>
          <w:szCs w:val="30"/>
        </w:rPr>
        <w:t>M</w:t>
      </w:r>
      <w:r w:rsidRPr="005C606E">
        <w:rPr>
          <w:rFonts w:hint="eastAsia"/>
          <w:sz w:val="30"/>
          <w:szCs w:val="30"/>
        </w:rPr>
        <w:t xml:space="preserve">oving </w:t>
      </w:r>
      <w:r>
        <w:rPr>
          <w:sz w:val="30"/>
          <w:szCs w:val="30"/>
        </w:rPr>
        <w:t>O</w:t>
      </w:r>
      <w:r w:rsidRPr="005C606E">
        <w:rPr>
          <w:rFonts w:hint="eastAsia"/>
          <w:sz w:val="30"/>
          <w:szCs w:val="30"/>
        </w:rPr>
        <w:t>bjects Index</w:t>
      </w:r>
      <w:r w:rsidRPr="005C606E">
        <w:rPr>
          <w:sz w:val="30"/>
          <w:szCs w:val="30"/>
        </w:rPr>
        <w:t xml:space="preserve"> based on HBase</w:t>
      </w:r>
    </w:p>
    <w:p w:rsidR="00F621C4" w:rsidRPr="00164807" w:rsidRDefault="00F621C4" w:rsidP="00F621C4">
      <w:pPr>
        <w:widowControl/>
        <w:ind w:firstLine="440"/>
        <w:rPr>
          <w:kern w:val="0"/>
          <w:sz w:val="22"/>
          <w:szCs w:val="24"/>
        </w:rPr>
      </w:pPr>
    </w:p>
    <w:p w:rsidR="00B95C02" w:rsidRPr="00215C0E" w:rsidRDefault="00B95C02" w:rsidP="00A40B23">
      <w:pPr>
        <w:widowControl/>
        <w:ind w:firstLineChars="0" w:firstLine="0"/>
        <w:rPr>
          <w:kern w:val="0"/>
          <w:sz w:val="22"/>
          <w:szCs w:val="24"/>
          <w:vertAlign w:val="superscript"/>
        </w:rPr>
      </w:pPr>
      <w:r>
        <w:rPr>
          <w:kern w:val="0"/>
          <w:sz w:val="22"/>
          <w:szCs w:val="24"/>
        </w:rPr>
        <w:t>ZHANG</w:t>
      </w:r>
      <w:r w:rsidRPr="00D06A5D">
        <w:rPr>
          <w:kern w:val="0"/>
          <w:sz w:val="22"/>
          <w:szCs w:val="24"/>
        </w:rPr>
        <w:t xml:space="preserve"> </w:t>
      </w:r>
      <w:r>
        <w:rPr>
          <w:kern w:val="0"/>
          <w:sz w:val="22"/>
          <w:szCs w:val="24"/>
        </w:rPr>
        <w:t>Dequn</w:t>
      </w:r>
      <w:r w:rsidRPr="00D06A5D">
        <w:rPr>
          <w:kern w:val="0"/>
          <w:sz w:val="22"/>
          <w:szCs w:val="24"/>
          <w:vertAlign w:val="superscript"/>
        </w:rPr>
        <w:t>1</w:t>
      </w:r>
      <w:r w:rsidR="009F0B90">
        <w:rPr>
          <w:kern w:val="0"/>
          <w:sz w:val="22"/>
          <w:szCs w:val="24"/>
          <w:vertAlign w:val="superscript"/>
        </w:rPr>
        <w:t>,2</w:t>
      </w:r>
      <w:r>
        <w:rPr>
          <w:rFonts w:hint="eastAsia"/>
          <w:kern w:val="0"/>
          <w:sz w:val="22"/>
          <w:szCs w:val="24"/>
        </w:rPr>
        <w:t xml:space="preserve">, </w:t>
      </w:r>
      <w:r>
        <w:rPr>
          <w:kern w:val="0"/>
          <w:sz w:val="22"/>
          <w:szCs w:val="24"/>
        </w:rPr>
        <w:t>XIE Chuanjie</w:t>
      </w:r>
      <w:r w:rsidRPr="00D06A5D">
        <w:rPr>
          <w:kern w:val="0"/>
          <w:sz w:val="22"/>
          <w:szCs w:val="24"/>
          <w:vertAlign w:val="superscript"/>
        </w:rPr>
        <w:t>1</w:t>
      </w:r>
      <w:r w:rsidR="009F0B90">
        <w:rPr>
          <w:kern w:val="0"/>
          <w:sz w:val="22"/>
          <w:szCs w:val="24"/>
          <w:vertAlign w:val="superscript"/>
        </w:rPr>
        <w:t>,</w:t>
      </w:r>
      <w:r>
        <w:rPr>
          <w:kern w:val="0"/>
          <w:sz w:val="22"/>
          <w:szCs w:val="24"/>
          <w:vertAlign w:val="superscript"/>
        </w:rPr>
        <w:t>*</w:t>
      </w:r>
      <w:r>
        <w:rPr>
          <w:kern w:val="0"/>
          <w:sz w:val="22"/>
          <w:szCs w:val="24"/>
        </w:rPr>
        <w:t>, PEI Tao</w:t>
      </w:r>
      <w:r>
        <w:rPr>
          <w:kern w:val="0"/>
          <w:sz w:val="22"/>
          <w:szCs w:val="24"/>
          <w:vertAlign w:val="superscript"/>
        </w:rPr>
        <w:t>1</w:t>
      </w:r>
    </w:p>
    <w:p w:rsidR="00B95C02" w:rsidRDefault="00B95C02" w:rsidP="00A40B23">
      <w:pPr>
        <w:ind w:firstLineChars="0" w:firstLine="0"/>
        <w:rPr>
          <w:iCs/>
          <w:kern w:val="0"/>
          <w:sz w:val="18"/>
          <w:szCs w:val="18"/>
        </w:rPr>
      </w:pPr>
      <w:r w:rsidRPr="00D06A5D">
        <w:rPr>
          <w:iCs/>
          <w:kern w:val="0"/>
          <w:sz w:val="18"/>
          <w:szCs w:val="18"/>
        </w:rPr>
        <w:t>1</w:t>
      </w:r>
      <w:r>
        <w:rPr>
          <w:rFonts w:hint="eastAsia"/>
          <w:iCs/>
          <w:kern w:val="0"/>
          <w:sz w:val="18"/>
          <w:szCs w:val="18"/>
        </w:rPr>
        <w:t>.</w:t>
      </w:r>
      <w:r w:rsidRPr="00D06A5D">
        <w:rPr>
          <w:iCs/>
          <w:kern w:val="0"/>
          <w:sz w:val="18"/>
          <w:szCs w:val="18"/>
        </w:rPr>
        <w:t xml:space="preserve"> </w:t>
      </w:r>
      <w:r w:rsidRPr="00730E90">
        <w:rPr>
          <w:i/>
          <w:iCs/>
          <w:kern w:val="0"/>
          <w:sz w:val="18"/>
          <w:szCs w:val="18"/>
        </w:rPr>
        <w:t xml:space="preserve">State Key Laboratory of Resources and Environmental Information System, Institute of Geographic Sciences and Natural Resources Research, CAS, Beijing </w:t>
      </w:r>
      <w:r w:rsidRPr="00D06A5D">
        <w:rPr>
          <w:iCs/>
          <w:kern w:val="0"/>
          <w:sz w:val="18"/>
          <w:szCs w:val="18"/>
        </w:rPr>
        <w:t xml:space="preserve">100101, </w:t>
      </w:r>
      <w:r w:rsidRPr="00730E90">
        <w:rPr>
          <w:i/>
          <w:iCs/>
          <w:kern w:val="0"/>
          <w:sz w:val="18"/>
          <w:szCs w:val="18"/>
        </w:rPr>
        <w:t>China</w:t>
      </w:r>
    </w:p>
    <w:p w:rsidR="00A40B23" w:rsidRPr="00A40B23" w:rsidRDefault="00A40B23" w:rsidP="00A40B23">
      <w:pPr>
        <w:ind w:firstLineChars="0" w:firstLine="0"/>
        <w:rPr>
          <w:iCs/>
          <w:kern w:val="0"/>
          <w:sz w:val="18"/>
          <w:szCs w:val="18"/>
        </w:rPr>
      </w:pPr>
      <w:r>
        <w:rPr>
          <w:iCs/>
          <w:kern w:val="0"/>
          <w:sz w:val="18"/>
          <w:szCs w:val="18"/>
        </w:rPr>
        <w:t xml:space="preserve">2. </w:t>
      </w:r>
      <w:r w:rsidR="009647EB" w:rsidRPr="009647EB">
        <w:rPr>
          <w:iCs/>
          <w:kern w:val="0"/>
          <w:sz w:val="18"/>
          <w:szCs w:val="18"/>
        </w:rPr>
        <w:t>University of Chinese Academy of Sciences, Beijing 100049, China</w:t>
      </w:r>
    </w:p>
    <w:p w:rsidR="00B95C02" w:rsidRDefault="00B95C02" w:rsidP="00A40B23">
      <w:pPr>
        <w:ind w:firstLineChars="0" w:firstLine="0"/>
      </w:pPr>
      <w:r w:rsidRPr="0049288A">
        <w:rPr>
          <w:b/>
        </w:rPr>
        <w:t>Abstract</w:t>
      </w:r>
      <w:r>
        <w:t xml:space="preserve">: </w:t>
      </w:r>
    </w:p>
    <w:p w:rsidR="00B95C02" w:rsidRDefault="00B95C02" w:rsidP="00A40B23">
      <w:pPr>
        <w:ind w:firstLineChars="0" w:firstLine="0"/>
      </w:pPr>
      <w:r>
        <w:t>With the development of indoor positioning technique, more and more position data of indoor moving objects are recorded by sensors. As the basic work of moving objects database, index technique has become a hot research spot. Majority of moving objects index existed now are for outdoor moving objects which are not suitable for indoor environment, not only that, they only build index on geography coordinates of moving objects, lack supporting of semantic information which can offer effective support for management and analysis of indoor moving objects, there also will be a performance bottleneck when massive data are ingested and frequent querying are asked if implemented on traditional relational database. In this paper, we build a grid of indoor floor environment and create a map relation from grid to semantic cell, then utilize this map to semanticize indoor moving objects’ location if it was contained in a semantic cell, after this work we build an index called SCoII(Semantic Cell Oriented Indoor moving objects Index), SCoII can answer not only semantic spatio-temporal range query but also indoor moving object’s semantic trajectory query, which can support for semantic-based analysis of indoor moving objects. SCoII is implemented on HBase, so it also avoids the performance degradation of traditional relational database when encounting massive data and have indifferent performance of updating and querying without bottleneck, experiments’ results also showed that it can be adapt to big data. Supporting for semantic information of indoor moving object is the most important feature of SCoII, more data mining job can be done on indoor moving object’s semantic location and semantic trajectory such as the simple example given out at the end, management and analysis based on semantic of indoor moving objects will be convenient on SCoII, it lays a foundation of analysis work in the future.</w:t>
      </w:r>
    </w:p>
    <w:p w:rsidR="00B95C02" w:rsidRDefault="00B95C02" w:rsidP="00A40B23">
      <w:pPr>
        <w:ind w:firstLineChars="0" w:firstLine="0"/>
        <w:rPr>
          <w:szCs w:val="21"/>
        </w:rPr>
      </w:pPr>
      <w:r w:rsidRPr="00D06A5D">
        <w:rPr>
          <w:b/>
          <w:szCs w:val="21"/>
        </w:rPr>
        <w:t xml:space="preserve">Key words: </w:t>
      </w:r>
      <w:r>
        <w:rPr>
          <w:szCs w:val="21"/>
        </w:rPr>
        <w:t>indoor; moving objects; index; semantic; HBase</w:t>
      </w:r>
    </w:p>
    <w:p w:rsidR="00B95C02" w:rsidRPr="00D06A5D" w:rsidRDefault="00B95C02" w:rsidP="00A40B23">
      <w:pPr>
        <w:ind w:firstLineChars="0" w:firstLine="0"/>
        <w:rPr>
          <w:szCs w:val="21"/>
        </w:rPr>
      </w:pPr>
      <w:r w:rsidRPr="00DD2CD5">
        <w:rPr>
          <w:rFonts w:asciiTheme="minorEastAsia" w:hAnsiTheme="minorEastAsia"/>
          <w:b/>
          <w:szCs w:val="21"/>
        </w:rPr>
        <w:t>*</w:t>
      </w:r>
      <w:r w:rsidRPr="00F5287D">
        <w:rPr>
          <w:b/>
          <w:szCs w:val="21"/>
        </w:rPr>
        <w:t>Corresponding author</w:t>
      </w:r>
      <w:r w:rsidRPr="00D06A5D">
        <w:rPr>
          <w:szCs w:val="21"/>
        </w:rPr>
        <w:t>:</w:t>
      </w:r>
      <w:r>
        <w:rPr>
          <w:rFonts w:hint="eastAsia"/>
          <w:szCs w:val="21"/>
        </w:rPr>
        <w:t xml:space="preserve"> </w:t>
      </w:r>
      <w:r>
        <w:rPr>
          <w:szCs w:val="21"/>
        </w:rPr>
        <w:t>XIE Chuanjie</w:t>
      </w:r>
      <w:r w:rsidRPr="00D06A5D">
        <w:rPr>
          <w:szCs w:val="21"/>
        </w:rPr>
        <w:t xml:space="preserve">, E-mail: </w:t>
      </w:r>
      <w:r>
        <w:rPr>
          <w:szCs w:val="21"/>
        </w:rPr>
        <w:t>xiecj</w:t>
      </w:r>
      <w:r w:rsidRPr="00D06A5D">
        <w:rPr>
          <w:szCs w:val="21"/>
        </w:rPr>
        <w:t>@lreis.ac.cn</w:t>
      </w:r>
    </w:p>
    <w:p w:rsidR="00B95C02" w:rsidRDefault="00B95C02" w:rsidP="00A40B23"/>
    <w:p w:rsidR="00B95C02" w:rsidRPr="005C606E" w:rsidRDefault="00B95C02" w:rsidP="00A40B23"/>
    <w:p w:rsidR="00B95C02" w:rsidRPr="008A6723" w:rsidRDefault="00B95C02" w:rsidP="00A40B23">
      <w:pPr>
        <w:ind w:firstLineChars="0" w:firstLine="0"/>
      </w:pPr>
      <w:r w:rsidRPr="00D06A5D">
        <w:rPr>
          <w:b/>
        </w:rPr>
        <w:t>摘要：</w:t>
      </w:r>
      <w:r>
        <w:t>随着室内定位技术的广泛应用</w:t>
      </w:r>
      <w:r>
        <w:rPr>
          <w:rFonts w:hint="eastAsia"/>
        </w:rPr>
        <w:t>，</w:t>
      </w:r>
      <w:r>
        <w:t>传感器记录了越来越多的室内移动对象的位置数据</w:t>
      </w:r>
      <w:r>
        <w:rPr>
          <w:rFonts w:hint="eastAsia"/>
        </w:rPr>
        <w:t>，索引技术作为移动对象数据分析的基础工作也得到越来越多的研究。已有索引技术多是针对室外空间的移动对象，不能支持室内移动对象数据的三维立体性、轨迹的复杂性、</w:t>
      </w:r>
      <w:r>
        <w:rPr>
          <w:rFonts w:hint="eastAsia"/>
        </w:rPr>
        <w:lastRenderedPageBreak/>
        <w:t>随机性等特点，这些索引技术也仅仅关注了移动对象的位置信息，忽略了语义信息，不能有效地支持室内移动对象的管理和分析，并且当面对海量的移动对象数据时，这些架构在传统关系型数据库上的索引都存在着性能瓶颈问题。本文提出了面向语义单元的移动对象表达模型，利用语义单元将室内移动对象的位置语义化，设计了</w:t>
      </w:r>
      <w:r>
        <w:rPr>
          <w:rFonts w:hint="eastAsia"/>
        </w:rPr>
        <w:t>SCoII</w:t>
      </w:r>
      <w:r>
        <w:t xml:space="preserve"> </w:t>
      </w:r>
      <w:r>
        <w:rPr>
          <w:rFonts w:hint="eastAsia"/>
        </w:rPr>
        <w:t>(Semantic</w:t>
      </w:r>
      <w:r w:rsidRPr="001649BA">
        <w:rPr>
          <w:rFonts w:hint="eastAsia"/>
        </w:rPr>
        <w:t xml:space="preserve"> Cell Orient</w:t>
      </w:r>
      <w:r>
        <w:rPr>
          <w:rFonts w:hint="eastAsia"/>
        </w:rPr>
        <w:t>ed Indoor moving objects Index)</w:t>
      </w:r>
      <w:r>
        <w:rPr>
          <w:rFonts w:hint="eastAsia"/>
        </w:rPr>
        <w:t>索引结构对室内移动对象的历史数据进行索引，能够有效支持语义</w:t>
      </w:r>
      <w:ins w:id="0" w:author="Q" w:date="2016-09-15T21:39:00Z">
        <w:r w:rsidR="00C250BE">
          <w:rPr>
            <w:rFonts w:hint="eastAsia"/>
          </w:rPr>
          <w:t>粒度</w:t>
        </w:r>
      </w:ins>
      <w:ins w:id="1" w:author="Q" w:date="2016-09-15T21:40:00Z">
        <w:r w:rsidR="00C250BE">
          <w:rPr>
            <w:rFonts w:hint="eastAsia"/>
          </w:rPr>
          <w:t>上</w:t>
        </w:r>
      </w:ins>
      <w:ins w:id="2" w:author="Q" w:date="2016-09-15T21:39:00Z">
        <w:r w:rsidR="00C250BE">
          <w:rPr>
            <w:rFonts w:hint="eastAsia"/>
          </w:rPr>
          <w:t>的</w:t>
        </w:r>
      </w:ins>
      <w:r>
        <w:rPr>
          <w:rFonts w:hint="eastAsia"/>
        </w:rPr>
        <w:t>时空范围查询、移动对象语义轨迹查询。</w:t>
      </w:r>
      <w:r w:rsidRPr="001649BA">
        <w:rPr>
          <w:rFonts w:hint="eastAsia"/>
        </w:rPr>
        <w:t>索引基于</w:t>
      </w:r>
      <w:r w:rsidRPr="001649BA">
        <w:rPr>
          <w:rFonts w:hint="eastAsia"/>
        </w:rPr>
        <w:t>HBase</w:t>
      </w:r>
      <w:r w:rsidRPr="001649BA">
        <w:rPr>
          <w:rFonts w:hint="eastAsia"/>
        </w:rPr>
        <w:t>实现，能够适应大规模的并发更新与查询，具有良好的规模扩展性</w:t>
      </w:r>
      <w:r>
        <w:rPr>
          <w:rFonts w:hint="eastAsia"/>
        </w:rPr>
        <w:t>，规避了大数据给传统数据库带来的性能瓶颈问题，实现证明其具有</w:t>
      </w:r>
      <w:del w:id="3" w:author="Q" w:date="2016-09-14T10:26:00Z">
        <w:r w:rsidDel="005F10C4">
          <w:rPr>
            <w:rFonts w:hint="eastAsia"/>
          </w:rPr>
          <w:delText>较高</w:delText>
        </w:r>
      </w:del>
      <w:ins w:id="4" w:author="Q" w:date="2016-09-14T10:26:00Z">
        <w:r w:rsidR="005F10C4">
          <w:rPr>
            <w:rFonts w:hint="eastAsia"/>
          </w:rPr>
          <w:t>良好</w:t>
        </w:r>
      </w:ins>
      <w:r>
        <w:rPr>
          <w:rFonts w:hint="eastAsia"/>
        </w:rPr>
        <w:t>的更新和查询性能</w:t>
      </w:r>
      <w:r w:rsidRPr="001649BA">
        <w:rPr>
          <w:rFonts w:hint="eastAsia"/>
        </w:rPr>
        <w:t>。</w:t>
      </w:r>
      <w:r>
        <w:rPr>
          <w:rFonts w:hint="eastAsia"/>
        </w:rPr>
        <w:t>该索引的实现方便了基于语义的室内移动对象分析和数据挖掘工作，为以后的分析工作奠定了基础。</w:t>
      </w:r>
    </w:p>
    <w:p w:rsidR="00B95C02" w:rsidRDefault="00B95C02" w:rsidP="00A40B23">
      <w:pPr>
        <w:ind w:firstLineChars="0" w:firstLine="0"/>
      </w:pPr>
      <w:r w:rsidRPr="00D06A5D">
        <w:rPr>
          <w:b/>
        </w:rPr>
        <w:t>关键</w:t>
      </w:r>
      <w:r w:rsidRPr="00D06A5D">
        <w:rPr>
          <w:rFonts w:hint="eastAsia"/>
          <w:b/>
        </w:rPr>
        <w:t>词</w:t>
      </w:r>
      <w:r w:rsidRPr="00D06A5D">
        <w:rPr>
          <w:b/>
        </w:rPr>
        <w:t>：</w:t>
      </w:r>
      <w:r w:rsidRPr="001649BA">
        <w:rPr>
          <w:rFonts w:hint="eastAsia"/>
        </w:rPr>
        <w:t>室内</w:t>
      </w:r>
      <w:r>
        <w:rPr>
          <w:rFonts w:hint="eastAsia"/>
        </w:rPr>
        <w:t>；</w:t>
      </w:r>
      <w:r w:rsidRPr="001649BA">
        <w:rPr>
          <w:rFonts w:hint="eastAsia"/>
        </w:rPr>
        <w:t>移动对象</w:t>
      </w:r>
      <w:r>
        <w:rPr>
          <w:rFonts w:hint="eastAsia"/>
        </w:rPr>
        <w:t>；</w:t>
      </w:r>
      <w:r w:rsidRPr="001649BA">
        <w:rPr>
          <w:rFonts w:hint="eastAsia"/>
        </w:rPr>
        <w:t>索引</w:t>
      </w:r>
      <w:r>
        <w:rPr>
          <w:rFonts w:hint="eastAsia"/>
        </w:rPr>
        <w:t>；语义；</w:t>
      </w:r>
      <w:r w:rsidRPr="001649BA">
        <w:rPr>
          <w:rFonts w:hint="eastAsia"/>
        </w:rPr>
        <w:t>HBase</w:t>
      </w:r>
    </w:p>
    <w:p w:rsidR="00B95C02" w:rsidRPr="00F07FFE" w:rsidRDefault="00B95C02" w:rsidP="00A40B23">
      <w:pPr>
        <w:pStyle w:val="a5"/>
        <w:ind w:firstLineChars="0" w:firstLine="0"/>
        <w:rPr>
          <w:sz w:val="21"/>
          <w:szCs w:val="21"/>
        </w:rPr>
      </w:pPr>
      <w:r w:rsidRPr="00F07FFE">
        <w:rPr>
          <w:b/>
          <w:sz w:val="21"/>
          <w:szCs w:val="21"/>
        </w:rPr>
        <w:t>收稿日期：</w:t>
      </w:r>
      <w:r w:rsidRPr="00F07FFE">
        <w:rPr>
          <w:sz w:val="21"/>
          <w:szCs w:val="21"/>
        </w:rPr>
        <w:t>201</w:t>
      </w:r>
      <w:r>
        <w:rPr>
          <w:sz w:val="21"/>
          <w:szCs w:val="21"/>
        </w:rPr>
        <w:t>6</w:t>
      </w:r>
      <w:r w:rsidRPr="00F07FFE">
        <w:rPr>
          <w:rFonts w:ascii="宋体" w:hAnsi="宋体"/>
          <w:sz w:val="21"/>
          <w:szCs w:val="21"/>
        </w:rPr>
        <w:t>-</w:t>
      </w:r>
      <w:r w:rsidRPr="00F07FFE">
        <w:rPr>
          <w:sz w:val="21"/>
          <w:szCs w:val="21"/>
        </w:rPr>
        <w:t>0</w:t>
      </w:r>
      <w:r>
        <w:rPr>
          <w:sz w:val="21"/>
          <w:szCs w:val="21"/>
        </w:rPr>
        <w:t>7</w:t>
      </w:r>
      <w:r w:rsidRPr="00F07FFE">
        <w:rPr>
          <w:rFonts w:ascii="宋体" w:hAnsi="宋体"/>
          <w:sz w:val="21"/>
          <w:szCs w:val="21"/>
        </w:rPr>
        <w:t>-</w:t>
      </w:r>
      <w:r>
        <w:rPr>
          <w:sz w:val="21"/>
          <w:szCs w:val="21"/>
        </w:rPr>
        <w:t>2</w:t>
      </w:r>
      <w:r w:rsidR="009F0B90">
        <w:rPr>
          <w:sz w:val="21"/>
          <w:szCs w:val="21"/>
        </w:rPr>
        <w:t>6</w:t>
      </w:r>
    </w:p>
    <w:p w:rsidR="00B95C02" w:rsidRDefault="00B95C02" w:rsidP="00A40B23">
      <w:pPr>
        <w:snapToGrid w:val="0"/>
        <w:ind w:left="1054" w:hangingChars="500" w:hanging="1054"/>
        <w:rPr>
          <w:szCs w:val="21"/>
        </w:rPr>
      </w:pPr>
      <w:r w:rsidRPr="00F07FFE">
        <w:rPr>
          <w:b/>
          <w:szCs w:val="21"/>
        </w:rPr>
        <w:t>基金项目：</w:t>
      </w:r>
      <w:r w:rsidRPr="00E84053">
        <w:rPr>
          <w:szCs w:val="21"/>
        </w:rPr>
        <w:t>国家自然科学基金资助项目</w:t>
      </w:r>
      <w:r>
        <w:rPr>
          <w:rFonts w:hint="eastAsia"/>
          <w:szCs w:val="21"/>
        </w:rPr>
        <w:t>(</w:t>
      </w:r>
      <w:r>
        <w:rPr>
          <w:rFonts w:hint="eastAsia"/>
          <w:color w:val="000000"/>
          <w:shd w:val="clear" w:color="auto" w:fill="FFFFFF"/>
        </w:rPr>
        <w:t>41590845</w:t>
      </w:r>
      <w:r>
        <w:rPr>
          <w:rFonts w:hint="eastAsia"/>
          <w:szCs w:val="21"/>
        </w:rPr>
        <w:t>)</w:t>
      </w:r>
    </w:p>
    <w:p w:rsidR="00B95C02" w:rsidRPr="00E84053" w:rsidRDefault="00B95C02" w:rsidP="00A40B23">
      <w:pPr>
        <w:snapToGrid w:val="0"/>
        <w:ind w:left="1054" w:hangingChars="500" w:hanging="1054"/>
        <w:rPr>
          <w:szCs w:val="21"/>
        </w:rPr>
      </w:pPr>
      <w:r>
        <w:rPr>
          <w:b/>
          <w:szCs w:val="21"/>
        </w:rPr>
        <w:tab/>
      </w:r>
      <w:r>
        <w:rPr>
          <w:szCs w:val="21"/>
        </w:rPr>
        <w:t>山西省</w:t>
      </w:r>
      <w:r>
        <w:rPr>
          <w:rFonts w:hint="eastAsia"/>
          <w:szCs w:val="21"/>
        </w:rPr>
        <w:t>-</w:t>
      </w:r>
      <w:r>
        <w:rPr>
          <w:szCs w:val="21"/>
        </w:rPr>
        <w:t>中科院科技合作项目</w:t>
      </w:r>
      <w:r>
        <w:rPr>
          <w:rFonts w:hint="eastAsia"/>
          <w:szCs w:val="21"/>
        </w:rPr>
        <w:t>(</w:t>
      </w:r>
      <w:r w:rsidRPr="00C50979">
        <w:rPr>
          <w:szCs w:val="21"/>
        </w:rPr>
        <w:t>20141011001</w:t>
      </w:r>
      <w:r>
        <w:rPr>
          <w:rFonts w:hint="eastAsia"/>
          <w:szCs w:val="21"/>
        </w:rPr>
        <w:t>)</w:t>
      </w:r>
    </w:p>
    <w:p w:rsidR="00B95C02" w:rsidRPr="002D628E" w:rsidRDefault="00B95C02" w:rsidP="00A40B23">
      <w:pPr>
        <w:snapToGrid w:val="0"/>
        <w:ind w:left="1054" w:hangingChars="500" w:hanging="1054"/>
        <w:rPr>
          <w:szCs w:val="21"/>
        </w:rPr>
      </w:pPr>
      <w:r w:rsidRPr="00DD2CD5">
        <w:rPr>
          <w:rFonts w:hint="eastAsia"/>
          <w:b/>
          <w:szCs w:val="21"/>
        </w:rPr>
        <w:t>作者简介：</w:t>
      </w:r>
      <w:r>
        <w:rPr>
          <w:rFonts w:hint="eastAsia"/>
          <w:szCs w:val="21"/>
        </w:rPr>
        <w:t>张得群</w:t>
      </w:r>
      <w:r w:rsidRPr="002D628E">
        <w:rPr>
          <w:rFonts w:hint="eastAsia"/>
          <w:szCs w:val="21"/>
        </w:rPr>
        <w:t>（</w:t>
      </w:r>
      <w:r>
        <w:rPr>
          <w:szCs w:val="21"/>
        </w:rPr>
        <w:t>1991</w:t>
      </w:r>
      <w:r w:rsidRPr="002D628E">
        <w:rPr>
          <w:rFonts w:asciiTheme="minorEastAsia" w:hAnsiTheme="minorEastAsia" w:hint="eastAsia"/>
          <w:szCs w:val="21"/>
        </w:rPr>
        <w:t>-</w:t>
      </w:r>
      <w:r w:rsidRPr="002D628E">
        <w:rPr>
          <w:rFonts w:hint="eastAsia"/>
          <w:szCs w:val="21"/>
        </w:rPr>
        <w:t>），男，河南</w:t>
      </w:r>
      <w:r>
        <w:rPr>
          <w:rFonts w:hint="eastAsia"/>
          <w:szCs w:val="21"/>
        </w:rPr>
        <w:t>新乡</w:t>
      </w:r>
      <w:r w:rsidRPr="002D628E">
        <w:rPr>
          <w:rFonts w:hint="eastAsia"/>
          <w:szCs w:val="21"/>
        </w:rPr>
        <w:t>人，硕士</w:t>
      </w:r>
      <w:ins w:id="5" w:author="Q" w:date="2016-09-15T23:02:00Z">
        <w:r w:rsidR="00055E67">
          <w:rPr>
            <w:rFonts w:hint="eastAsia"/>
            <w:szCs w:val="21"/>
          </w:rPr>
          <w:t>研究</w:t>
        </w:r>
      </w:ins>
      <w:r w:rsidRPr="002D628E">
        <w:rPr>
          <w:rFonts w:hint="eastAsia"/>
          <w:szCs w:val="21"/>
        </w:rPr>
        <w:t>生，</w:t>
      </w:r>
      <w:r>
        <w:rPr>
          <w:rFonts w:hint="eastAsia"/>
          <w:szCs w:val="21"/>
        </w:rPr>
        <w:t>主要从事室内移动对象管理与分析方面研究。</w:t>
      </w:r>
      <w:r w:rsidRPr="002D628E">
        <w:rPr>
          <w:szCs w:val="21"/>
        </w:rPr>
        <w:t>E-mail</w:t>
      </w:r>
      <w:r w:rsidRPr="002D628E">
        <w:rPr>
          <w:rFonts w:hint="eastAsia"/>
          <w:szCs w:val="21"/>
        </w:rPr>
        <w:t>：</w:t>
      </w:r>
      <w:r>
        <w:rPr>
          <w:rFonts w:hint="eastAsia"/>
          <w:szCs w:val="21"/>
        </w:rPr>
        <w:t>deq</w:t>
      </w:r>
      <w:r>
        <w:rPr>
          <w:szCs w:val="21"/>
        </w:rPr>
        <w:t>un92@foxmails</w:t>
      </w:r>
      <w:r w:rsidRPr="002D628E">
        <w:rPr>
          <w:szCs w:val="21"/>
        </w:rPr>
        <w:t xml:space="preserve">.com </w:t>
      </w:r>
    </w:p>
    <w:p w:rsidR="00B95C02" w:rsidRDefault="00B95C02" w:rsidP="00A40B23">
      <w:pPr>
        <w:ind w:firstLineChars="0" w:firstLine="0"/>
      </w:pPr>
      <w:r w:rsidRPr="00DD2CD5">
        <w:rPr>
          <w:rFonts w:asciiTheme="minorEastAsia" w:hAnsiTheme="minorEastAsia"/>
          <w:b/>
          <w:szCs w:val="21"/>
        </w:rPr>
        <w:t>*</w:t>
      </w:r>
      <w:r w:rsidRPr="00DD2CD5">
        <w:rPr>
          <w:rFonts w:hint="eastAsia"/>
          <w:b/>
          <w:szCs w:val="21"/>
        </w:rPr>
        <w:t>通讯作者：</w:t>
      </w:r>
      <w:r>
        <w:rPr>
          <w:rFonts w:hint="eastAsia"/>
          <w:szCs w:val="21"/>
        </w:rPr>
        <w:t>谢传节</w:t>
      </w:r>
      <w:r w:rsidRPr="002D628E">
        <w:rPr>
          <w:rFonts w:hint="eastAsia"/>
          <w:szCs w:val="21"/>
        </w:rPr>
        <w:t>(197</w:t>
      </w:r>
      <w:r>
        <w:rPr>
          <w:szCs w:val="21"/>
        </w:rPr>
        <w:t>1</w:t>
      </w:r>
      <w:r w:rsidRPr="002D628E">
        <w:rPr>
          <w:rFonts w:asciiTheme="minorEastAsia" w:hAnsiTheme="minorEastAsia" w:hint="eastAsia"/>
          <w:szCs w:val="21"/>
        </w:rPr>
        <w:t>-</w:t>
      </w:r>
      <w:r w:rsidRPr="002D628E">
        <w:rPr>
          <w:rFonts w:hint="eastAsia"/>
          <w:szCs w:val="21"/>
        </w:rPr>
        <w:t>)</w:t>
      </w:r>
      <w:r w:rsidRPr="002D628E">
        <w:rPr>
          <w:rFonts w:hint="eastAsia"/>
          <w:szCs w:val="21"/>
        </w:rPr>
        <w:t>，</w:t>
      </w:r>
      <w:r>
        <w:rPr>
          <w:rFonts w:hint="eastAsia"/>
          <w:szCs w:val="21"/>
        </w:rPr>
        <w:t>男</w:t>
      </w:r>
      <w:r w:rsidRPr="002D628E">
        <w:rPr>
          <w:rFonts w:hint="eastAsia"/>
          <w:szCs w:val="21"/>
        </w:rPr>
        <w:t>，</w:t>
      </w:r>
      <w:r>
        <w:rPr>
          <w:rFonts w:hint="eastAsia"/>
          <w:szCs w:val="21"/>
        </w:rPr>
        <w:t>安徽潜山人</w:t>
      </w:r>
      <w:r w:rsidRPr="002D628E">
        <w:rPr>
          <w:rFonts w:hint="eastAsia"/>
          <w:szCs w:val="21"/>
        </w:rPr>
        <w:t>，博士，</w:t>
      </w:r>
      <w:r>
        <w:rPr>
          <w:rFonts w:hint="eastAsia"/>
          <w:szCs w:val="21"/>
        </w:rPr>
        <w:t>副</w:t>
      </w:r>
      <w:r w:rsidRPr="002D628E">
        <w:rPr>
          <w:rFonts w:hint="eastAsia"/>
          <w:szCs w:val="21"/>
        </w:rPr>
        <w:t>研究员，主要从事</w:t>
      </w:r>
      <w:r>
        <w:rPr>
          <w:rFonts w:hint="eastAsia"/>
          <w:szCs w:val="21"/>
        </w:rPr>
        <w:t>地理信息大数据研究</w:t>
      </w:r>
      <w:r w:rsidRPr="002D628E">
        <w:rPr>
          <w:rFonts w:hint="eastAsia"/>
          <w:szCs w:val="21"/>
        </w:rPr>
        <w:t>。</w:t>
      </w:r>
      <w:r w:rsidRPr="002D628E">
        <w:rPr>
          <w:rFonts w:hint="eastAsia"/>
          <w:szCs w:val="21"/>
        </w:rPr>
        <w:t xml:space="preserve">E-mail: </w:t>
      </w:r>
      <w:hyperlink r:id="rId8" w:history="1">
        <w:r w:rsidRPr="00C350A2">
          <w:rPr>
            <w:rStyle w:val="ae"/>
          </w:rPr>
          <w:t>xiecj</w:t>
        </w:r>
        <w:r w:rsidRPr="00C350A2">
          <w:rPr>
            <w:rStyle w:val="ae"/>
            <w:rFonts w:hint="eastAsia"/>
          </w:rPr>
          <w:t>@lreis.ac.cn</w:t>
        </w:r>
      </w:hyperlink>
      <w:r>
        <w:rPr>
          <w:rFonts w:hint="eastAsia"/>
          <w:szCs w:val="21"/>
        </w:rPr>
        <w:t>。</w:t>
      </w:r>
    </w:p>
    <w:p w:rsidR="00B95C02" w:rsidRDefault="00B95C02" w:rsidP="00A40B23"/>
    <w:p w:rsidR="00B95C02" w:rsidRPr="006F3D68" w:rsidRDefault="00B95C02" w:rsidP="00A40B23"/>
    <w:p w:rsidR="00B95C02" w:rsidRDefault="00B95C02" w:rsidP="00A40B23">
      <w:pPr>
        <w:pStyle w:val="1"/>
      </w:pPr>
      <w:r w:rsidRPr="001649BA">
        <w:rPr>
          <w:rFonts w:hint="eastAsia"/>
        </w:rPr>
        <w:t>1</w:t>
      </w:r>
      <w:r w:rsidRPr="001649BA">
        <w:t>引言</w:t>
      </w:r>
    </w:p>
    <w:p w:rsidR="00B95C02" w:rsidRDefault="00B95C02" w:rsidP="00A40B23">
      <w:r>
        <w:rPr>
          <w:rFonts w:hint="eastAsia"/>
        </w:rPr>
        <w:t>随着</w:t>
      </w:r>
      <w:r w:rsidRPr="001649BA">
        <w:rPr>
          <w:rFonts w:hint="eastAsia"/>
        </w:rPr>
        <w:t>室内</w:t>
      </w:r>
      <w:r>
        <w:rPr>
          <w:rFonts w:hint="eastAsia"/>
        </w:rPr>
        <w:t>定位技术的发展和广泛引用，传感器记录了越来越多的室内用户的位置数据。这些海量的移动对象数据背后往往蕴含着丰富的与用户行为相关的重要信息，对这些信息进行数据挖据已经成为一个研究热点。</w:t>
      </w:r>
      <w:r>
        <w:t>相比于移动对象位置的坐标信息</w:t>
      </w:r>
      <w:r>
        <w:rPr>
          <w:rFonts w:hint="eastAsia"/>
        </w:rPr>
        <w:t>，</w:t>
      </w:r>
      <w:r>
        <w:t>位置的语义信息具有更加重要的利用价值</w:t>
      </w:r>
      <w:r>
        <w:rPr>
          <w:rFonts w:hint="eastAsia"/>
        </w:rPr>
        <w:t>，</w:t>
      </w:r>
      <w:r>
        <w:t>可以用来挖掘用户的移动模式</w:t>
      </w:r>
      <w:r>
        <w:rPr>
          <w:rFonts w:hint="eastAsia"/>
        </w:rPr>
        <w:t>、</w:t>
      </w:r>
      <w:r>
        <w:t>兴趣偏好等信息</w:t>
      </w:r>
      <w:r w:rsidRPr="001157C6">
        <w:rPr>
          <w:noProof/>
          <w:vertAlign w:val="superscript"/>
        </w:rPr>
        <w:t>[1]</w:t>
      </w:r>
      <w:r>
        <w:rPr>
          <w:rFonts w:hint="eastAsia"/>
        </w:rPr>
        <w:t>。许多学者对移动对象的语义轨迹进行了相关性分析、聚类分析、位置匹配，完成了移动对象相似度</w:t>
      </w:r>
      <w:r w:rsidRPr="008D2C3A">
        <w:rPr>
          <w:noProof/>
          <w:vertAlign w:val="superscript"/>
        </w:rPr>
        <w:t>[2]</w:t>
      </w:r>
      <w:r>
        <w:rPr>
          <w:rFonts w:hint="eastAsia"/>
        </w:rPr>
        <w:t>、路网匹配</w:t>
      </w:r>
      <w:r w:rsidRPr="008D2C3A">
        <w:rPr>
          <w:noProof/>
          <w:vertAlign w:val="superscript"/>
        </w:rPr>
        <w:t>[3]</w:t>
      </w:r>
      <w:r>
        <w:rPr>
          <w:rFonts w:hint="eastAsia"/>
        </w:rPr>
        <w:t>、交通优化</w:t>
      </w:r>
      <w:r w:rsidRPr="008D2C3A">
        <w:rPr>
          <w:noProof/>
          <w:vertAlign w:val="superscript"/>
        </w:rPr>
        <w:t>[4]</w:t>
      </w:r>
      <w:r>
        <w:rPr>
          <w:rFonts w:hint="eastAsia"/>
        </w:rPr>
        <w:t>、数据挖掘</w:t>
      </w:r>
      <w:r w:rsidRPr="008D2C3A">
        <w:rPr>
          <w:noProof/>
          <w:vertAlign w:val="superscript"/>
        </w:rPr>
        <w:t>[5]</w:t>
      </w:r>
      <w:r>
        <w:rPr>
          <w:rFonts w:hint="eastAsia"/>
        </w:rPr>
        <w:t>等工作，可以看出，语义分析是移动对象分析的重要方面并且给这些数据挖掘工作带来重要的研究意义。在室内位置服务领域，除了定位服务提供移动对象的位置坐标外，室内各个房间所代表的空间实体在其性质、功能、用途等属性中包含了大量的语义信息，成为不同语义单元</w:t>
      </w:r>
      <w:r>
        <w:rPr>
          <w:rFonts w:hint="eastAsia"/>
        </w:rPr>
        <w:t>(Semantic Cell)</w:t>
      </w:r>
      <w:r>
        <w:rPr>
          <w:rFonts w:hint="eastAsia"/>
        </w:rPr>
        <w:t>，根据这些语义单元对移动对象进行管理和分析，建立移动对象数据库，是将移动对象位置语义化和数据挖掘的重点。</w:t>
      </w:r>
    </w:p>
    <w:p w:rsidR="00B95C02" w:rsidRPr="001649BA" w:rsidRDefault="00B95C02" w:rsidP="00A40B23">
      <w:r w:rsidRPr="001649BA">
        <w:rPr>
          <w:rFonts w:hint="eastAsia"/>
        </w:rPr>
        <w:t>移动对象索引技术是提高移动对象数据库查询处理性能的关键，相比</w:t>
      </w:r>
      <w:r>
        <w:rPr>
          <w:rFonts w:hint="eastAsia"/>
        </w:rPr>
        <w:t>于其他地理信息</w:t>
      </w:r>
      <w:r w:rsidRPr="001649BA">
        <w:rPr>
          <w:rFonts w:hint="eastAsia"/>
        </w:rPr>
        <w:t>数据库，移动对象数据库</w:t>
      </w:r>
      <w:r>
        <w:rPr>
          <w:rFonts w:hint="eastAsia"/>
        </w:rPr>
        <w:t>更新频率高，需要响应诸如轨迹查询之类具有时空两方面约束的复杂查询</w:t>
      </w:r>
      <w:r w:rsidRPr="001649BA">
        <w:rPr>
          <w:rFonts w:hint="eastAsia"/>
        </w:rPr>
        <w:t>，</w:t>
      </w:r>
      <w:r>
        <w:rPr>
          <w:rFonts w:hint="eastAsia"/>
        </w:rPr>
        <w:t>因此</w:t>
      </w:r>
      <w:r w:rsidRPr="001649BA">
        <w:rPr>
          <w:rFonts w:hint="eastAsia"/>
        </w:rPr>
        <w:t>寻求合适的移动对象索引方法减少搜索空间、加快查询响应速度是移动对象数据库的重要研究部分</w:t>
      </w:r>
      <w:r w:rsidRPr="008D2C3A">
        <w:rPr>
          <w:noProof/>
          <w:vertAlign w:val="superscript"/>
        </w:rPr>
        <w:t>[6]</w:t>
      </w:r>
      <w:r w:rsidRPr="001649BA">
        <w:rPr>
          <w:rFonts w:hint="eastAsia"/>
        </w:rPr>
        <w:t>。</w:t>
      </w:r>
      <w:r>
        <w:rPr>
          <w:rFonts w:hint="eastAsia"/>
        </w:rPr>
        <w:t>但现有的移动对象索引技术多是针对室外环境，并且仅仅关注于对象的位置数据，忽略了环境以及移动对象的语义信息，当处理基于语义约束的查询时，现有索引技术效率低下</w:t>
      </w:r>
      <w:r w:rsidRPr="008D2C3A">
        <w:rPr>
          <w:noProof/>
          <w:vertAlign w:val="superscript"/>
        </w:rPr>
        <w:t>[7]</w:t>
      </w:r>
      <w:r>
        <w:rPr>
          <w:rFonts w:hint="eastAsia"/>
        </w:rPr>
        <w:t>，不能快速响应甚至不能响应查询。本研究</w:t>
      </w:r>
      <w:r w:rsidRPr="001649BA">
        <w:t>在总结了已有的移动对象索引工作的基础上</w:t>
      </w:r>
      <w:r w:rsidRPr="001649BA">
        <w:rPr>
          <w:rFonts w:hint="eastAsia"/>
        </w:rPr>
        <w:t>，</w:t>
      </w:r>
      <w:r w:rsidRPr="001649BA">
        <w:t>设计了基于</w:t>
      </w:r>
      <w:r w:rsidRPr="001649BA">
        <w:rPr>
          <w:rFonts w:hint="eastAsia"/>
        </w:rPr>
        <w:t>HBase</w:t>
      </w:r>
      <w:r>
        <w:rPr>
          <w:rFonts w:hint="eastAsia"/>
        </w:rPr>
        <w:t>的面向语义单元的室内移动对象索引，该索引能够有效支持语义时空范围查询、室内移动对象的语义轨迹查询，在此基础上，可以更方便地开展基于语义的室内移动对象数据挖据</w:t>
      </w:r>
      <w:r w:rsidRPr="001649BA">
        <w:rPr>
          <w:rFonts w:hint="eastAsia"/>
        </w:rPr>
        <w:t>。</w:t>
      </w:r>
    </w:p>
    <w:p w:rsidR="00B95C02" w:rsidRDefault="00B95C02" w:rsidP="00A40B23">
      <w:pPr>
        <w:pStyle w:val="1"/>
      </w:pPr>
      <w:r w:rsidRPr="00D06A5D">
        <w:t xml:space="preserve">2 </w:t>
      </w:r>
      <w:r>
        <w:t>研究背景</w:t>
      </w:r>
    </w:p>
    <w:p w:rsidR="00B95C02" w:rsidRDefault="00B95C02" w:rsidP="00A40B23">
      <w:pPr>
        <w:pStyle w:val="2"/>
      </w:pPr>
      <w:r>
        <w:rPr>
          <w:rFonts w:hint="eastAsia"/>
        </w:rPr>
        <w:t>2.1</w:t>
      </w:r>
      <w:r>
        <w:t>室内移动对象特点</w:t>
      </w:r>
    </w:p>
    <w:p w:rsidR="00B95C02" w:rsidRDefault="00B95C02" w:rsidP="00A40B23">
      <w:r>
        <w:rPr>
          <w:rFonts w:hint="eastAsia"/>
        </w:rPr>
        <w:t>相比于室外移动对象，室内移动对象数据还</w:t>
      </w:r>
      <w:r>
        <w:t>具有以下特点</w:t>
      </w:r>
      <w:r w:rsidRPr="002531DB">
        <w:rPr>
          <w:noProof/>
          <w:vertAlign w:val="superscript"/>
        </w:rPr>
        <w:t>[8]</w:t>
      </w:r>
      <w:r w:rsidRPr="00F87220">
        <w:t xml:space="preserve"> </w:t>
      </w:r>
      <w:r w:rsidRPr="002531DB">
        <w:rPr>
          <w:noProof/>
          <w:vertAlign w:val="superscript"/>
        </w:rPr>
        <w:t>[9]</w:t>
      </w:r>
      <w:r>
        <w:rPr>
          <w:rFonts w:hint="eastAsia"/>
        </w:rPr>
        <w:t>：</w:t>
      </w:r>
    </w:p>
    <w:p w:rsidR="00B95C02" w:rsidRDefault="00B95C02" w:rsidP="00A40B23">
      <w:pPr>
        <w:pStyle w:val="a0"/>
        <w:numPr>
          <w:ilvl w:val="0"/>
          <w:numId w:val="6"/>
        </w:numPr>
        <w:ind w:firstLineChars="0"/>
      </w:pPr>
      <w:r>
        <w:t>室内移动数据的多维性</w:t>
      </w:r>
      <w:bookmarkStart w:id="6" w:name="_GoBack"/>
      <w:bookmarkEnd w:id="6"/>
      <w:r>
        <w:rPr>
          <w:rFonts w:hint="eastAsia"/>
        </w:rPr>
        <w:t>，</w:t>
      </w:r>
      <w:r>
        <w:t>室内环境通常是多楼层构成的立体空间</w:t>
      </w:r>
      <w:r>
        <w:rPr>
          <w:rFonts w:hint="eastAsia"/>
        </w:rPr>
        <w:t>，</w:t>
      </w:r>
      <w:ins w:id="7" w:author="Q" w:date="2016-09-15T21:56:00Z">
        <w:r w:rsidR="00D368F3">
          <w:rPr>
            <w:rFonts w:hint="eastAsia"/>
          </w:rPr>
          <w:t>移动对象的高程信息隐含在楼层的属性信息中，因此移动对象数据具有三维特性。</w:t>
        </w:r>
      </w:ins>
      <w:r>
        <w:t>不同于室外受限</w:t>
      </w:r>
      <w:r>
        <w:lastRenderedPageBreak/>
        <w:t>网络中的移动数据如出租车数据</w:t>
      </w:r>
      <w:r>
        <w:rPr>
          <w:rFonts w:hint="eastAsia"/>
        </w:rPr>
        <w:t>，</w:t>
      </w:r>
      <w:r>
        <w:t>或是可以投影到地球表面的飞行器位置数据等</w:t>
      </w:r>
      <w:r>
        <w:rPr>
          <w:rFonts w:hint="eastAsia"/>
        </w:rPr>
        <w:t>，</w:t>
      </w:r>
      <w:r>
        <w:t>室内移动对象的</w:t>
      </w:r>
      <w:del w:id="8" w:author="Q" w:date="2016-09-15T22:18:00Z">
        <w:r w:rsidDel="00CE67B2">
          <w:rPr>
            <w:rFonts w:hint="eastAsia"/>
          </w:rPr>
          <w:delText>位置数据是三维的，且</w:delText>
        </w:r>
      </w:del>
      <w:ins w:id="9" w:author="Q" w:date="2016-09-15T22:18:00Z">
        <w:r w:rsidR="00CE67B2">
          <w:rPr>
            <w:rFonts w:hint="eastAsia"/>
          </w:rPr>
          <w:t>三维</w:t>
        </w:r>
        <w:r w:rsidR="00F56876">
          <w:t>位置数据</w:t>
        </w:r>
      </w:ins>
      <w:r>
        <w:rPr>
          <w:rFonts w:hint="eastAsia"/>
        </w:rPr>
        <w:t>不能简单的投影处理，已有的位置模型不能有效表达室内移动数据；</w:t>
      </w:r>
    </w:p>
    <w:p w:rsidR="00B95C02" w:rsidRDefault="00B95C02" w:rsidP="00A40B23">
      <w:pPr>
        <w:pStyle w:val="a0"/>
        <w:numPr>
          <w:ilvl w:val="0"/>
          <w:numId w:val="6"/>
        </w:numPr>
        <w:ind w:firstLineChars="0"/>
      </w:pPr>
      <w:r>
        <w:rPr>
          <w:rFonts w:hint="eastAsia"/>
        </w:rPr>
        <w:t>移动轨迹的复杂性和位置的随机性，由于室内研究的尺度比室外要小，整个环境和室内空间的几何信息必须是多边形表示的，移动对象不能脱离这些多边形，但在多边形内部又有很大的自由，因此室内移动轨迹虽然不如欧式空间的中的自由，但又要比受限网络中的复杂。位置的随机性是指移动对象的位置冲突而造成的运动方向和模式的改变，比如在楼道里面迎面走来一个人，必有一方偏离其原有模式，造成了位置上的随机性；</w:t>
      </w:r>
    </w:p>
    <w:p w:rsidR="00B95C02" w:rsidDel="006677CF" w:rsidRDefault="00B95C02" w:rsidP="00A40B23">
      <w:pPr>
        <w:pStyle w:val="a0"/>
        <w:numPr>
          <w:ilvl w:val="0"/>
          <w:numId w:val="6"/>
        </w:numPr>
        <w:ind w:firstLineChars="0"/>
        <w:rPr>
          <w:del w:id="10" w:author="Q" w:date="2016-09-15T22:50:00Z"/>
        </w:rPr>
      </w:pPr>
      <w:del w:id="11" w:author="Q" w:date="2016-09-15T22:50:00Z">
        <w:r w:rsidDel="006677CF">
          <w:rPr>
            <w:rFonts w:hint="eastAsia"/>
          </w:rPr>
          <w:delText>移动对象的目的性更强。室内空间是由功能独立的单元构成，移动对象每到达一个单元，都与该单元的功能性直接相关，带有很强的目的性。室外移动对象的移动也具有目的性，但多数只能体现在运动的终点上，而在室内运动时间短，目的性更强，从一个室内单元到另一个室内单元背后都隐藏着一定的目的，传统的按照坐标表达的移动对象方法不能体现这些信息；</w:delText>
        </w:r>
      </w:del>
    </w:p>
    <w:p w:rsidR="00B95C02" w:rsidRDefault="00B95C02" w:rsidP="00A40B23">
      <w:pPr>
        <w:pStyle w:val="a0"/>
        <w:numPr>
          <w:ilvl w:val="0"/>
          <w:numId w:val="6"/>
        </w:numPr>
        <w:ind w:firstLineChars="0"/>
      </w:pPr>
      <w:r>
        <w:rPr>
          <w:rFonts w:hint="eastAsia"/>
        </w:rPr>
        <w:t>位置的语义性。室内移动对象时时刻刻都处在某一个室内的语义单元中，因此更容易寻求该位置的语义信息，而</w:t>
      </w:r>
      <w:r>
        <w:t>目前移动对象数据模型主要着眼于描述移动对象的位置信息</w:t>
      </w:r>
      <w:r w:rsidRPr="002531DB">
        <w:rPr>
          <w:noProof/>
          <w:vertAlign w:val="superscript"/>
        </w:rPr>
        <w:t>[10]</w:t>
      </w:r>
      <w:r>
        <w:rPr>
          <w:rFonts w:hint="eastAsia"/>
        </w:rPr>
        <w:t>，</w:t>
      </w:r>
      <w:r>
        <w:t>较少考虑语义信息</w:t>
      </w:r>
      <w:r>
        <w:rPr>
          <w:rFonts w:hint="eastAsia"/>
        </w:rPr>
        <w:t>。</w:t>
      </w:r>
    </w:p>
    <w:p w:rsidR="00B95C02" w:rsidRDefault="00B95C02" w:rsidP="00A40B23">
      <w:r>
        <w:t>考虑到以上特点</w:t>
      </w:r>
      <w:r>
        <w:rPr>
          <w:rFonts w:hint="eastAsia"/>
        </w:rPr>
        <w:t>，</w:t>
      </w:r>
      <w:r>
        <w:t>现有的室外移动对象表达模型都不能有效适用于室内移动对象位置的表达</w:t>
      </w:r>
      <w:r>
        <w:rPr>
          <w:rFonts w:hint="eastAsia"/>
        </w:rPr>
        <w:t>，</w:t>
      </w:r>
      <w:r>
        <w:t>因此基于这些室外位置表达模型建立的移动对象索引</w:t>
      </w:r>
      <w:r>
        <w:rPr>
          <w:rFonts w:hint="eastAsia"/>
        </w:rPr>
        <w:t>也同样不适用于室内移动对象，需要根据室内移动对象的特点，构建新的位置表达模型，设计新的索引方式。</w:t>
      </w:r>
    </w:p>
    <w:p w:rsidR="00B95C02" w:rsidRPr="009B7BEB" w:rsidRDefault="00B95C02" w:rsidP="00A40B23">
      <w:r>
        <w:t>另一方面</w:t>
      </w:r>
      <w:r>
        <w:rPr>
          <w:rFonts w:hint="eastAsia"/>
        </w:rPr>
        <w:t>，随着采集数据能力的提高，传感器获得的数据呈爆炸式地增长，</w:t>
      </w:r>
      <w:r>
        <w:t>传统依托在单机节点的空间数据管理方法已经很难满足大规模的数据存储</w:t>
      </w:r>
      <w:r>
        <w:rPr>
          <w:rFonts w:hint="eastAsia"/>
        </w:rPr>
        <w:t>、更新、</w:t>
      </w:r>
      <w:r>
        <w:t>检索需求</w:t>
      </w:r>
      <w:r>
        <w:rPr>
          <w:rFonts w:hint="eastAsia"/>
        </w:rPr>
        <w:t>，规模庞大且动态增长的海量信息造成的系统效率下降已经成为很多移动对象数据库的瓶颈问题。以</w:t>
      </w:r>
      <w:r>
        <w:rPr>
          <w:rFonts w:hint="eastAsia"/>
        </w:rPr>
        <w:t>HBase</w:t>
      </w:r>
      <w:r>
        <w:rPr>
          <w:rFonts w:hint="eastAsia"/>
        </w:rPr>
        <w:t>为代表的应大数据时代而生的分布式数据库给移动对象数据库带来了新的解决方案，</w:t>
      </w:r>
      <w:r>
        <w:rPr>
          <w:rFonts w:hint="eastAsia"/>
        </w:rPr>
        <w:t>HBase</w:t>
      </w:r>
      <w:r>
        <w:t>是根据</w:t>
      </w:r>
      <w:r>
        <w:t>Google</w:t>
      </w:r>
      <w:r>
        <w:t>公司</w:t>
      </w:r>
      <w:r>
        <w:t>Change</w:t>
      </w:r>
      <w:r>
        <w:t>等人发表的论文</w:t>
      </w:r>
      <w:r>
        <w:rPr>
          <w:rFonts w:hint="eastAsia"/>
        </w:rPr>
        <w:t>“</w:t>
      </w:r>
      <w:r>
        <w:t>BigTable: A Distributed Storage System for Structured Data</w:t>
      </w:r>
      <w:r>
        <w:rPr>
          <w:rFonts w:hint="eastAsia"/>
        </w:rPr>
        <w:t>”的一个开源实现</w:t>
      </w:r>
      <w:r w:rsidRPr="002531DB">
        <w:rPr>
          <w:noProof/>
          <w:vertAlign w:val="superscript"/>
        </w:rPr>
        <w:t>[11]</w:t>
      </w:r>
      <w:r>
        <w:rPr>
          <w:rFonts w:hint="eastAsia"/>
        </w:rPr>
        <w:t>，其设计</w:t>
      </w:r>
      <w:r>
        <w:t>旨在能够提供从大规模数据集中随机和实时的高性能读写访问</w:t>
      </w:r>
      <w:r>
        <w:rPr>
          <w:rFonts w:hint="eastAsia"/>
        </w:rPr>
        <w:t>。空间数据既可以被传统的关系型数据库存储，又可以被</w:t>
      </w:r>
      <w:r>
        <w:rPr>
          <w:rFonts w:hint="eastAsia"/>
        </w:rPr>
        <w:t xml:space="preserve"> NoSQL(Not Only SQL)</w:t>
      </w:r>
      <w:r>
        <w:rPr>
          <w:rFonts w:hint="eastAsia"/>
        </w:rPr>
        <w:t>数据库存储</w:t>
      </w:r>
      <w:r w:rsidRPr="002531DB">
        <w:rPr>
          <w:noProof/>
          <w:vertAlign w:val="superscript"/>
        </w:rPr>
        <w:t>[12]</w:t>
      </w:r>
      <w:r>
        <w:rPr>
          <w:rFonts w:hint="eastAsia"/>
        </w:rPr>
        <w:t>，为了充分利用分布式数据库的特性来提高移动对象数据库的更新和查询效率，可根据需求构建基于</w:t>
      </w:r>
      <w:r>
        <w:rPr>
          <w:rFonts w:hint="eastAsia"/>
        </w:rPr>
        <w:t>HB</w:t>
      </w:r>
      <w:r>
        <w:t>ase</w:t>
      </w:r>
      <w:r>
        <w:t>的针对室内</w:t>
      </w:r>
      <w:r>
        <w:rPr>
          <w:rFonts w:hint="eastAsia"/>
        </w:rPr>
        <w:t>移动对象</w:t>
      </w:r>
      <w:r>
        <w:t>的时空索引结构</w:t>
      </w:r>
      <w:r>
        <w:rPr>
          <w:rFonts w:hint="eastAsia"/>
        </w:rPr>
        <w:t>。</w:t>
      </w:r>
    </w:p>
    <w:p w:rsidR="00B95C02" w:rsidRDefault="00B95C02" w:rsidP="00A40B23">
      <w:pPr>
        <w:pStyle w:val="2"/>
      </w:pPr>
      <w:r>
        <w:rPr>
          <w:rFonts w:hint="eastAsia"/>
        </w:rPr>
        <w:t>2.</w:t>
      </w:r>
      <w:ins w:id="12" w:author="Q" w:date="2016-09-14T08:33:00Z">
        <w:r w:rsidR="00DB6A98">
          <w:t>2</w:t>
        </w:r>
      </w:ins>
      <w:del w:id="13" w:author="Q" w:date="2016-09-14T08:33:00Z">
        <w:r w:rsidDel="00C92E83">
          <w:rPr>
            <w:rFonts w:hint="eastAsia"/>
          </w:rPr>
          <w:delText>1</w:delText>
        </w:r>
      </w:del>
      <w:r>
        <w:rPr>
          <w:rFonts w:hint="eastAsia"/>
        </w:rPr>
        <w:t>移动对象索引</w:t>
      </w:r>
      <w:r>
        <w:t>研究现状</w:t>
      </w:r>
    </w:p>
    <w:p w:rsidR="00B95C02" w:rsidRDefault="00B95C02" w:rsidP="00A40B23">
      <w:r w:rsidRPr="00A54E1B">
        <w:t>Jensen</w:t>
      </w:r>
      <w:r>
        <w:t>等人</w:t>
      </w:r>
      <w:r w:rsidRPr="002531DB">
        <w:rPr>
          <w:noProof/>
          <w:vertAlign w:val="superscript"/>
        </w:rPr>
        <w:t>[13]</w:t>
      </w:r>
      <w:r>
        <w:rPr>
          <w:rFonts w:hint="eastAsia"/>
        </w:rPr>
        <w:t>提出了室内移动轨迹索引结构—</w:t>
      </w:r>
      <w:r>
        <w:t>RTR-tree( Reader-Time R-Tree)</w:t>
      </w:r>
      <w:r>
        <w:rPr>
          <w:rFonts w:hint="eastAsia"/>
        </w:rPr>
        <w:t>和</w:t>
      </w:r>
      <w:r>
        <w:rPr>
          <w:rFonts w:hint="eastAsia"/>
        </w:rPr>
        <w:t>T</w:t>
      </w:r>
      <w:r>
        <w:t>P</w:t>
      </w:r>
      <w:r>
        <w:rPr>
          <w:vertAlign w:val="superscript"/>
        </w:rPr>
        <w:t>2</w:t>
      </w:r>
      <w:r>
        <w:t>R-tree( Time Parameter Point R-Tree)</w:t>
      </w:r>
      <w:r>
        <w:rPr>
          <w:rFonts w:hint="eastAsia"/>
        </w:rPr>
        <w:t>，</w:t>
      </w:r>
      <w:r>
        <w:t>从名字可以看出</w:t>
      </w:r>
      <w:r>
        <w:rPr>
          <w:rFonts w:hint="eastAsia"/>
        </w:rPr>
        <w:t>，</w:t>
      </w:r>
      <w:r>
        <w:t>这两种结构都是基于</w:t>
      </w:r>
      <w:r>
        <w:t>R-tree</w:t>
      </w:r>
      <w:r>
        <w:t>实现的</w:t>
      </w:r>
      <w:r>
        <w:rPr>
          <w:rFonts w:hint="eastAsia"/>
        </w:rPr>
        <w:t>。</w:t>
      </w:r>
      <w:r>
        <w:t>RTR-tree</w:t>
      </w:r>
      <w:r>
        <w:rPr>
          <w:rFonts w:hint="eastAsia"/>
        </w:rPr>
        <w:t>水平线段的组合来表示移动轨迹，可以支持空间范围查询，</w:t>
      </w:r>
      <w:r>
        <w:rPr>
          <w:rFonts w:hint="eastAsia"/>
        </w:rPr>
        <w:t>T</w:t>
      </w:r>
      <w:r>
        <w:t>P</w:t>
      </w:r>
      <w:r>
        <w:rPr>
          <w:vertAlign w:val="superscript"/>
        </w:rPr>
        <w:t>2</w:t>
      </w:r>
      <w:r>
        <w:t>R-tree</w:t>
      </w:r>
      <w:r>
        <w:t>通过</w:t>
      </w:r>
      <w:r>
        <w:rPr>
          <w:rFonts w:hint="eastAsia"/>
        </w:rPr>
        <w:t>把轨迹表示为带有时间属性的点的序列，从而支持移动对象的轨迹查询。</w:t>
      </w:r>
      <w:r w:rsidRPr="00A54E1B">
        <w:rPr>
          <w:rFonts w:hint="eastAsia"/>
        </w:rPr>
        <w:t>甘早斌</w:t>
      </w:r>
      <w:r>
        <w:rPr>
          <w:rFonts w:hint="eastAsia"/>
        </w:rPr>
        <w:t>等人</w:t>
      </w:r>
      <w:r w:rsidRPr="002531DB">
        <w:rPr>
          <w:noProof/>
          <w:vertAlign w:val="superscript"/>
        </w:rPr>
        <w:t>[14]</w:t>
      </w:r>
      <w:r>
        <w:rPr>
          <w:rFonts w:hint="eastAsia"/>
        </w:rPr>
        <w:t>在</w:t>
      </w:r>
      <w:r>
        <w:rPr>
          <w:rFonts w:hint="eastAsia"/>
        </w:rPr>
        <w:t>Jens</w:t>
      </w:r>
      <w:r>
        <w:t>en</w:t>
      </w:r>
      <w:r>
        <w:t>工作的基础上</w:t>
      </w:r>
      <w:r>
        <w:rPr>
          <w:rFonts w:hint="eastAsia"/>
        </w:rPr>
        <w:t>增加一棵</w:t>
      </w:r>
      <w:r w:rsidRPr="00FF147D">
        <w:t>R-tree</w:t>
      </w:r>
      <w:r>
        <w:rPr>
          <w:rFonts w:hint="eastAsia"/>
        </w:rPr>
        <w:t>进行移动对象索引，形成了</w:t>
      </w:r>
      <w:r>
        <w:rPr>
          <w:rFonts w:hint="eastAsia"/>
        </w:rPr>
        <w:t>DR-tree (Dual</w:t>
      </w:r>
      <w:r>
        <w:t xml:space="preserve"> R-tree</w:t>
      </w:r>
      <w:r>
        <w:rPr>
          <w:rFonts w:hint="eastAsia"/>
        </w:rPr>
        <w:t>)</w:t>
      </w:r>
      <w:r>
        <w:rPr>
          <w:rFonts w:hint="eastAsia"/>
        </w:rPr>
        <w:t>，有助于提高室内移动对象轨迹查询的性能，但空间开销较大</w:t>
      </w:r>
      <w:r w:rsidRPr="002531DB">
        <w:rPr>
          <w:noProof/>
          <w:vertAlign w:val="superscript"/>
        </w:rPr>
        <w:t>[15]</w:t>
      </w:r>
      <w:r>
        <w:rPr>
          <w:rFonts w:hint="eastAsia"/>
        </w:rPr>
        <w:t>。</w:t>
      </w:r>
    </w:p>
    <w:p w:rsidR="00B95C02" w:rsidRPr="002F5286" w:rsidRDefault="00B95C02" w:rsidP="00A40B23">
      <w:r w:rsidRPr="002F5286">
        <w:t>Shin</w:t>
      </w:r>
      <w:r w:rsidRPr="002F5286">
        <w:t>等人</w:t>
      </w:r>
      <w:r w:rsidRPr="002531DB">
        <w:rPr>
          <w:noProof/>
          <w:vertAlign w:val="superscript"/>
        </w:rPr>
        <w:t>[16]</w:t>
      </w:r>
      <w:r w:rsidRPr="002F5286">
        <w:rPr>
          <w:rFonts w:hint="eastAsia"/>
        </w:rPr>
        <w:t>提出的</w:t>
      </w:r>
      <w:r w:rsidRPr="002F5286">
        <w:rPr>
          <w:rFonts w:hint="eastAsia"/>
        </w:rPr>
        <w:t>ACII</w:t>
      </w:r>
      <w:r>
        <w:t xml:space="preserve"> (Adaptive Cell-based Index for Indoor moving objects)</w:t>
      </w:r>
      <w:r w:rsidRPr="002F5286">
        <w:rPr>
          <w:rFonts w:hint="eastAsia"/>
        </w:rPr>
        <w:t>索引</w:t>
      </w:r>
      <w:r>
        <w:rPr>
          <w:rFonts w:hint="eastAsia"/>
        </w:rPr>
        <w:t>共有两层结构——</w:t>
      </w:r>
      <w:r w:rsidRPr="002F5286">
        <w:rPr>
          <w:rFonts w:hint="eastAsia"/>
        </w:rPr>
        <w:t>MC</w:t>
      </w:r>
      <w:r>
        <w:rPr>
          <w:rFonts w:hint="eastAsia"/>
        </w:rPr>
        <w:t>(</w:t>
      </w:r>
      <w:r w:rsidRPr="002F5286">
        <w:rPr>
          <w:rFonts w:hint="eastAsia"/>
        </w:rPr>
        <w:t>Me</w:t>
      </w:r>
      <w:r w:rsidRPr="002F5286">
        <w:t>mory Cell</w:t>
      </w:r>
      <w:r>
        <w:rPr>
          <w:rFonts w:hint="eastAsia"/>
        </w:rPr>
        <w:t>)</w:t>
      </w:r>
      <w:r w:rsidRPr="002F5286">
        <w:rPr>
          <w:rFonts w:hint="eastAsia"/>
        </w:rPr>
        <w:t>和</w:t>
      </w:r>
      <w:r w:rsidRPr="002F5286">
        <w:rPr>
          <w:rFonts w:hint="eastAsia"/>
        </w:rPr>
        <w:t xml:space="preserve"> MEMO</w:t>
      </w:r>
      <w:r>
        <w:t xml:space="preserve"> </w:t>
      </w:r>
      <w:r w:rsidRPr="002F5286">
        <w:t>(Memory)</w:t>
      </w:r>
      <w:r>
        <w:rPr>
          <w:rFonts w:hint="eastAsia"/>
        </w:rPr>
        <w:t>。</w:t>
      </w:r>
      <w:r w:rsidRPr="002F5286">
        <w:rPr>
          <w:rFonts w:hint="eastAsia"/>
        </w:rPr>
        <w:t>MC</w:t>
      </w:r>
      <w:r w:rsidRPr="002F5286">
        <w:rPr>
          <w:rFonts w:hint="eastAsia"/>
        </w:rPr>
        <w:t>结构将室内单元划分成固定大小的</w:t>
      </w:r>
      <w:r w:rsidRPr="002F5286">
        <w:rPr>
          <w:rFonts w:hint="eastAsia"/>
        </w:rPr>
        <w:t>Cell</w:t>
      </w:r>
      <w:r w:rsidRPr="002F5286">
        <w:rPr>
          <w:rFonts w:hint="eastAsia"/>
        </w:rPr>
        <w:t>建立空间索引树，并以</w:t>
      </w:r>
      <w:r>
        <w:rPr>
          <w:rFonts w:hint="eastAsia"/>
        </w:rPr>
        <w:t>这些</w:t>
      </w:r>
      <w:r>
        <w:rPr>
          <w:rFonts w:hint="eastAsia"/>
        </w:rPr>
        <w:t>Cell</w:t>
      </w:r>
      <w:r>
        <w:rPr>
          <w:rFonts w:hint="eastAsia"/>
        </w:rPr>
        <w:t>为标识对当前时刻所含有</w:t>
      </w:r>
      <w:r w:rsidRPr="002F5286">
        <w:rPr>
          <w:rFonts w:hint="eastAsia"/>
        </w:rPr>
        <w:t>的移动对象建立</w:t>
      </w:r>
      <w:r>
        <w:rPr>
          <w:rFonts w:hint="eastAsia"/>
        </w:rPr>
        <w:t>Hash</w:t>
      </w:r>
      <w:r w:rsidRPr="002F5286">
        <w:rPr>
          <w:rFonts w:hint="eastAsia"/>
        </w:rPr>
        <w:t>索引</w:t>
      </w:r>
      <w:r>
        <w:rPr>
          <w:rFonts w:hint="eastAsia"/>
        </w:rPr>
        <w:t>，用来索引实时移动对象；</w:t>
      </w:r>
      <w:r>
        <w:rPr>
          <w:rFonts w:hint="eastAsia"/>
        </w:rPr>
        <w:t>MEMO</w:t>
      </w:r>
      <w:r>
        <w:rPr>
          <w:rFonts w:hint="eastAsia"/>
        </w:rPr>
        <w:t>结构以移动对象为主键，存储</w:t>
      </w:r>
      <w:r w:rsidRPr="002F5286">
        <w:rPr>
          <w:rFonts w:hint="eastAsia"/>
        </w:rPr>
        <w:t>移动对象</w:t>
      </w:r>
      <w:r>
        <w:rPr>
          <w:rFonts w:hint="eastAsia"/>
        </w:rPr>
        <w:t>的</w:t>
      </w:r>
      <w:r w:rsidRPr="002F5286">
        <w:rPr>
          <w:rFonts w:hint="eastAsia"/>
        </w:rPr>
        <w:t>历史轨迹数据。该索引支持全时态的移动对象查询，可以实现较高</w:t>
      </w:r>
      <w:r>
        <w:rPr>
          <w:rFonts w:hint="eastAsia"/>
        </w:rPr>
        <w:t>的数据更新</w:t>
      </w:r>
      <w:r w:rsidRPr="002F5286">
        <w:rPr>
          <w:rFonts w:hint="eastAsia"/>
        </w:rPr>
        <w:t>频率，适用于实时应用的场景，</w:t>
      </w:r>
      <w:r>
        <w:t>实验表明</w:t>
      </w:r>
      <w:r w:rsidRPr="002F5286">
        <w:t>ACII</w:t>
      </w:r>
      <w:r w:rsidRPr="002F5286">
        <w:rPr>
          <w:rFonts w:hint="eastAsia"/>
        </w:rPr>
        <w:t>最多使用</w:t>
      </w:r>
      <w:r>
        <w:rPr>
          <w:rFonts w:hint="eastAsia"/>
        </w:rPr>
        <w:t>R</w:t>
      </w:r>
      <w:r>
        <w:t>-tree</w:t>
      </w:r>
      <w:r>
        <w:rPr>
          <w:rFonts w:hint="eastAsia"/>
        </w:rPr>
        <w:t>及</w:t>
      </w:r>
      <w:r w:rsidRPr="002F5286">
        <w:t>其</w:t>
      </w:r>
      <w:r w:rsidRPr="002F5286">
        <w:rPr>
          <w:rFonts w:hint="eastAsia"/>
        </w:rPr>
        <w:t>变种树</w:t>
      </w:r>
      <w:r w:rsidRPr="002F5286">
        <w:rPr>
          <w:rFonts w:hint="eastAsia"/>
        </w:rPr>
        <w:t>30%</w:t>
      </w:r>
      <w:r w:rsidRPr="002F5286">
        <w:rPr>
          <w:rFonts w:hint="eastAsia"/>
        </w:rPr>
        <w:t>的空间，轨迹查询效率却要高于</w:t>
      </w:r>
      <w:r w:rsidRPr="002F5286">
        <w:rPr>
          <w:rFonts w:hint="eastAsia"/>
        </w:rPr>
        <w:t>R-tree</w:t>
      </w:r>
      <w:r w:rsidRPr="002531DB">
        <w:rPr>
          <w:noProof/>
          <w:vertAlign w:val="superscript"/>
        </w:rPr>
        <w:t>[16]</w:t>
      </w:r>
      <w:r w:rsidRPr="002F5286">
        <w:rPr>
          <w:rFonts w:hint="eastAsia"/>
        </w:rPr>
        <w:t>。</w:t>
      </w:r>
    </w:p>
    <w:p w:rsidR="00B95C02" w:rsidRDefault="00B95C02" w:rsidP="00A40B23">
      <w:r>
        <w:rPr>
          <w:rFonts w:hint="eastAsia"/>
        </w:rPr>
        <w:lastRenderedPageBreak/>
        <w:t>贲婷婷等人</w:t>
      </w:r>
      <w:r w:rsidRPr="002531DB">
        <w:rPr>
          <w:noProof/>
          <w:vertAlign w:val="superscript"/>
        </w:rPr>
        <w:t>[7, 17]</w:t>
      </w:r>
      <w:r>
        <w:rPr>
          <w:rFonts w:hint="eastAsia"/>
        </w:rPr>
        <w:t>提出了</w:t>
      </w:r>
      <w:r>
        <w:rPr>
          <w:rFonts w:hint="eastAsia"/>
        </w:rPr>
        <w:t xml:space="preserve">MQII </w:t>
      </w:r>
      <w:r>
        <w:t>( Multiple queries indoor index)</w:t>
      </w:r>
      <w:r>
        <w:rPr>
          <w:rFonts w:hint="eastAsia"/>
        </w:rPr>
        <w:t>索引结构，该索引分别建立了</w:t>
      </w:r>
      <w:r>
        <w:rPr>
          <w:rFonts w:hint="eastAsia"/>
        </w:rPr>
        <w:t>Hash</w:t>
      </w:r>
      <w:r>
        <w:rPr>
          <w:rFonts w:hint="eastAsia"/>
        </w:rPr>
        <w:t>表、对象链表、桶链表来存储移动对象历史轨迹信息和当前位置信息。对象链表提供针对移动对象的索引，存放移动对象信息和移动对象的桶链表指针；</w:t>
      </w:r>
      <w:r>
        <w:rPr>
          <w:rFonts w:hint="eastAsia"/>
        </w:rPr>
        <w:t>Hash</w:t>
      </w:r>
      <w:r>
        <w:rPr>
          <w:rFonts w:hint="eastAsia"/>
        </w:rPr>
        <w:t>表存储室内单元信息和该室内单元对应的桶链表地址，每一个单元对应一个通链表；桶链表用来存储该室内单元中对象的信息，包括进出时间等。该方法有效支持对象查询、位置查询、范围查询、时间片查询，实验效率高于</w:t>
      </w:r>
      <w:r>
        <w:rPr>
          <w:rFonts w:hint="eastAsia"/>
        </w:rPr>
        <w:t>ACII</w:t>
      </w:r>
      <w:r>
        <w:rPr>
          <w:rFonts w:hint="eastAsia"/>
        </w:rPr>
        <w:t>索引，但其消耗空间较大，针对大数据量的存储与检索有待进一步改进。</w:t>
      </w:r>
    </w:p>
    <w:p w:rsidR="00B95C02" w:rsidRDefault="00B95C02" w:rsidP="00A40B23">
      <w:r>
        <w:rPr>
          <w:rFonts w:hint="eastAsia"/>
        </w:rPr>
        <w:t>以上的索引结构是建立在传统的关系型数据库上的，虽然能够实现是移动对象的管理与分析，但通常要受限于数据量、更新频率、查询频率等，存在不同的瓶颈。另一方面，分布式数据库如</w:t>
      </w:r>
      <w:r>
        <w:rPr>
          <w:rFonts w:hint="eastAsia"/>
        </w:rPr>
        <w:t>BigTable, HBase</w:t>
      </w:r>
      <w:r>
        <w:rPr>
          <w:rFonts w:hint="eastAsia"/>
        </w:rPr>
        <w:t>等虽然能够应对大规模的并发场景，但并不直接支持时空索引和属性索引，不满足移动对象存储与分析的要求，如果没有合适的二级索引，即使基于</w:t>
      </w:r>
      <w:r>
        <w:rPr>
          <w:rFonts w:hint="eastAsia"/>
        </w:rPr>
        <w:t xml:space="preserve">MapReduce </w:t>
      </w:r>
      <w:r>
        <w:rPr>
          <w:rFonts w:hint="eastAsia"/>
        </w:rPr>
        <w:t>的并行计算框架，也要扫描全部数据才能够实现数据检索，造成了计算资源、时间的极大浪费，降低了效率</w:t>
      </w:r>
      <w:r w:rsidRPr="002531DB">
        <w:rPr>
          <w:noProof/>
          <w:vertAlign w:val="superscript"/>
        </w:rPr>
        <w:t>[18]</w:t>
      </w:r>
      <w:r>
        <w:rPr>
          <w:rFonts w:hint="eastAsia"/>
        </w:rPr>
        <w:t>。如何基于分布式数据库的特点针对移动对象数据设计合理数据结构与索引结构，许多学者也做了很多的研究工作。</w:t>
      </w:r>
    </w:p>
    <w:p w:rsidR="00B95C02" w:rsidRDefault="00B95C02" w:rsidP="00A40B23">
      <w:r>
        <w:rPr>
          <w:rFonts w:hint="eastAsia"/>
        </w:rPr>
        <w:t>Nishimura</w:t>
      </w:r>
      <w:r>
        <w:rPr>
          <w:rFonts w:hint="eastAsia"/>
        </w:rPr>
        <w:t>等人</w:t>
      </w:r>
      <w:r w:rsidRPr="002531DB">
        <w:rPr>
          <w:noProof/>
          <w:vertAlign w:val="superscript"/>
        </w:rPr>
        <w:t>[19, 20]</w:t>
      </w:r>
      <w:r>
        <w:rPr>
          <w:rFonts w:hint="eastAsia"/>
        </w:rPr>
        <w:t>设计的</w:t>
      </w:r>
      <w:r>
        <w:rPr>
          <w:rFonts w:hint="eastAsia"/>
        </w:rPr>
        <w:t>MD-HBase</w:t>
      </w:r>
      <w:r>
        <w:rPr>
          <w:rFonts w:hint="eastAsia"/>
        </w:rPr>
        <w:t>首先通过</w:t>
      </w:r>
      <w:r>
        <w:rPr>
          <w:rFonts w:hint="eastAsia"/>
        </w:rPr>
        <w:t>KD-tree</w:t>
      </w:r>
      <w:r>
        <w:rPr>
          <w:rFonts w:hint="eastAsia"/>
        </w:rPr>
        <w:t>和</w:t>
      </w:r>
      <w:r>
        <w:rPr>
          <w:rFonts w:hint="eastAsia"/>
        </w:rPr>
        <w:t>Quad-tree</w:t>
      </w:r>
      <w:r>
        <w:rPr>
          <w:rFonts w:hint="eastAsia"/>
        </w:rPr>
        <w:t>建立空间索引，之后再通过</w:t>
      </w:r>
      <w:r>
        <w:rPr>
          <w:rFonts w:hint="eastAsia"/>
        </w:rPr>
        <w:t>Z-ordering</w:t>
      </w:r>
      <w:r>
        <w:rPr>
          <w:rFonts w:hint="eastAsia"/>
        </w:rPr>
        <w:t>空间填充曲线将其降至一维，将</w:t>
      </w:r>
      <w:r>
        <w:rPr>
          <w:rFonts w:hint="eastAsia"/>
        </w:rPr>
        <w:t>Z-ordering</w:t>
      </w:r>
      <w:r>
        <w:rPr>
          <w:rFonts w:hint="eastAsia"/>
        </w:rPr>
        <w:t>编码作为</w:t>
      </w:r>
      <w:r>
        <w:rPr>
          <w:rFonts w:hint="eastAsia"/>
        </w:rPr>
        <w:t>HBase</w:t>
      </w:r>
      <w:r>
        <w:rPr>
          <w:rFonts w:hint="eastAsia"/>
        </w:rPr>
        <w:t>主键，</w:t>
      </w:r>
      <w:r>
        <w:rPr>
          <w:rFonts w:hint="eastAsia"/>
        </w:rPr>
        <w:t xml:space="preserve"> MD-</w:t>
      </w:r>
      <w:r>
        <w:t>HBase</w:t>
      </w:r>
      <w:r>
        <w:rPr>
          <w:rFonts w:hint="eastAsia"/>
        </w:rPr>
        <w:t>能够实现较高效率的范围查询，但不支持对象查询，虽然也可以在空间索引树的结点上添加语义信息，但进行语义查询时需要先进行空间索引树搜索，再转换为</w:t>
      </w:r>
      <w:r>
        <w:rPr>
          <w:rFonts w:hint="eastAsia"/>
        </w:rPr>
        <w:t>Z-ordering</w:t>
      </w:r>
      <w:r>
        <w:rPr>
          <w:rFonts w:hint="eastAsia"/>
        </w:rPr>
        <w:t>编码，最后进行</w:t>
      </w:r>
      <w:del w:id="14" w:author="Q" w:date="2016-09-15T22:41:00Z">
        <w:r w:rsidDel="00401AD5">
          <w:rPr>
            <w:rFonts w:hint="eastAsia"/>
          </w:rPr>
          <w:delText>实际</w:delText>
        </w:r>
      </w:del>
      <w:r>
        <w:rPr>
          <w:rFonts w:hint="eastAsia"/>
        </w:rPr>
        <w:t>数据检索，造成了效率极大的下降，并且不能有效支持大范围的空间查询</w:t>
      </w:r>
      <w:r w:rsidRPr="002531DB">
        <w:rPr>
          <w:noProof/>
          <w:vertAlign w:val="superscript"/>
        </w:rPr>
        <w:t>[18]</w:t>
      </w:r>
      <w:r>
        <w:rPr>
          <w:rFonts w:hint="eastAsia"/>
        </w:rPr>
        <w:t>。</w:t>
      </w:r>
    </w:p>
    <w:p w:rsidR="00B95C02" w:rsidRDefault="00B95C02" w:rsidP="00A40B23">
      <w:r>
        <w:rPr>
          <w:rFonts w:hint="eastAsia"/>
        </w:rPr>
        <w:t>LiShen</w:t>
      </w:r>
      <w:r>
        <w:rPr>
          <w:rFonts w:hint="eastAsia"/>
        </w:rPr>
        <w:t>等人</w:t>
      </w:r>
      <w:r w:rsidRPr="002531DB">
        <w:rPr>
          <w:noProof/>
          <w:vertAlign w:val="superscript"/>
        </w:rPr>
        <w:t>[18]</w:t>
      </w:r>
      <w:r>
        <w:rPr>
          <w:rFonts w:hint="eastAsia"/>
        </w:rPr>
        <w:t>在</w:t>
      </w:r>
      <w:r>
        <w:rPr>
          <w:rFonts w:hint="eastAsia"/>
        </w:rPr>
        <w:t>HDFS</w:t>
      </w:r>
      <w:r>
        <w:rPr>
          <w:rFonts w:hint="eastAsia"/>
        </w:rPr>
        <w:t>上构建出的</w:t>
      </w:r>
      <w:r>
        <w:rPr>
          <w:rFonts w:hint="eastAsia"/>
        </w:rPr>
        <w:t>PyroDB</w:t>
      </w:r>
      <w:r>
        <w:rPr>
          <w:rFonts w:hint="eastAsia"/>
        </w:rPr>
        <w:t>，利用</w:t>
      </w:r>
      <w:r>
        <w:rPr>
          <w:rFonts w:hint="eastAsia"/>
        </w:rPr>
        <w:t>Moore</w:t>
      </w:r>
      <w:r>
        <w:rPr>
          <w:rFonts w:hint="eastAsia"/>
        </w:rPr>
        <w:t>空间填充曲线对时空数据进行降维，稳重提出了</w:t>
      </w:r>
      <w:r>
        <w:rPr>
          <w:rFonts w:hint="eastAsia"/>
        </w:rPr>
        <w:t xml:space="preserve"> Adaptive Aggregation Algorithm(A3) </w:t>
      </w:r>
      <w:r>
        <w:rPr>
          <w:rFonts w:hint="eastAsia"/>
        </w:rPr>
        <w:t>算法，在进行数据检索前过滤误判的范围，加快了数据检索效率。</w:t>
      </w:r>
      <w:r>
        <w:rPr>
          <w:rFonts w:hint="eastAsia"/>
        </w:rPr>
        <w:t>PyroDB</w:t>
      </w:r>
      <w:r>
        <w:rPr>
          <w:rFonts w:hint="eastAsia"/>
        </w:rPr>
        <w:t>还通过改进</w:t>
      </w:r>
      <w:r>
        <w:rPr>
          <w:rFonts w:hint="eastAsia"/>
        </w:rPr>
        <w:t>HBase</w:t>
      </w:r>
      <w:r>
        <w:rPr>
          <w:rFonts w:hint="eastAsia"/>
        </w:rPr>
        <w:t>集群</w:t>
      </w:r>
      <w:r>
        <w:rPr>
          <w:rFonts w:hint="eastAsia"/>
        </w:rPr>
        <w:t>Split</w:t>
      </w:r>
      <w:r>
        <w:rPr>
          <w:rFonts w:hint="eastAsia"/>
        </w:rPr>
        <w:t>的过程，使得数据能够及时分布到新节点上，解决了数据热点问题，但其只支持时空范围查询。</w:t>
      </w:r>
    </w:p>
    <w:p w:rsidR="00B95C02" w:rsidRDefault="00B95C02" w:rsidP="00A40B23">
      <w:r>
        <w:rPr>
          <w:rFonts w:hint="eastAsia"/>
        </w:rPr>
        <w:t>GeoMesa</w:t>
      </w:r>
      <w:r w:rsidRPr="002531DB">
        <w:rPr>
          <w:noProof/>
          <w:vertAlign w:val="superscript"/>
        </w:rPr>
        <w:t>[21]</w:t>
      </w:r>
      <w:r>
        <w:rPr>
          <w:rFonts w:hint="eastAsia"/>
        </w:rPr>
        <w:t>是一个开源的、分布式的时空数据库引擎，可</w:t>
      </w:r>
      <w:ins w:id="15" w:author="Q" w:date="2016-09-15T22:42:00Z">
        <w:r w:rsidR="00401AD5">
          <w:rPr>
            <w:rFonts w:hint="eastAsia"/>
          </w:rPr>
          <w:t>构建在</w:t>
        </w:r>
      </w:ins>
      <w:del w:id="16" w:author="Q" w:date="2016-09-15T22:42:00Z">
        <w:r w:rsidDel="00401AD5">
          <w:rPr>
            <w:rFonts w:hint="eastAsia"/>
          </w:rPr>
          <w:delText>基于</w:delText>
        </w:r>
      </w:del>
      <w:r>
        <w:rPr>
          <w:rFonts w:hint="eastAsia"/>
        </w:rPr>
        <w:t xml:space="preserve"> Accumulo, HBase, Cassandra, Kafka</w:t>
      </w:r>
      <w:r>
        <w:rPr>
          <w:rFonts w:hint="eastAsia"/>
        </w:rPr>
        <w:t>等数据库</w:t>
      </w:r>
      <w:ins w:id="17" w:author="Q" w:date="2016-09-15T22:42:00Z">
        <w:r w:rsidR="00401AD5">
          <w:rPr>
            <w:rFonts w:hint="eastAsia"/>
          </w:rPr>
          <w:t>上</w:t>
        </w:r>
      </w:ins>
      <w:del w:id="18" w:author="Q" w:date="2016-09-15T22:42:00Z">
        <w:r w:rsidDel="00401AD5">
          <w:rPr>
            <w:rFonts w:hint="eastAsia"/>
          </w:rPr>
          <w:delText>构建</w:delText>
        </w:r>
      </w:del>
      <w:r>
        <w:rPr>
          <w:rFonts w:hint="eastAsia"/>
        </w:rPr>
        <w:t>，</w:t>
      </w:r>
      <w:r>
        <w:rPr>
          <w:rFonts w:hint="eastAsia"/>
        </w:rPr>
        <w:t>GeoMesa</w:t>
      </w:r>
      <w:r>
        <w:rPr>
          <w:rFonts w:hint="eastAsia"/>
        </w:rPr>
        <w:t>提供了</w:t>
      </w:r>
      <w:r>
        <w:rPr>
          <w:rFonts w:hint="eastAsia"/>
        </w:rPr>
        <w:t>NoSQL</w:t>
      </w:r>
      <w:r>
        <w:rPr>
          <w:rFonts w:hint="eastAsia"/>
        </w:rPr>
        <w:t>数据库的快速时空数据检索，其角色如同</w:t>
      </w:r>
      <w:r>
        <w:rPr>
          <w:rFonts w:hint="eastAsia"/>
        </w:rPr>
        <w:t>PostGIS</w:t>
      </w:r>
      <w:r>
        <w:rPr>
          <w:rFonts w:hint="eastAsia"/>
        </w:rPr>
        <w:t>对</w:t>
      </w:r>
      <w:r>
        <w:rPr>
          <w:rFonts w:hint="eastAsia"/>
        </w:rPr>
        <w:t>PostgreSQL</w:t>
      </w:r>
      <w:r>
        <w:rPr>
          <w:rFonts w:hint="eastAsia"/>
        </w:rPr>
        <w:t>一样。</w:t>
      </w:r>
      <w:r>
        <w:rPr>
          <w:rFonts w:hint="eastAsia"/>
        </w:rPr>
        <w:t>GeoMesa</w:t>
      </w:r>
      <w:r>
        <w:rPr>
          <w:rFonts w:hint="eastAsia"/>
        </w:rPr>
        <w:t>索引移动对象数据的方法是将二维空间和时间的构成的三维空间均匀分割成时空三维立方体单元</w:t>
      </w:r>
      <w:r>
        <w:rPr>
          <w:rFonts w:hint="eastAsia"/>
        </w:rPr>
        <w:t>(</w:t>
      </w:r>
      <w:r>
        <w:t>3D Cube</w:t>
      </w:r>
      <w:r>
        <w:rPr>
          <w:rFonts w:hint="eastAsia"/>
        </w:rPr>
        <w:t>)</w:t>
      </w:r>
      <w:r>
        <w:rPr>
          <w:rFonts w:hint="eastAsia"/>
        </w:rPr>
        <w:t>，通过空间填充曲线</w:t>
      </w:r>
      <w:r>
        <w:rPr>
          <w:rFonts w:hint="eastAsia"/>
        </w:rPr>
        <w:t>Z-ordering</w:t>
      </w:r>
      <w:r>
        <w:rPr>
          <w:rFonts w:hint="eastAsia"/>
        </w:rPr>
        <w:t>的值作为</w:t>
      </w:r>
      <w:r>
        <w:rPr>
          <w:rFonts w:hint="eastAsia"/>
        </w:rPr>
        <w:t>HBase</w:t>
      </w:r>
      <w:r>
        <w:rPr>
          <w:rFonts w:hint="eastAsia"/>
        </w:rPr>
        <w:t>行健。</w:t>
      </w:r>
      <w:r>
        <w:rPr>
          <w:rFonts w:hint="eastAsia"/>
        </w:rPr>
        <w:t>GeoMesa</w:t>
      </w:r>
      <w:r>
        <w:rPr>
          <w:rFonts w:hint="eastAsia"/>
        </w:rPr>
        <w:t>通过建立多个索引数据表来支持非时空属性查询，每一个索引表实际上都包含了一个完整的数据备份，</w:t>
      </w:r>
      <w:r>
        <w:t>查询效率取决于三维立方体单元的大小</w:t>
      </w:r>
      <w:r>
        <w:rPr>
          <w:rFonts w:hint="eastAsia"/>
        </w:rPr>
        <w:t>，</w:t>
      </w:r>
      <w:r>
        <w:t>粒度越小</w:t>
      </w:r>
      <w:r>
        <w:rPr>
          <w:rFonts w:hint="eastAsia"/>
        </w:rPr>
        <w:t>，</w:t>
      </w:r>
      <w:r>
        <w:t>查询效率越高</w:t>
      </w:r>
      <w:r>
        <w:rPr>
          <w:rFonts w:hint="eastAsia"/>
        </w:rPr>
        <w:t>，</w:t>
      </w:r>
      <w:r>
        <w:t>但所耗费空间越大</w:t>
      </w:r>
      <w:r w:rsidRPr="002531DB">
        <w:rPr>
          <w:noProof/>
          <w:vertAlign w:val="superscript"/>
        </w:rPr>
        <w:t>[22]</w:t>
      </w:r>
      <w:r>
        <w:rPr>
          <w:rFonts w:hint="eastAsia"/>
        </w:rPr>
        <w:t>，另外多个索引表中有个数据备份，极大地浪费了存储空间。</w:t>
      </w:r>
    </w:p>
    <w:p w:rsidR="00B95C02" w:rsidRDefault="00B95C02" w:rsidP="00A40B23">
      <w:r>
        <w:rPr>
          <w:rFonts w:hint="eastAsia"/>
        </w:rPr>
        <w:t>Chen</w:t>
      </w:r>
      <w:r>
        <w:rPr>
          <w:rFonts w:hint="eastAsia"/>
        </w:rPr>
        <w:t>等人</w:t>
      </w:r>
      <w:r w:rsidRPr="002531DB">
        <w:rPr>
          <w:noProof/>
          <w:vertAlign w:val="superscript"/>
        </w:rPr>
        <w:t>[23]</w:t>
      </w:r>
      <w:r>
        <w:rPr>
          <w:rFonts w:hint="eastAsia"/>
        </w:rPr>
        <w:t>利用了</w:t>
      </w:r>
      <w:r>
        <w:rPr>
          <w:rFonts w:hint="eastAsia"/>
        </w:rPr>
        <w:t>HBase</w:t>
      </w:r>
      <w:r>
        <w:rPr>
          <w:rFonts w:hint="eastAsia"/>
        </w:rPr>
        <w:t>的内部机制建立了两层索引</w:t>
      </w:r>
      <w:r>
        <w:rPr>
          <w:rFonts w:hint="eastAsia"/>
        </w:rPr>
        <w:t>STEHIX(Spatio-</w:t>
      </w:r>
      <w:r>
        <w:t>Temporal</w:t>
      </w:r>
      <w:r>
        <w:rPr>
          <w:rFonts w:hint="eastAsia"/>
        </w:rPr>
        <w:t xml:space="preserve"> </w:t>
      </w:r>
      <w:r>
        <w:t>HBase</w:t>
      </w:r>
      <w:r>
        <w:rPr>
          <w:rFonts w:hint="eastAsia"/>
        </w:rPr>
        <w:t xml:space="preserve"> </w:t>
      </w:r>
      <w:r>
        <w:t>Index</w:t>
      </w:r>
      <w:r>
        <w:rPr>
          <w:rFonts w:hint="eastAsia"/>
        </w:rPr>
        <w:t>)</w:t>
      </w:r>
      <w:r>
        <w:rPr>
          <w:rFonts w:hint="eastAsia"/>
        </w:rPr>
        <w:t>，首先通过</w:t>
      </w:r>
      <w:r>
        <w:rPr>
          <w:rFonts w:hint="eastAsia"/>
        </w:rPr>
        <w:t>Hilbert</w:t>
      </w:r>
      <w:r>
        <w:rPr>
          <w:rFonts w:hint="eastAsia"/>
        </w:rPr>
        <w:t>空间填充曲线将空间数据的划分成等粒度的单元，将这些单元分布在不同的</w:t>
      </w:r>
      <w:r>
        <w:rPr>
          <w:rFonts w:hint="eastAsia"/>
        </w:rPr>
        <w:t>HRe</w:t>
      </w:r>
      <w:r>
        <w:t>gion</w:t>
      </w:r>
      <w:r>
        <w:t>后</w:t>
      </w:r>
      <w:r>
        <w:rPr>
          <w:rFonts w:hint="eastAsia"/>
        </w:rPr>
        <w:t>，在</w:t>
      </w:r>
      <w:r>
        <w:rPr>
          <w:rFonts w:hint="eastAsia"/>
        </w:rPr>
        <w:t>HRegion</w:t>
      </w:r>
      <w:r>
        <w:rPr>
          <w:rFonts w:hint="eastAsia"/>
        </w:rPr>
        <w:t>内部对单元空间进行四叉分割细化并建立</w:t>
      </w:r>
      <w:r>
        <w:rPr>
          <w:rFonts w:hint="eastAsia"/>
        </w:rPr>
        <w:t>Q</w:t>
      </w:r>
      <w:r>
        <w:t>uad-tree</w:t>
      </w:r>
      <w:r>
        <w:t>索引</w:t>
      </w:r>
      <w:r>
        <w:rPr>
          <w:rFonts w:hint="eastAsia"/>
        </w:rPr>
        <w:t>，并对时间进行分段索引，进行时空约束查询时只需要求出时间索引和空间索引的交集部分即可。</w:t>
      </w:r>
      <w:r>
        <w:rPr>
          <w:rFonts w:hint="eastAsia"/>
        </w:rPr>
        <w:t>STEHIX</w:t>
      </w:r>
      <w:r>
        <w:rPr>
          <w:rFonts w:hint="eastAsia"/>
        </w:rPr>
        <w:t>通过这两级索引实现时空范围查询和</w:t>
      </w:r>
      <w:r>
        <w:rPr>
          <w:rFonts w:hint="eastAsia"/>
        </w:rPr>
        <w:t>kNN(</w:t>
      </w:r>
      <w:r w:rsidRPr="005B486C">
        <w:t>k-nearest neighbors</w:t>
      </w:r>
      <w:r>
        <w:rPr>
          <w:rFonts w:hint="eastAsia"/>
        </w:rPr>
        <w:t>)</w:t>
      </w:r>
      <w:r>
        <w:rPr>
          <w:rFonts w:hint="eastAsia"/>
        </w:rPr>
        <w:t>查询，与只设计行健的方式相比，该方法提高了</w:t>
      </w:r>
      <w:r>
        <w:rPr>
          <w:rFonts w:hint="eastAsia"/>
        </w:rPr>
        <w:t>HBase</w:t>
      </w:r>
      <w:r>
        <w:rPr>
          <w:rFonts w:hint="eastAsia"/>
        </w:rPr>
        <w:t>的读取速度，实验证明其效率要高于</w:t>
      </w:r>
      <w:r>
        <w:rPr>
          <w:rFonts w:hint="eastAsia"/>
        </w:rPr>
        <w:t>MD-HBase</w:t>
      </w:r>
      <w:r>
        <w:rPr>
          <w:rFonts w:hint="eastAsia"/>
        </w:rPr>
        <w:t>。</w:t>
      </w:r>
    </w:p>
    <w:p w:rsidR="00B95C02" w:rsidRDefault="00B95C02" w:rsidP="00A40B23">
      <w:r>
        <w:t>表</w:t>
      </w:r>
      <w:r>
        <w:rPr>
          <w:rFonts w:hint="eastAsia"/>
        </w:rPr>
        <w:t>1</w:t>
      </w:r>
      <w:r>
        <w:rPr>
          <w:rFonts w:hint="eastAsia"/>
        </w:rPr>
        <w:t>给出了几种移动对象的对比，</w:t>
      </w:r>
      <w:r>
        <w:t>不难看出</w:t>
      </w:r>
      <w:r>
        <w:rPr>
          <w:rFonts w:hint="eastAsia"/>
        </w:rPr>
        <w:t>，</w:t>
      </w:r>
      <w:r>
        <w:t>由于传统关系型数据库可以建立多属性索引</w:t>
      </w:r>
      <w:r>
        <w:rPr>
          <w:rFonts w:hint="eastAsia"/>
        </w:rPr>
        <w:t>，因此基于传统数据库建立的移动对象索引在对象查询、对象轨迹查询方面具有一定优势，但当面对海量的移动对象数据时，其更新效率和查询效率都不能满足需要。诸如</w:t>
      </w:r>
      <w:r>
        <w:rPr>
          <w:rFonts w:hint="eastAsia"/>
        </w:rPr>
        <w:t>HBase</w:t>
      </w:r>
      <w:r>
        <w:rPr>
          <w:rFonts w:hint="eastAsia"/>
        </w:rPr>
        <w:t>的分布式数据库只支持主键索引，通常是采</w:t>
      </w:r>
      <w:r>
        <w:t>用空间填充曲线或者利用</w:t>
      </w:r>
      <w:r>
        <w:t>GeoHash</w:t>
      </w:r>
      <w:r>
        <w:t>等方法将多维空间降至一维作为</w:t>
      </w:r>
      <w:r>
        <w:t>HBase</w:t>
      </w:r>
      <w:r>
        <w:t>的主键</w:t>
      </w:r>
      <w:r>
        <w:rPr>
          <w:rFonts w:hint="eastAsia"/>
        </w:rPr>
        <w:t>，因此多数索引只能实现时空范围查询，对象位</w:t>
      </w:r>
      <w:r>
        <w:rPr>
          <w:rFonts w:hint="eastAsia"/>
        </w:rPr>
        <w:lastRenderedPageBreak/>
        <w:t>置、轨迹查询则较难处理。另外这两种索引方法都忽略了移动对象的语义信息，只是简单的存储了数据，不能有效地支持移动对象数据分析、数据挖掘工作。因此，需要设计新的索引结构，既要能够存储和表达移动对象的语义信息，又要能够满足对象查询、对象轨迹查询的需要，同时还要解决大数据时代下的数据更新、查询效率下降等性能瓶颈问题。</w:t>
      </w:r>
    </w:p>
    <w:p w:rsidR="00B95C02" w:rsidRPr="00F6758F" w:rsidRDefault="00B95C02" w:rsidP="00A40B23">
      <w:pPr>
        <w:pStyle w:val="a7"/>
      </w:pPr>
      <w:r w:rsidRPr="00F6758F">
        <w:rPr>
          <w:rFonts w:hint="eastAsia"/>
        </w:rPr>
        <w:t>表</w:t>
      </w:r>
      <w:r w:rsidRPr="00F6758F">
        <w:rPr>
          <w:rFonts w:hint="eastAsia"/>
        </w:rPr>
        <w:t xml:space="preserve">1 </w:t>
      </w:r>
      <w:r>
        <w:rPr>
          <w:rFonts w:hint="eastAsia"/>
        </w:rPr>
        <w:t>移动对象索引总结</w:t>
      </w:r>
    </w:p>
    <w:p w:rsidR="00B95C02" w:rsidRPr="00F6758F" w:rsidRDefault="00B95C02" w:rsidP="00A40B23">
      <w:pPr>
        <w:pStyle w:val="a7"/>
      </w:pPr>
      <w:r w:rsidRPr="00F6758F">
        <w:t>Tab</w:t>
      </w:r>
      <w:r w:rsidRPr="00F6758F">
        <w:rPr>
          <w:rFonts w:hint="eastAsia"/>
        </w:rPr>
        <w:t>.</w:t>
      </w:r>
      <w:r w:rsidRPr="00F6758F">
        <w:t xml:space="preserve">1 </w:t>
      </w:r>
      <w:r>
        <w:t>List of Moving Objects Index</w:t>
      </w:r>
    </w:p>
    <w:tbl>
      <w:tblPr>
        <w:tblStyle w:val="a8"/>
        <w:tblW w:w="7083" w:type="dxa"/>
        <w:jc w:val="center"/>
        <w:tblLook w:val="04A0" w:firstRow="1" w:lastRow="0" w:firstColumn="1" w:lastColumn="0" w:noHBand="0" w:noVBand="1"/>
      </w:tblPr>
      <w:tblGrid>
        <w:gridCol w:w="834"/>
        <w:gridCol w:w="1288"/>
        <w:gridCol w:w="2268"/>
        <w:gridCol w:w="2693"/>
      </w:tblGrid>
      <w:tr w:rsidR="00B95C02" w:rsidRPr="00525C07" w:rsidTr="00A40B23">
        <w:trPr>
          <w:jc w:val="center"/>
        </w:trPr>
        <w:tc>
          <w:tcPr>
            <w:tcW w:w="834" w:type="dxa"/>
            <w:tcBorders>
              <w:left w:val="nil"/>
              <w:bottom w:val="single" w:sz="4" w:space="0" w:color="auto"/>
              <w:right w:val="nil"/>
            </w:tcBorders>
          </w:tcPr>
          <w:p w:rsidR="00B95C02" w:rsidRPr="00525C07" w:rsidRDefault="00B95C02" w:rsidP="00A40B23">
            <w:pPr>
              <w:pStyle w:val="a9"/>
              <w:ind w:rightChars="0" w:right="0"/>
              <w:jc w:val="left"/>
            </w:pPr>
            <w:r w:rsidRPr="00525C07">
              <w:rPr>
                <w:rFonts w:hint="eastAsia"/>
              </w:rPr>
              <w:t>索引分类</w:t>
            </w:r>
          </w:p>
        </w:tc>
        <w:tc>
          <w:tcPr>
            <w:tcW w:w="1288" w:type="dxa"/>
            <w:tcBorders>
              <w:left w:val="nil"/>
              <w:right w:val="nil"/>
            </w:tcBorders>
          </w:tcPr>
          <w:p w:rsidR="00B95C02" w:rsidRPr="00525C07" w:rsidRDefault="00B95C02" w:rsidP="00A40B23">
            <w:pPr>
              <w:pStyle w:val="a9"/>
              <w:ind w:rightChars="0" w:right="0"/>
              <w:jc w:val="left"/>
            </w:pPr>
            <w:r w:rsidRPr="00525C07">
              <w:rPr>
                <w:rFonts w:hint="eastAsia"/>
              </w:rPr>
              <w:t>索引名称</w:t>
            </w:r>
          </w:p>
        </w:tc>
        <w:tc>
          <w:tcPr>
            <w:tcW w:w="2268" w:type="dxa"/>
            <w:tcBorders>
              <w:left w:val="nil"/>
              <w:right w:val="nil"/>
            </w:tcBorders>
          </w:tcPr>
          <w:p w:rsidR="00B95C02" w:rsidRPr="00525C07" w:rsidRDefault="00B95C02" w:rsidP="00A40B23">
            <w:pPr>
              <w:pStyle w:val="a9"/>
              <w:ind w:rightChars="0" w:right="0"/>
              <w:jc w:val="left"/>
            </w:pPr>
            <w:r w:rsidRPr="00525C07">
              <w:rPr>
                <w:rFonts w:hint="eastAsia"/>
              </w:rPr>
              <w:t>索引结构</w:t>
            </w:r>
          </w:p>
        </w:tc>
        <w:tc>
          <w:tcPr>
            <w:tcW w:w="2693" w:type="dxa"/>
            <w:tcBorders>
              <w:left w:val="nil"/>
              <w:right w:val="nil"/>
            </w:tcBorders>
          </w:tcPr>
          <w:p w:rsidR="00B95C02" w:rsidRPr="00525C07" w:rsidRDefault="00563F64" w:rsidP="00A40B23">
            <w:pPr>
              <w:pStyle w:val="a9"/>
              <w:ind w:rightChars="0" w:right="0"/>
              <w:jc w:val="left"/>
            </w:pPr>
            <w:ins w:id="19" w:author="Q" w:date="2016-09-15T21:20:00Z">
              <w:r>
                <w:rPr>
                  <w:rFonts w:hint="eastAsia"/>
                </w:rPr>
                <w:t>支持</w:t>
              </w:r>
            </w:ins>
            <w:del w:id="20" w:author="Q" w:date="2016-09-15T21:20:00Z">
              <w:r w:rsidR="00B95C02" w:rsidRPr="00525C07" w:rsidDel="00563F64">
                <w:rPr>
                  <w:rFonts w:hint="eastAsia"/>
                </w:rPr>
                <w:delText>范围</w:delText>
              </w:r>
            </w:del>
            <w:ins w:id="21" w:author="Q" w:date="2016-09-15T21:20:00Z">
              <w:r>
                <w:rPr>
                  <w:rFonts w:hint="eastAsia"/>
                </w:rPr>
                <w:t>的</w:t>
              </w:r>
            </w:ins>
            <w:r w:rsidR="00B95C02" w:rsidRPr="00525C07">
              <w:rPr>
                <w:rFonts w:hint="eastAsia"/>
              </w:rPr>
              <w:t>查询</w:t>
            </w:r>
            <w:ins w:id="22" w:author="Q" w:date="2016-09-15T21:20:00Z">
              <w:r>
                <w:rPr>
                  <w:rFonts w:hint="eastAsia"/>
                </w:rPr>
                <w:t>种类</w:t>
              </w:r>
            </w:ins>
          </w:p>
        </w:tc>
      </w:tr>
      <w:tr w:rsidR="00B95C02" w:rsidRPr="00525C07" w:rsidTr="00A40B23">
        <w:trPr>
          <w:jc w:val="center"/>
        </w:trPr>
        <w:tc>
          <w:tcPr>
            <w:tcW w:w="834" w:type="dxa"/>
            <w:vMerge w:val="restart"/>
            <w:tcBorders>
              <w:left w:val="nil"/>
              <w:bottom w:val="single" w:sz="4" w:space="0" w:color="auto"/>
              <w:right w:val="nil"/>
            </w:tcBorders>
          </w:tcPr>
          <w:p w:rsidR="00B95C02" w:rsidRPr="00525C07" w:rsidRDefault="00B95C02" w:rsidP="00A40B23">
            <w:pPr>
              <w:pStyle w:val="a9"/>
              <w:ind w:rightChars="0" w:right="0"/>
              <w:jc w:val="left"/>
            </w:pPr>
            <w:r w:rsidRPr="00525C07">
              <w:rPr>
                <w:rFonts w:hint="eastAsia"/>
              </w:rPr>
              <w:t>基于传统数据库的移动对象索引</w:t>
            </w:r>
          </w:p>
        </w:tc>
        <w:tc>
          <w:tcPr>
            <w:tcW w:w="1288" w:type="dxa"/>
            <w:tcBorders>
              <w:left w:val="nil"/>
              <w:bottom w:val="nil"/>
              <w:right w:val="nil"/>
            </w:tcBorders>
          </w:tcPr>
          <w:p w:rsidR="00B95C02" w:rsidRPr="00525C07" w:rsidRDefault="00B95C02" w:rsidP="00A40B23">
            <w:pPr>
              <w:pStyle w:val="a9"/>
              <w:ind w:rightChars="0" w:right="0"/>
              <w:jc w:val="left"/>
            </w:pPr>
            <w:r w:rsidRPr="00525C07">
              <w:rPr>
                <w:rFonts w:hint="eastAsia"/>
              </w:rPr>
              <w:t>RTR-TP</w:t>
            </w:r>
            <w:r>
              <w:rPr>
                <w:vertAlign w:val="superscript"/>
              </w:rPr>
              <w:t>2</w:t>
            </w:r>
            <w:r w:rsidRPr="00525C07">
              <w:rPr>
                <w:rFonts w:hint="eastAsia"/>
              </w:rPr>
              <w:t>R-tree</w:t>
            </w:r>
          </w:p>
        </w:tc>
        <w:tc>
          <w:tcPr>
            <w:tcW w:w="2268" w:type="dxa"/>
            <w:tcBorders>
              <w:left w:val="nil"/>
              <w:bottom w:val="nil"/>
              <w:right w:val="nil"/>
            </w:tcBorders>
          </w:tcPr>
          <w:p w:rsidR="00B95C02" w:rsidRPr="00525C07" w:rsidRDefault="00B95C02" w:rsidP="00A40B23">
            <w:pPr>
              <w:pStyle w:val="a9"/>
              <w:ind w:rightChars="0" w:right="0"/>
              <w:jc w:val="left"/>
            </w:pPr>
            <w:r w:rsidRPr="00525C07">
              <w:rPr>
                <w:rFonts w:hint="eastAsia"/>
              </w:rPr>
              <w:t>R-tree</w:t>
            </w:r>
          </w:p>
        </w:tc>
        <w:tc>
          <w:tcPr>
            <w:tcW w:w="2693" w:type="dxa"/>
            <w:tcBorders>
              <w:left w:val="nil"/>
              <w:bottom w:val="nil"/>
              <w:right w:val="nil"/>
            </w:tcBorders>
          </w:tcPr>
          <w:p w:rsidR="00B95C02" w:rsidRPr="00525C07" w:rsidRDefault="00B95C02" w:rsidP="00A40B23">
            <w:pPr>
              <w:pStyle w:val="a9"/>
              <w:ind w:rightChars="0" w:right="0"/>
              <w:jc w:val="left"/>
            </w:pPr>
            <w:r w:rsidRPr="00525C07">
              <w:rPr>
                <w:rFonts w:hint="eastAsia"/>
              </w:rPr>
              <w:t>室内时空范围查询</w:t>
            </w:r>
            <w:r>
              <w:rPr>
                <w:rFonts w:hint="eastAsia"/>
              </w:rPr>
              <w:t>、轨迹查询</w:t>
            </w:r>
          </w:p>
        </w:tc>
      </w:tr>
      <w:tr w:rsidR="00B95C02" w:rsidRPr="00525C07" w:rsidTr="00A40B23">
        <w:trPr>
          <w:jc w:val="center"/>
        </w:trPr>
        <w:tc>
          <w:tcPr>
            <w:tcW w:w="834" w:type="dxa"/>
            <w:vMerge/>
            <w:tcBorders>
              <w:left w:val="nil"/>
              <w:bottom w:val="single" w:sz="4" w:space="0" w:color="auto"/>
              <w:right w:val="nil"/>
            </w:tcBorders>
          </w:tcPr>
          <w:p w:rsidR="00B95C02" w:rsidRPr="00525C07" w:rsidRDefault="00B95C02" w:rsidP="00A40B23">
            <w:pPr>
              <w:pStyle w:val="a9"/>
              <w:ind w:rightChars="0" w:right="0"/>
              <w:jc w:val="left"/>
            </w:pPr>
          </w:p>
        </w:tc>
        <w:tc>
          <w:tcPr>
            <w:tcW w:w="128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DR-tree</w:t>
            </w:r>
          </w:p>
        </w:tc>
        <w:tc>
          <w:tcPr>
            <w:tcW w:w="226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R-tree</w:t>
            </w:r>
          </w:p>
        </w:tc>
        <w:tc>
          <w:tcPr>
            <w:tcW w:w="2693"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室内对象轨迹查询</w:t>
            </w:r>
          </w:p>
        </w:tc>
      </w:tr>
      <w:tr w:rsidR="00B95C02" w:rsidRPr="00525C07" w:rsidTr="00A40B23">
        <w:trPr>
          <w:jc w:val="center"/>
        </w:trPr>
        <w:tc>
          <w:tcPr>
            <w:tcW w:w="834" w:type="dxa"/>
            <w:vMerge/>
            <w:tcBorders>
              <w:left w:val="nil"/>
              <w:bottom w:val="single" w:sz="4" w:space="0" w:color="auto"/>
              <w:right w:val="nil"/>
            </w:tcBorders>
          </w:tcPr>
          <w:p w:rsidR="00B95C02" w:rsidRPr="00525C07" w:rsidRDefault="00B95C02" w:rsidP="00A40B23">
            <w:pPr>
              <w:pStyle w:val="a9"/>
              <w:ind w:rightChars="0" w:right="0"/>
              <w:jc w:val="left"/>
            </w:pPr>
          </w:p>
        </w:tc>
        <w:tc>
          <w:tcPr>
            <w:tcW w:w="128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ACII</w:t>
            </w:r>
          </w:p>
        </w:tc>
        <w:tc>
          <w:tcPr>
            <w:tcW w:w="226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先</w:t>
            </w:r>
            <w:r w:rsidRPr="00525C07">
              <w:rPr>
                <w:rFonts w:hint="eastAsia"/>
              </w:rPr>
              <w:t xml:space="preserve"> R-tree</w:t>
            </w:r>
            <w:r w:rsidRPr="00525C07">
              <w:rPr>
                <w:rFonts w:hint="eastAsia"/>
              </w:rPr>
              <w:t>后</w:t>
            </w:r>
            <w:r w:rsidRPr="00525C07">
              <w:rPr>
                <w:rFonts w:hint="eastAsia"/>
              </w:rPr>
              <w:t xml:space="preserve"> Hash</w:t>
            </w:r>
          </w:p>
        </w:tc>
        <w:tc>
          <w:tcPr>
            <w:tcW w:w="2693"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全时态移动对象查询</w:t>
            </w:r>
          </w:p>
        </w:tc>
      </w:tr>
      <w:tr w:rsidR="00B95C02" w:rsidRPr="00525C07" w:rsidTr="00A40B23">
        <w:trPr>
          <w:jc w:val="center"/>
        </w:trPr>
        <w:tc>
          <w:tcPr>
            <w:tcW w:w="834" w:type="dxa"/>
            <w:vMerge/>
            <w:tcBorders>
              <w:left w:val="nil"/>
              <w:bottom w:val="single" w:sz="4" w:space="0" w:color="auto"/>
              <w:right w:val="nil"/>
            </w:tcBorders>
          </w:tcPr>
          <w:p w:rsidR="00B95C02" w:rsidRPr="00525C07" w:rsidRDefault="00B95C02" w:rsidP="00A40B23">
            <w:pPr>
              <w:pStyle w:val="a9"/>
              <w:ind w:rightChars="0" w:right="0"/>
              <w:jc w:val="left"/>
            </w:pPr>
          </w:p>
        </w:tc>
        <w:tc>
          <w:tcPr>
            <w:tcW w:w="1288" w:type="dxa"/>
            <w:tcBorders>
              <w:top w:val="nil"/>
              <w:left w:val="nil"/>
              <w:right w:val="nil"/>
            </w:tcBorders>
          </w:tcPr>
          <w:p w:rsidR="00B95C02" w:rsidRPr="00525C07" w:rsidRDefault="00B95C02" w:rsidP="00A40B23">
            <w:pPr>
              <w:pStyle w:val="a9"/>
              <w:ind w:rightChars="0" w:right="0"/>
              <w:jc w:val="left"/>
            </w:pPr>
            <w:r w:rsidRPr="00525C07">
              <w:rPr>
                <w:rFonts w:hint="eastAsia"/>
              </w:rPr>
              <w:t>MQII</w:t>
            </w:r>
          </w:p>
        </w:tc>
        <w:tc>
          <w:tcPr>
            <w:tcW w:w="2268" w:type="dxa"/>
            <w:tcBorders>
              <w:top w:val="nil"/>
              <w:left w:val="nil"/>
              <w:right w:val="nil"/>
            </w:tcBorders>
          </w:tcPr>
          <w:p w:rsidR="00B95C02" w:rsidRPr="00525C07" w:rsidRDefault="00B95C02" w:rsidP="00A40B23">
            <w:pPr>
              <w:pStyle w:val="a9"/>
              <w:ind w:rightChars="0" w:right="0"/>
              <w:jc w:val="left"/>
            </w:pPr>
            <w:r w:rsidRPr="00525C07">
              <w:rPr>
                <w:rFonts w:hint="eastAsia"/>
              </w:rPr>
              <w:t>Hash</w:t>
            </w:r>
            <w:r w:rsidRPr="00525C07">
              <w:rPr>
                <w:rFonts w:hint="eastAsia"/>
              </w:rPr>
              <w:t>后使用链表指针</w:t>
            </w:r>
          </w:p>
        </w:tc>
        <w:tc>
          <w:tcPr>
            <w:tcW w:w="2693" w:type="dxa"/>
            <w:tcBorders>
              <w:top w:val="nil"/>
              <w:left w:val="nil"/>
              <w:right w:val="nil"/>
            </w:tcBorders>
          </w:tcPr>
          <w:p w:rsidR="00B95C02" w:rsidRPr="00525C07" w:rsidRDefault="00B95C02" w:rsidP="00A40B23">
            <w:pPr>
              <w:pStyle w:val="a9"/>
              <w:ind w:rightChars="0" w:right="0"/>
              <w:jc w:val="left"/>
            </w:pPr>
            <w:r w:rsidRPr="00525C07">
              <w:rPr>
                <w:rFonts w:hint="eastAsia"/>
              </w:rPr>
              <w:t>对象查询、范围查询</w:t>
            </w:r>
          </w:p>
        </w:tc>
      </w:tr>
      <w:tr w:rsidR="00B95C02" w:rsidRPr="00525C07" w:rsidTr="00A40B23">
        <w:trPr>
          <w:jc w:val="center"/>
        </w:trPr>
        <w:tc>
          <w:tcPr>
            <w:tcW w:w="834" w:type="dxa"/>
            <w:vMerge w:val="restart"/>
            <w:tcBorders>
              <w:top w:val="single" w:sz="4" w:space="0" w:color="auto"/>
              <w:left w:val="nil"/>
              <w:right w:val="nil"/>
            </w:tcBorders>
          </w:tcPr>
          <w:p w:rsidR="00B95C02" w:rsidRPr="00525C07" w:rsidRDefault="00B95C02" w:rsidP="00A40B23">
            <w:pPr>
              <w:pStyle w:val="a9"/>
              <w:ind w:rightChars="0" w:right="0"/>
              <w:jc w:val="left"/>
            </w:pPr>
            <w:r w:rsidRPr="00525C07">
              <w:t>基于分布式数据库的移动对象索引</w:t>
            </w:r>
          </w:p>
        </w:tc>
        <w:tc>
          <w:tcPr>
            <w:tcW w:w="1288" w:type="dxa"/>
            <w:tcBorders>
              <w:left w:val="nil"/>
              <w:bottom w:val="nil"/>
              <w:right w:val="nil"/>
            </w:tcBorders>
          </w:tcPr>
          <w:p w:rsidR="00B95C02" w:rsidRPr="00525C07" w:rsidRDefault="00B95C02" w:rsidP="00A40B23">
            <w:pPr>
              <w:pStyle w:val="a9"/>
              <w:ind w:rightChars="0" w:right="0"/>
              <w:jc w:val="left"/>
            </w:pPr>
            <w:r w:rsidRPr="00525C07">
              <w:t>MD-HBase</w:t>
            </w:r>
          </w:p>
        </w:tc>
        <w:tc>
          <w:tcPr>
            <w:tcW w:w="2268" w:type="dxa"/>
            <w:tcBorders>
              <w:left w:val="nil"/>
              <w:bottom w:val="nil"/>
              <w:right w:val="nil"/>
            </w:tcBorders>
          </w:tcPr>
          <w:p w:rsidR="00B95C02" w:rsidRPr="00525C07" w:rsidRDefault="00B95C02" w:rsidP="00A40B23">
            <w:pPr>
              <w:pStyle w:val="a9"/>
              <w:ind w:rightChars="0" w:right="0"/>
              <w:jc w:val="left"/>
            </w:pPr>
            <w:r w:rsidRPr="00525C07">
              <w:rPr>
                <w:rFonts w:hint="eastAsia"/>
              </w:rPr>
              <w:t>KD-tree</w:t>
            </w:r>
            <w:r w:rsidRPr="00525C07">
              <w:t>/Quad-tree +</w:t>
            </w:r>
            <w:r w:rsidRPr="00525C07">
              <w:rPr>
                <w:rFonts w:hint="eastAsia"/>
              </w:rPr>
              <w:t xml:space="preserve"> Z-ordering</w:t>
            </w:r>
          </w:p>
        </w:tc>
        <w:tc>
          <w:tcPr>
            <w:tcW w:w="2693" w:type="dxa"/>
            <w:tcBorders>
              <w:left w:val="nil"/>
              <w:bottom w:val="nil"/>
              <w:right w:val="nil"/>
            </w:tcBorders>
          </w:tcPr>
          <w:p w:rsidR="00B95C02" w:rsidRPr="00525C07" w:rsidRDefault="00B95C02" w:rsidP="00A40B23">
            <w:pPr>
              <w:pStyle w:val="a9"/>
              <w:ind w:rightChars="0" w:right="0"/>
              <w:jc w:val="left"/>
            </w:pPr>
            <w:r w:rsidRPr="00525C07">
              <w:rPr>
                <w:rFonts w:hint="eastAsia"/>
              </w:rPr>
              <w:t>时空范围查询</w:t>
            </w:r>
          </w:p>
        </w:tc>
      </w:tr>
      <w:tr w:rsidR="00B95C02" w:rsidRPr="00525C07" w:rsidTr="00A40B23">
        <w:trPr>
          <w:jc w:val="center"/>
        </w:trPr>
        <w:tc>
          <w:tcPr>
            <w:tcW w:w="834" w:type="dxa"/>
            <w:vMerge/>
            <w:tcBorders>
              <w:left w:val="nil"/>
              <w:right w:val="nil"/>
            </w:tcBorders>
          </w:tcPr>
          <w:p w:rsidR="00B95C02" w:rsidRPr="00525C07" w:rsidRDefault="00B95C02" w:rsidP="00A40B23">
            <w:pPr>
              <w:pStyle w:val="a9"/>
              <w:ind w:rightChars="0" w:right="0"/>
              <w:jc w:val="left"/>
            </w:pPr>
          </w:p>
        </w:tc>
        <w:tc>
          <w:tcPr>
            <w:tcW w:w="1288" w:type="dxa"/>
            <w:tcBorders>
              <w:top w:val="nil"/>
              <w:left w:val="nil"/>
              <w:bottom w:val="nil"/>
              <w:right w:val="nil"/>
            </w:tcBorders>
          </w:tcPr>
          <w:p w:rsidR="00B95C02" w:rsidRPr="00525C07" w:rsidRDefault="00B95C02" w:rsidP="00A40B23">
            <w:pPr>
              <w:pStyle w:val="a9"/>
              <w:ind w:rightChars="0" w:right="0"/>
              <w:jc w:val="left"/>
            </w:pPr>
            <w:r w:rsidRPr="00525C07">
              <w:t>Pyro</w:t>
            </w:r>
          </w:p>
        </w:tc>
        <w:tc>
          <w:tcPr>
            <w:tcW w:w="2268"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Moore</w:t>
            </w:r>
          </w:p>
        </w:tc>
        <w:tc>
          <w:tcPr>
            <w:tcW w:w="2693" w:type="dxa"/>
            <w:tcBorders>
              <w:top w:val="nil"/>
              <w:left w:val="nil"/>
              <w:bottom w:val="nil"/>
              <w:right w:val="nil"/>
            </w:tcBorders>
          </w:tcPr>
          <w:p w:rsidR="00B95C02" w:rsidRPr="00525C07" w:rsidRDefault="00B95C02" w:rsidP="00A40B23">
            <w:pPr>
              <w:pStyle w:val="a9"/>
              <w:ind w:rightChars="0" w:right="0"/>
              <w:jc w:val="left"/>
            </w:pPr>
            <w:r w:rsidRPr="00525C07">
              <w:t>时空范围查询</w:t>
            </w:r>
          </w:p>
        </w:tc>
      </w:tr>
      <w:tr w:rsidR="00B95C02" w:rsidRPr="00525C07" w:rsidTr="00A40B23">
        <w:trPr>
          <w:jc w:val="center"/>
        </w:trPr>
        <w:tc>
          <w:tcPr>
            <w:tcW w:w="834" w:type="dxa"/>
            <w:vMerge/>
            <w:tcBorders>
              <w:left w:val="nil"/>
              <w:right w:val="nil"/>
            </w:tcBorders>
          </w:tcPr>
          <w:p w:rsidR="00B95C02" w:rsidRPr="00525C07" w:rsidRDefault="00B95C02" w:rsidP="00A40B23">
            <w:pPr>
              <w:pStyle w:val="a9"/>
              <w:ind w:rightChars="0" w:right="0"/>
              <w:jc w:val="left"/>
            </w:pPr>
          </w:p>
        </w:tc>
        <w:tc>
          <w:tcPr>
            <w:tcW w:w="1288" w:type="dxa"/>
            <w:tcBorders>
              <w:top w:val="nil"/>
              <w:left w:val="nil"/>
              <w:bottom w:val="nil"/>
              <w:right w:val="nil"/>
            </w:tcBorders>
          </w:tcPr>
          <w:p w:rsidR="00B95C02" w:rsidRPr="00525C07" w:rsidRDefault="00B95C02" w:rsidP="00A40B23">
            <w:pPr>
              <w:pStyle w:val="a9"/>
              <w:ind w:rightChars="0" w:right="0"/>
              <w:jc w:val="left"/>
            </w:pPr>
            <w:r w:rsidRPr="00525C07">
              <w:t>GeoMesa</w:t>
            </w:r>
          </w:p>
        </w:tc>
        <w:tc>
          <w:tcPr>
            <w:tcW w:w="2268" w:type="dxa"/>
            <w:tcBorders>
              <w:top w:val="nil"/>
              <w:left w:val="nil"/>
              <w:bottom w:val="nil"/>
              <w:right w:val="nil"/>
            </w:tcBorders>
          </w:tcPr>
          <w:p w:rsidR="00B95C02" w:rsidRPr="00525C07" w:rsidRDefault="00B95C02" w:rsidP="00A40B23">
            <w:pPr>
              <w:pStyle w:val="a9"/>
              <w:ind w:rightChars="0" w:right="0"/>
              <w:jc w:val="left"/>
            </w:pPr>
            <w:r w:rsidRPr="00525C07">
              <w:t>Z-ordering</w:t>
            </w:r>
          </w:p>
        </w:tc>
        <w:tc>
          <w:tcPr>
            <w:tcW w:w="2693" w:type="dxa"/>
            <w:tcBorders>
              <w:top w:val="nil"/>
              <w:left w:val="nil"/>
              <w:bottom w:val="nil"/>
              <w:right w:val="nil"/>
            </w:tcBorders>
          </w:tcPr>
          <w:p w:rsidR="00B95C02" w:rsidRPr="00525C07" w:rsidRDefault="00B95C02" w:rsidP="00A40B23">
            <w:pPr>
              <w:pStyle w:val="a9"/>
              <w:ind w:rightChars="0" w:right="0"/>
              <w:jc w:val="left"/>
            </w:pPr>
            <w:r w:rsidRPr="00525C07">
              <w:rPr>
                <w:rFonts w:hint="eastAsia"/>
              </w:rPr>
              <w:t>对象查询、</w:t>
            </w:r>
            <w:r w:rsidRPr="00525C07">
              <w:t>时空</w:t>
            </w:r>
            <w:r w:rsidRPr="00525C07">
              <w:rPr>
                <w:rFonts w:hint="eastAsia"/>
              </w:rPr>
              <w:t>范围查询</w:t>
            </w:r>
          </w:p>
        </w:tc>
      </w:tr>
      <w:tr w:rsidR="00B95C02" w:rsidRPr="00525C07" w:rsidTr="00A40B23">
        <w:trPr>
          <w:jc w:val="center"/>
        </w:trPr>
        <w:tc>
          <w:tcPr>
            <w:tcW w:w="834" w:type="dxa"/>
            <w:vMerge/>
            <w:tcBorders>
              <w:left w:val="nil"/>
              <w:right w:val="nil"/>
            </w:tcBorders>
          </w:tcPr>
          <w:p w:rsidR="00B95C02" w:rsidRPr="00525C07" w:rsidRDefault="00B95C02" w:rsidP="00A40B23">
            <w:pPr>
              <w:pStyle w:val="a9"/>
              <w:ind w:rightChars="0" w:right="0"/>
              <w:jc w:val="left"/>
            </w:pPr>
          </w:p>
        </w:tc>
        <w:tc>
          <w:tcPr>
            <w:tcW w:w="1288" w:type="dxa"/>
            <w:tcBorders>
              <w:top w:val="nil"/>
              <w:left w:val="nil"/>
              <w:right w:val="nil"/>
            </w:tcBorders>
          </w:tcPr>
          <w:p w:rsidR="00B95C02" w:rsidRPr="00525C07" w:rsidRDefault="00B95C02" w:rsidP="00A40B23">
            <w:pPr>
              <w:pStyle w:val="a9"/>
              <w:ind w:rightChars="0" w:right="0"/>
              <w:jc w:val="left"/>
            </w:pPr>
            <w:r w:rsidRPr="00525C07">
              <w:rPr>
                <w:rFonts w:hint="eastAsia"/>
              </w:rPr>
              <w:t>STEHIX</w:t>
            </w:r>
          </w:p>
        </w:tc>
        <w:tc>
          <w:tcPr>
            <w:tcW w:w="2268" w:type="dxa"/>
            <w:tcBorders>
              <w:top w:val="nil"/>
              <w:left w:val="nil"/>
              <w:right w:val="nil"/>
            </w:tcBorders>
          </w:tcPr>
          <w:p w:rsidR="00B95C02" w:rsidRPr="00525C07" w:rsidRDefault="00B95C02" w:rsidP="00A40B23">
            <w:pPr>
              <w:pStyle w:val="a9"/>
              <w:ind w:rightChars="0" w:right="0"/>
              <w:jc w:val="left"/>
            </w:pPr>
            <w:r w:rsidRPr="00525C07">
              <w:rPr>
                <w:rFonts w:hint="eastAsia"/>
              </w:rPr>
              <w:t>Hilbert</w:t>
            </w:r>
            <w:r w:rsidRPr="00525C07">
              <w:t xml:space="preserve"> </w:t>
            </w:r>
            <w:r w:rsidRPr="00525C07">
              <w:rPr>
                <w:rFonts w:hint="eastAsia"/>
              </w:rPr>
              <w:t>+</w:t>
            </w:r>
            <w:r w:rsidRPr="00525C07">
              <w:t xml:space="preserve"> </w:t>
            </w:r>
            <w:r>
              <w:rPr>
                <w:rFonts w:hint="eastAsia"/>
              </w:rPr>
              <w:t>Q</w:t>
            </w:r>
            <w:r>
              <w:t>uad-tree</w:t>
            </w:r>
            <w:r>
              <w:rPr>
                <w:rFonts w:hint="eastAsia"/>
              </w:rPr>
              <w:t xml:space="preserve"> +</w:t>
            </w:r>
            <w:r>
              <w:t xml:space="preserve"> </w:t>
            </w:r>
            <w:r>
              <w:t>分段索引</w:t>
            </w:r>
          </w:p>
        </w:tc>
        <w:tc>
          <w:tcPr>
            <w:tcW w:w="2693" w:type="dxa"/>
            <w:tcBorders>
              <w:top w:val="nil"/>
              <w:left w:val="nil"/>
              <w:right w:val="nil"/>
            </w:tcBorders>
          </w:tcPr>
          <w:p w:rsidR="00B95C02" w:rsidRPr="00525C07" w:rsidRDefault="00B95C02" w:rsidP="00A40B23">
            <w:pPr>
              <w:pStyle w:val="a9"/>
              <w:ind w:rightChars="0" w:right="0"/>
              <w:jc w:val="left"/>
            </w:pPr>
            <w:r>
              <w:rPr>
                <w:rFonts w:hint="eastAsia"/>
              </w:rPr>
              <w:t>时空</w:t>
            </w:r>
            <w:r w:rsidRPr="00525C07">
              <w:rPr>
                <w:rFonts w:hint="eastAsia"/>
              </w:rPr>
              <w:t>范围查询，</w:t>
            </w:r>
            <w:r w:rsidRPr="00525C07">
              <w:rPr>
                <w:rFonts w:hint="eastAsia"/>
              </w:rPr>
              <w:t>kNN</w:t>
            </w:r>
          </w:p>
        </w:tc>
      </w:tr>
    </w:tbl>
    <w:p w:rsidR="00B95C02" w:rsidRDefault="00B95C02" w:rsidP="00A40B23"/>
    <w:p w:rsidR="00B95C02" w:rsidRDefault="00B95C02" w:rsidP="00A40B23">
      <w:pPr>
        <w:pStyle w:val="1"/>
      </w:pPr>
      <w:r>
        <w:rPr>
          <w:rFonts w:hint="eastAsia"/>
        </w:rPr>
        <w:t>3索引设计</w:t>
      </w:r>
    </w:p>
    <w:p w:rsidR="00B95C02" w:rsidRDefault="00B95C02" w:rsidP="00A40B23">
      <w:pPr>
        <w:pStyle w:val="2"/>
      </w:pPr>
      <w:r>
        <w:rPr>
          <w:rFonts w:hint="eastAsia"/>
        </w:rPr>
        <w:t>3.1面向语义单元的位置表示模型</w:t>
      </w:r>
    </w:p>
    <w:p w:rsidR="00B95C02" w:rsidRDefault="00B95C02" w:rsidP="00A40B23">
      <w:r>
        <w:t>已有的室外位置模型不能有效支持室内移动对象的表达和索引</w:t>
      </w:r>
      <w:r>
        <w:rPr>
          <w:rFonts w:hint="eastAsia"/>
        </w:rPr>
        <w:t>，</w:t>
      </w:r>
      <w:r>
        <w:t>本文提出面向语义单元的位置表示模型</w:t>
      </w:r>
      <w:r>
        <w:rPr>
          <w:rFonts w:hint="eastAsia"/>
        </w:rPr>
        <w:t>，</w:t>
      </w:r>
      <w:r>
        <w:t>包括语义单元</w:t>
      </w:r>
      <w:r>
        <w:rPr>
          <w:rFonts w:hint="eastAsia"/>
        </w:rPr>
        <w:t>、</w:t>
      </w:r>
      <w:r>
        <w:t>语义位置</w:t>
      </w:r>
      <w:r>
        <w:rPr>
          <w:rFonts w:hint="eastAsia"/>
        </w:rPr>
        <w:t>、</w:t>
      </w:r>
      <w:r>
        <w:t>语义停留点</w:t>
      </w:r>
      <w:r>
        <w:rPr>
          <w:rFonts w:hint="eastAsia"/>
        </w:rPr>
        <w:t>、</w:t>
      </w:r>
      <w:r>
        <w:t>语义轨迹等概念</w:t>
      </w:r>
      <w:r>
        <w:rPr>
          <w:rFonts w:hint="eastAsia"/>
        </w:rPr>
        <w:t>。</w:t>
      </w:r>
    </w:p>
    <w:p w:rsidR="00B95C02" w:rsidRDefault="00B95C02" w:rsidP="00A40B23">
      <w:r>
        <w:rPr>
          <w:rFonts w:hint="eastAsia"/>
        </w:rPr>
        <w:t>与室外空间不同，室内空间多数是由多个相互独立的功能区组成，如商场内的一个商铺、走廊、扶梯等，为这些独立的功能区域定义一个唯一的</w:t>
      </w:r>
      <w:r>
        <w:rPr>
          <w:rFonts w:hint="eastAsia"/>
        </w:rPr>
        <w:t>ID</w:t>
      </w:r>
      <w:r>
        <w:rPr>
          <w:rFonts w:hint="eastAsia"/>
        </w:rPr>
        <w:t>，作为最小的语义单元</w:t>
      </w:r>
      <w:r>
        <w:rPr>
          <w:rFonts w:hint="eastAsia"/>
        </w:rPr>
        <w:t>(</w:t>
      </w:r>
      <w:r>
        <w:t xml:space="preserve"> Semantic Cell</w:t>
      </w:r>
      <w:r>
        <w:rPr>
          <w:rFonts w:hint="eastAsia"/>
        </w:rPr>
        <w:t>)</w:t>
      </w:r>
      <w:r>
        <w:rPr>
          <w:rFonts w:hint="eastAsia"/>
        </w:rPr>
        <w:t>，当用户进入这些语义单元且被记录位置，就可以将该单元的语义信息关联到位置记录上，获得移动对象的语义位置，由语义位置的便可以计算该移动对象的语义轨迹。每一个语义单元可以用定义表示为：</w:t>
      </w:r>
    </w:p>
    <w:p w:rsidR="00B95C02" w:rsidRPr="0062680B" w:rsidRDefault="00B95C02" w:rsidP="00A40B23">
      <w:pPr>
        <w:pStyle w:val="af"/>
      </w:pPr>
      <m:oMath>
        <m:r>
          <w:rPr>
            <w:rFonts w:ascii="Cambria Math" w:hAnsi="Cambria Math"/>
          </w:rPr>
          <m:t>cell</m:t>
        </m:r>
        <m:r>
          <m:rPr>
            <m:sty m:val="p"/>
          </m:rPr>
          <w:rPr>
            <w:rFonts w:ascii="Cambria Math" w:hAnsi="Cambria Math"/>
          </w:rPr>
          <m:t>={</m:t>
        </m:r>
        <m:r>
          <w:rPr>
            <w:rFonts w:ascii="Cambria Math" w:hAnsi="Cambria Math"/>
          </w:rPr>
          <m:t>cid</m:t>
        </m:r>
        <m:r>
          <m:rPr>
            <m:sty m:val="p"/>
          </m:rPr>
          <w:rPr>
            <w:rFonts w:ascii="Cambria Math" w:hAnsi="Cambria Math"/>
          </w:rPr>
          <m:t>,</m:t>
        </m:r>
        <m:r>
          <w:rPr>
            <w:rFonts w:ascii="Cambria Math" w:hAnsi="Cambria Math"/>
          </w:rPr>
          <m:t>name</m:t>
        </m:r>
        <m:r>
          <m:rPr>
            <m:sty m:val="p"/>
          </m:rPr>
          <w:rPr>
            <w:rFonts w:ascii="Cambria Math" w:hAnsi="Cambria Math"/>
          </w:rPr>
          <m:t>,</m:t>
        </m:r>
        <m:r>
          <w:rPr>
            <w:rFonts w:ascii="Cambria Math" w:hAnsi="Cambria Math"/>
          </w:rPr>
          <m:t>geom</m:t>
        </m:r>
        <m:r>
          <m:rPr>
            <m:sty m:val="p"/>
          </m:rPr>
          <w:rPr>
            <w:rFonts w:ascii="Cambria Math" w:hAnsi="Cambria Math"/>
          </w:rPr>
          <m:t>,</m:t>
        </m:r>
        <m:r>
          <w:rPr>
            <w:rFonts w:ascii="Cambria Math" w:hAnsi="Cambria Math"/>
          </w:rPr>
          <m:t>category</m:t>
        </m:r>
        <m:r>
          <m:rPr>
            <m:sty m:val="p"/>
          </m:rPr>
          <w:rPr>
            <w:rFonts w:ascii="Cambria Math" w:hAnsi="Cambria Math"/>
          </w:rPr>
          <m:t>,</m:t>
        </m:r>
        <m:r>
          <w:rPr>
            <w:rFonts w:ascii="Cambria Math" w:hAnsi="Cambria Math"/>
          </w:rPr>
          <m:t>tags</m:t>
        </m:r>
        <m:r>
          <m:rPr>
            <m:sty m:val="p"/>
          </m:rPr>
          <w:rPr>
            <w:rFonts w:ascii="Cambria Math" w:hAnsi="Cambria Math"/>
          </w:rPr>
          <m:t>,…}</m:t>
        </m:r>
      </m:oMath>
      <w:r>
        <w:rPr>
          <w:rFonts w:hint="eastAsia"/>
        </w:rPr>
        <w:t xml:space="preserve">  </w:t>
      </w:r>
      <w:r>
        <w:t xml:space="preserve">      (1)</w:t>
      </w:r>
    </w:p>
    <w:p w:rsidR="00B95C02" w:rsidRPr="00F7361E" w:rsidRDefault="00B95C02" w:rsidP="00A40B23">
      <w:r>
        <w:rPr>
          <w:rFonts w:hint="eastAsia"/>
        </w:rPr>
        <w:t>其中，</w:t>
      </w:r>
      <w:r>
        <w:rPr>
          <w:rFonts w:hint="eastAsia"/>
        </w:rPr>
        <w:t>cid</w:t>
      </w:r>
      <w:r>
        <w:rPr>
          <w:rFonts w:hint="eastAsia"/>
        </w:rPr>
        <w:t>表示该单元的</w:t>
      </w:r>
      <w:r>
        <w:rPr>
          <w:rFonts w:hint="eastAsia"/>
        </w:rPr>
        <w:t>Id</w:t>
      </w:r>
      <w:r>
        <w:rPr>
          <w:rFonts w:hint="eastAsia"/>
        </w:rPr>
        <w:t>值，</w:t>
      </w:r>
      <w:r>
        <w:rPr>
          <w:rFonts w:hint="eastAsia"/>
        </w:rPr>
        <w:t>name</w:t>
      </w:r>
      <w:r>
        <w:rPr>
          <w:rFonts w:hint="eastAsia"/>
        </w:rPr>
        <w:t>表示该单元的语义名称，</w:t>
      </w:r>
      <w:r>
        <w:rPr>
          <w:rFonts w:hint="eastAsia"/>
        </w:rPr>
        <w:t>geom</w:t>
      </w:r>
      <w:r>
        <w:rPr>
          <w:rFonts w:hint="eastAsia"/>
        </w:rPr>
        <w:t>表示该单元的几何信息，是室内三维空间的一个表示，用来判断移动对象与其的位置关系—即移动对象是否落在语义单元内，</w:t>
      </w:r>
      <w:r>
        <w:rPr>
          <w:rFonts w:hint="eastAsia"/>
        </w:rPr>
        <w:t>category</w:t>
      </w:r>
      <w:r>
        <w:rPr>
          <w:rFonts w:hint="eastAsia"/>
        </w:rPr>
        <w:t>表示该单元的分类，如在商场里可以为“女装”、“女鞋”等，</w:t>
      </w:r>
      <w:r>
        <w:rPr>
          <w:rFonts w:hint="eastAsia"/>
        </w:rPr>
        <w:t>tags</w:t>
      </w:r>
      <w:r>
        <w:rPr>
          <w:rFonts w:hint="eastAsia"/>
        </w:rPr>
        <w:t>是该店铺拥有的语义标签，如“时尚”、“休闲”等，也可以再附加其他需要的语义信息。</w:t>
      </w:r>
    </w:p>
    <w:p w:rsidR="00B95C02" w:rsidRDefault="00B95C02" w:rsidP="00A40B23">
      <w:r>
        <w:t>一个室内移动对象的位置记录可以表示为</w:t>
      </w:r>
      <w:r>
        <w:rPr>
          <w:rFonts w:hint="eastAsia"/>
        </w:rPr>
        <w:t>：</w:t>
      </w:r>
    </w:p>
    <w:p w:rsidR="00B95C02" w:rsidRPr="0062680B" w:rsidRDefault="00B95C02" w:rsidP="00A40B23">
      <w:pPr>
        <w:pStyle w:val="af"/>
      </w:pPr>
      <m:oMath>
        <m:r>
          <w:rPr>
            <w:rFonts w:ascii="Cambria Math" w:hAnsi="Cambria Math" w:hint="eastAsia"/>
          </w:rPr>
          <m:t>LOC</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w:ins w:id="23" w:author="Q" w:date="2016-09-15T21:17:00Z">
            <w:rPr>
              <w:rFonts w:ascii="Cambria Math" w:hAnsi="Cambria Math" w:hint="eastAsia"/>
            </w:rPr>
            <m:t>,</m:t>
          </w:ins>
        </m:r>
        <m:r>
          <w:ins w:id="24" w:author="Q" w:date="2016-09-15T21:17:00Z">
            <w:rPr>
              <w:rFonts w:ascii="Cambria Math" w:hAnsi="Cambria Math"/>
            </w:rPr>
            <m:t>floor,⋯</m:t>
          </w:ins>
        </m:r>
        <m:r>
          <m:rPr>
            <m:sty m:val="p"/>
          </m:rPr>
          <w:rPr>
            <w:rFonts w:ascii="Cambria Math" w:hAnsi="Cambria Math"/>
          </w:rPr>
          <m:t>)}</m:t>
        </m:r>
      </m:oMath>
      <w:r>
        <w:rPr>
          <w:rFonts w:hint="eastAsia"/>
        </w:rPr>
        <w:t xml:space="preserve">   </w:t>
      </w:r>
      <w:r>
        <w:t xml:space="preserve">               </w:t>
      </w:r>
      <w:r>
        <w:rPr>
          <w:rFonts w:hint="eastAsia"/>
        </w:rPr>
        <w:t xml:space="preserve">  </w:t>
      </w:r>
      <w:r>
        <w:t xml:space="preserve">    (2)</w:t>
      </w:r>
    </w:p>
    <w:p w:rsidR="00B95C02" w:rsidRDefault="00B95C02" w:rsidP="00A40B23">
      <w:r>
        <w:t>而一个移动对象的语义位置则</w:t>
      </w:r>
      <w:r>
        <w:rPr>
          <w:rFonts w:hint="eastAsia"/>
        </w:rPr>
        <w:t>是</w:t>
      </w:r>
      <w:r>
        <w:t>由位置记录关联语义信息</w:t>
      </w:r>
      <w:r>
        <w:rPr>
          <w:rFonts w:hint="eastAsia"/>
        </w:rPr>
        <w:t>，即本文中的语义单元</w:t>
      </w:r>
      <w:r>
        <w:rPr>
          <w:rFonts w:hint="eastAsia"/>
        </w:rPr>
        <w:t>Id</w:t>
      </w:r>
      <w:r>
        <w:rPr>
          <w:rFonts w:hint="eastAsia"/>
        </w:rPr>
        <w:t>构成，可以表示为：</w:t>
      </w:r>
    </w:p>
    <w:p w:rsidR="00B95C02" w:rsidRPr="0062680B" w:rsidRDefault="00A3330C" w:rsidP="00A40B23">
      <w:pPr>
        <w:pStyle w:val="af"/>
      </w:pPr>
      <m:oMath>
        <m:sSub>
          <m:sSubPr>
            <m:ctrlPr>
              <w:rPr>
                <w:rFonts w:ascii="Cambria Math" w:hAnsi="Cambria Math"/>
              </w:rPr>
            </m:ctrlPr>
          </m:sSubPr>
          <m:e>
            <m:r>
              <w:rPr>
                <w:rFonts w:ascii="Cambria Math" w:hAnsi="Cambria Math"/>
              </w:rPr>
              <m:t>LOC</m:t>
            </m:r>
          </m:e>
          <m:sub>
            <m:r>
              <w:rPr>
                <w:rFonts w:ascii="Cambria Math" w:hAnsi="Cambria Math"/>
              </w:rPr>
              <m:t>sematic</m:t>
            </m:r>
          </m:sub>
        </m:sSub>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hint="eastAsia"/>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hint="eastAsia"/>
          </w:rPr>
          <m:t>c</m:t>
        </m:r>
        <m:r>
          <w:rPr>
            <w:rFonts w:ascii="Cambria Math" w:hAnsi="Cambria Math"/>
          </w:rPr>
          <m:t>id</m:t>
        </m:r>
        <m:r>
          <w:ins w:id="25" w:author="Q" w:date="2016-09-15T21:17:00Z">
            <w:rPr>
              <w:rFonts w:ascii="Cambria Math" w:hAnsi="Cambria Math"/>
            </w:rPr>
            <m:t>,⋯</m:t>
          </w:ins>
        </m:r>
        <m:r>
          <m:rPr>
            <m:sty m:val="p"/>
          </m:rPr>
          <w:rPr>
            <w:rFonts w:ascii="Cambria Math" w:hAnsi="Cambria Math"/>
          </w:rPr>
          <m:t>)}</m:t>
        </m:r>
      </m:oMath>
      <w:r w:rsidR="00B95C02">
        <w:rPr>
          <w:rFonts w:hint="eastAsia"/>
        </w:rPr>
        <w:t xml:space="preserve">               (3)</w:t>
      </w:r>
    </w:p>
    <w:p w:rsidR="00B95C02" w:rsidRDefault="00B95C02" w:rsidP="00A40B23">
      <w:r>
        <w:t>语义</w:t>
      </w:r>
      <w:r>
        <w:rPr>
          <w:rFonts w:hint="eastAsia"/>
        </w:rPr>
        <w:t>停留点与语义位置不同，语义停留点为移动对象长时间处于同一语义单元，是抽象概念上的一个点，而语义位置是一次定位记录附加语义信息得到的，所以一个语义停留点可能是由多个语义位置记录组成，我们只需要记录该停留点的语义信息、开始时间和结束时间即可。简单用一个四元组</w:t>
      </w:r>
      <w:r>
        <w:t>表示</w:t>
      </w:r>
      <w:r>
        <w:rPr>
          <w:rFonts w:hint="eastAsia"/>
        </w:rPr>
        <w:t>，</w:t>
      </w:r>
      <w:r>
        <w:rPr>
          <w:rFonts w:hint="eastAsia"/>
        </w:rPr>
        <w:t>cid</w:t>
      </w:r>
      <w:r>
        <w:rPr>
          <w:rFonts w:hint="eastAsia"/>
        </w:rPr>
        <w:t>为其所停留的语义单元</w:t>
      </w:r>
      <w:r>
        <w:rPr>
          <w:rFonts w:hint="eastAsia"/>
        </w:rPr>
        <w:t>id</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begin</m:t>
            </m:r>
          </m:sub>
        </m:sSub>
      </m:oMath>
      <w:r>
        <w:rPr>
          <w:rFonts w:hint="eastAsia"/>
        </w:rPr>
        <w:t>表示停留的开始时间，</w:t>
      </w:r>
      <m:oMath>
        <m:sSub>
          <m:sSubPr>
            <m:ctrlPr>
              <w:rPr>
                <w:rFonts w:ascii="Cambria Math" w:hAnsi="Cambria Math"/>
              </w:rPr>
            </m:ctrlPr>
          </m:sSubPr>
          <m:e>
            <m:r>
              <w:rPr>
                <w:rFonts w:ascii="Cambria Math" w:hAnsi="Cambria Math"/>
              </w:rPr>
              <m:t>t</m:t>
            </m:r>
          </m:e>
          <m:sub>
            <m:r>
              <w:rPr>
                <w:rFonts w:ascii="Cambria Math" w:hAnsi="Cambria Math"/>
              </w:rPr>
              <m:t>end</m:t>
            </m:r>
          </m:sub>
        </m:sSub>
      </m:oMath>
      <w:r>
        <w:t>表示结束时间</w:t>
      </w:r>
      <w:r>
        <w:rPr>
          <w:rFonts w:hint="eastAsia"/>
        </w:rPr>
        <w:t>：</w:t>
      </w:r>
    </w:p>
    <w:p w:rsidR="00B95C02" w:rsidRPr="0062680B" w:rsidRDefault="00B95C02" w:rsidP="00A40B23">
      <w:pPr>
        <w:pStyle w:val="af"/>
      </w:pPr>
      <m:oMath>
        <m:r>
          <w:rPr>
            <w:rFonts w:ascii="Cambria Math" w:hAnsi="Cambria Math" w:hint="eastAsia"/>
          </w:rPr>
          <m:t>STOP</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id</m:t>
        </m:r>
        <m:r>
          <m:rPr>
            <m:sty m:val="p"/>
          </m:rPr>
          <w:rPr>
            <w:rFonts w:ascii="Cambria Math" w:hAnsi="Cambria Math"/>
          </w:rPr>
          <m:t>,</m:t>
        </m:r>
        <m:r>
          <w:rPr>
            <w:rFonts w:ascii="Cambria Math" w:hAnsi="Cambria Math"/>
          </w:rPr>
          <m:t>cid</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oMath>
      <w:r>
        <w:rPr>
          <w:rFonts w:hint="eastAsia"/>
        </w:rPr>
        <w:t xml:space="preserve">                (4)</w:t>
      </w:r>
    </w:p>
    <w:p w:rsidR="00B95C02" w:rsidRDefault="00B95C02" w:rsidP="00A40B23">
      <w:r>
        <w:t>然后</w:t>
      </w:r>
      <w:r>
        <w:rPr>
          <w:rFonts w:hint="eastAsia"/>
        </w:rPr>
        <w:t>，</w:t>
      </w:r>
      <w:r>
        <w:t>一个室内移动对象的语义轨迹就可以表示为语义停留点的一个序列</w:t>
      </w:r>
      <w:r>
        <w:rPr>
          <w:rFonts w:hint="eastAsia"/>
        </w:rPr>
        <w:t>，</w:t>
      </w:r>
      <w:r>
        <w:t>表示为</w:t>
      </w:r>
      <w:r>
        <w:rPr>
          <w:rFonts w:hint="eastAsia"/>
        </w:rPr>
        <w:t>：</w:t>
      </w:r>
    </w:p>
    <w:p w:rsidR="00B95C02" w:rsidRDefault="00A3330C" w:rsidP="00A40B23">
      <w:pPr>
        <w:pStyle w:val="af"/>
      </w:pPr>
      <m:oMath>
        <m:sSub>
          <m:sSubPr>
            <m:ctrlPr>
              <w:rPr>
                <w:rFonts w:ascii="Cambria Math" w:hAnsi="Cambria Math"/>
              </w:rPr>
            </m:ctrlPr>
          </m:sSubPr>
          <m:e>
            <m:r>
              <w:rPr>
                <w:rFonts w:ascii="Cambria Math" w:hAnsi="Cambria Math"/>
              </w:rPr>
              <m:t>TR</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STOP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end</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begin</m:t>
            </m:r>
          </m:sub>
        </m:sSub>
        <m:r>
          <m:rPr>
            <m:sty m:val="p"/>
          </m:rPr>
          <w:rPr>
            <w:rFonts w:ascii="Cambria Math" w:hAnsi="Cambria Math"/>
          </w:rPr>
          <m:t>)}</m:t>
        </m:r>
      </m:oMath>
      <w:r w:rsidR="00B95C02">
        <w:t xml:space="preserve"> (5)</w:t>
      </w:r>
    </w:p>
    <w:p w:rsidR="00B95C02" w:rsidRPr="005A4AFC" w:rsidRDefault="00B95C02" w:rsidP="00A40B23">
      <w:r>
        <w:lastRenderedPageBreak/>
        <w:t>使用面向语义单元的移动对象模型</w:t>
      </w:r>
      <w:r>
        <w:rPr>
          <w:rFonts w:hint="eastAsia"/>
        </w:rPr>
        <w:t>，我们并不直接处理对象的实际坐标数据，其三维立体性隐含在语义单元的几何信息中，在同一个语义单元中，移动对象的位置包括其轨迹被抽象为一个语义停留点，整个实际的移动轨迹也被简化为语义轨迹，不仅极大地降低了原始轨迹的复杂程度，弱化了位置随机性带来的影响，还能有效支持语义信息的表达，更加方便地进行语义分析和用户特征提取等工作。</w:t>
      </w:r>
    </w:p>
    <w:p w:rsidR="00B95C02" w:rsidRDefault="00B95C02" w:rsidP="00A40B23">
      <w:pPr>
        <w:pStyle w:val="2"/>
      </w:pPr>
      <w:r>
        <w:rPr>
          <w:rFonts w:hint="eastAsia"/>
        </w:rPr>
        <w:t>3.2面向语义单元的移动对象索引结构设计</w:t>
      </w:r>
    </w:p>
    <w:p w:rsidR="00B95C02" w:rsidRDefault="00B95C02" w:rsidP="00A40B23">
      <w:r>
        <w:rPr>
          <w:rFonts w:hint="eastAsia"/>
        </w:rPr>
        <w:t>本文基于面向语义单元的位置表示模型提出的面向室内语义单元的移动对象索引，索引结构包括</w:t>
      </w:r>
      <w:r>
        <w:rPr>
          <w:rFonts w:hint="eastAsia"/>
        </w:rPr>
        <w:t>Has</w:t>
      </w:r>
      <w:r>
        <w:t>h Table</w:t>
      </w:r>
      <w:r>
        <w:rPr>
          <w:rFonts w:hint="eastAsia"/>
        </w:rPr>
        <w:t>、语义空间表、对象语义位置表三部分。</w:t>
      </w:r>
      <w:r>
        <w:rPr>
          <w:rFonts w:hint="eastAsia"/>
        </w:rPr>
        <w:t>Has</w:t>
      </w:r>
      <w:r>
        <w:t>h Table</w:t>
      </w:r>
      <w:r>
        <w:t>用来存储和索引室内语义单元的信息</w:t>
      </w:r>
      <w:r>
        <w:rPr>
          <w:rFonts w:hint="eastAsia"/>
        </w:rPr>
        <w:t>，语义空间</w:t>
      </w:r>
      <w:r>
        <w:t>表用来存储所有经过该语义单元的移动对象及原始数据记录</w:t>
      </w:r>
      <w:r>
        <w:rPr>
          <w:rFonts w:hint="eastAsia"/>
        </w:rPr>
        <w:t>，对象语义位置表用来存储移动对象的语义位置，整体结构</w:t>
      </w:r>
      <w:r>
        <w:t>如</w:t>
      </w:r>
      <w:del w:id="26" w:author="Q" w:date="2016-09-15T22:56:00Z">
        <w:r w:rsidDel="00122879">
          <w:delText>下</w:delText>
        </w:r>
      </w:del>
      <w:r>
        <w:t>图</w:t>
      </w:r>
      <w:ins w:id="27" w:author="Q" w:date="2016-09-15T22:56:00Z">
        <w:r w:rsidR="00122879">
          <w:rPr>
            <w:rFonts w:hint="eastAsia"/>
          </w:rPr>
          <w:t>1</w:t>
        </w:r>
      </w:ins>
      <w:r>
        <w:t>所示</w:t>
      </w:r>
      <w:r>
        <w:rPr>
          <w:rFonts w:hint="eastAsia"/>
        </w:rPr>
        <w:t>。</w:t>
      </w:r>
    </w:p>
    <w:p w:rsidR="00B95C02" w:rsidRDefault="00B95C02" w:rsidP="00A40B23">
      <w:pPr>
        <w:pStyle w:val="ad"/>
      </w:pPr>
      <w:r w:rsidRPr="00CF782A">
        <w:drawing>
          <wp:inline distT="0" distB="0" distL="0" distR="0" wp14:anchorId="10F3CFF1" wp14:editId="445E243C">
            <wp:extent cx="3240000" cy="2297178"/>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0000" cy="2297178"/>
                    </a:xfrm>
                    <a:prstGeom prst="rect">
                      <a:avLst/>
                    </a:prstGeom>
                  </pic:spPr>
                </pic:pic>
              </a:graphicData>
            </a:graphic>
          </wp:inline>
        </w:drawing>
      </w:r>
    </w:p>
    <w:p w:rsidR="00B95C02" w:rsidRDefault="00B95C02" w:rsidP="00A40B23">
      <w:pPr>
        <w:pStyle w:val="aa"/>
      </w:pPr>
      <w:r>
        <w:t>图</w:t>
      </w:r>
      <w:r>
        <w:rPr>
          <w:rFonts w:hint="eastAsia"/>
        </w:rPr>
        <w:t xml:space="preserve">1 </w:t>
      </w:r>
      <w:r>
        <w:rPr>
          <w:rFonts w:hint="eastAsia"/>
        </w:rPr>
        <w:t>面向语义单元的室内移动对象索引结构</w:t>
      </w:r>
    </w:p>
    <w:p w:rsidR="00B95C02" w:rsidRDefault="00B95C02" w:rsidP="00A40B23">
      <w:pPr>
        <w:pStyle w:val="aa"/>
      </w:pPr>
      <w:r>
        <w:rPr>
          <w:rFonts w:hint="eastAsia"/>
        </w:rPr>
        <w:t>Fig.</w:t>
      </w:r>
      <w:r>
        <w:t>1</w:t>
      </w:r>
      <w:r>
        <w:rPr>
          <w:rFonts w:hint="eastAsia"/>
        </w:rPr>
        <w:t xml:space="preserve"> Structure of SCoII</w:t>
      </w:r>
    </w:p>
    <w:p w:rsidR="00B95C02" w:rsidRDefault="00B95C02" w:rsidP="00A40B23">
      <w:pPr>
        <w:pStyle w:val="a0"/>
        <w:numPr>
          <w:ilvl w:val="0"/>
          <w:numId w:val="5"/>
        </w:numPr>
        <w:ind w:firstLineChars="0"/>
      </w:pPr>
      <w:r>
        <w:rPr>
          <w:rFonts w:hint="eastAsia"/>
        </w:rPr>
        <w:t xml:space="preserve">Hash Table </w:t>
      </w:r>
    </w:p>
    <w:p w:rsidR="00B95C02" w:rsidRDefault="00B95C02" w:rsidP="00A40B23">
      <w:pPr>
        <w:ind w:firstLineChars="0"/>
      </w:pPr>
      <w:r>
        <w:t xml:space="preserve">Hash Table </w:t>
      </w:r>
      <w:r>
        <w:t>用来存储室内单元的语义信息</w:t>
      </w:r>
      <w:r>
        <w:rPr>
          <w:rFonts w:hint="eastAsia"/>
        </w:rPr>
        <w:t>，</w:t>
      </w:r>
      <w:r>
        <w:t>完成从</w:t>
      </w:r>
      <w:r>
        <w:rPr>
          <w:rFonts w:hint="eastAsia"/>
        </w:rPr>
        <w:t>cid</w:t>
      </w:r>
      <w:r>
        <w:rPr>
          <w:rFonts w:hint="eastAsia"/>
        </w:rPr>
        <w:t>到</w:t>
      </w:r>
      <w:r>
        <w:rPr>
          <w:rFonts w:hint="eastAsia"/>
        </w:rPr>
        <w:t>Ce</w:t>
      </w:r>
      <w:r>
        <w:t>ll</w:t>
      </w:r>
      <w:r>
        <w:t>的映射</w:t>
      </w:r>
      <w:r>
        <w:rPr>
          <w:rFonts w:hint="eastAsia"/>
        </w:rPr>
        <w:t>，</w:t>
      </w:r>
      <w:r>
        <w:t>可以根据</w:t>
      </w:r>
      <w:r>
        <w:rPr>
          <w:rFonts w:hint="eastAsia"/>
        </w:rPr>
        <w:t>cid</w:t>
      </w:r>
      <w:r>
        <w:rPr>
          <w:rFonts w:hint="eastAsia"/>
        </w:rPr>
        <w:t>快速查询该室内单元语义信息</w:t>
      </w:r>
      <w:ins w:id="28" w:author="Q" w:date="2016-09-14T08:42:00Z">
        <w:r w:rsidR="00895357">
          <w:rPr>
            <w:rFonts w:hint="eastAsia"/>
          </w:rPr>
          <w:t>，其中</w:t>
        </w:r>
        <w:r w:rsidR="00895357">
          <w:rPr>
            <w:rFonts w:hint="eastAsia"/>
          </w:rPr>
          <w:t>cid</w:t>
        </w:r>
        <w:r w:rsidR="00895357">
          <w:rPr>
            <w:rFonts w:hint="eastAsia"/>
          </w:rPr>
          <w:t>为语义单元的</w:t>
        </w:r>
      </w:ins>
      <w:ins w:id="29" w:author="Q" w:date="2016-09-14T09:11:00Z">
        <w:r w:rsidR="00497CF0">
          <w:rPr>
            <w:rFonts w:hint="eastAsia"/>
          </w:rPr>
          <w:t>ID</w:t>
        </w:r>
      </w:ins>
      <w:ins w:id="30" w:author="Q" w:date="2016-09-14T08:42:00Z">
        <w:r w:rsidR="00895357">
          <w:rPr>
            <w:rFonts w:hint="eastAsia"/>
          </w:rPr>
          <w:t>编号</w:t>
        </w:r>
      </w:ins>
      <w:ins w:id="31" w:author="Q" w:date="2016-09-14T08:48:00Z">
        <w:r w:rsidR="0086449F">
          <w:rPr>
            <w:rFonts w:hint="eastAsia"/>
          </w:rPr>
          <w:t>，具有全局唯一性</w:t>
        </w:r>
      </w:ins>
      <w:ins w:id="32" w:author="Q" w:date="2016-09-14T09:00:00Z">
        <w:r w:rsidR="00C44DA2">
          <w:rPr>
            <w:rFonts w:hint="eastAsia"/>
          </w:rPr>
          <w:t>，</w:t>
        </w:r>
      </w:ins>
      <w:ins w:id="33" w:author="Q" w:date="2016-09-14T09:01:00Z">
        <w:r w:rsidR="0049592B">
          <w:rPr>
            <w:rFonts w:hint="eastAsia"/>
          </w:rPr>
          <w:t>同时</w:t>
        </w:r>
      </w:ins>
      <w:ins w:id="34" w:author="Q" w:date="2016-09-14T09:00:00Z">
        <w:r w:rsidR="00C44DA2">
          <w:rPr>
            <w:rFonts w:hint="eastAsia"/>
          </w:rPr>
          <w:t>cid</w:t>
        </w:r>
        <w:r w:rsidR="00C44DA2">
          <w:rPr>
            <w:rFonts w:hint="eastAsia"/>
          </w:rPr>
          <w:t>作为</w:t>
        </w:r>
      </w:ins>
      <w:ins w:id="35" w:author="Q" w:date="2016-09-14T09:01:00Z">
        <w:r w:rsidR="0049592B">
          <w:rPr>
            <w:rFonts w:hint="eastAsia"/>
          </w:rPr>
          <w:t>指针</w:t>
        </w:r>
      </w:ins>
      <w:ins w:id="36" w:author="Q" w:date="2016-09-14T09:00:00Z">
        <w:r w:rsidR="00C44DA2">
          <w:rPr>
            <w:rFonts w:hint="eastAsia"/>
          </w:rPr>
          <w:t>指向语义空间表</w:t>
        </w:r>
        <w:r w:rsidR="00C44DA2">
          <w:rPr>
            <w:rFonts w:hint="eastAsia"/>
          </w:rPr>
          <w:t>cid</w:t>
        </w:r>
        <w:r w:rsidR="00C44DA2">
          <w:rPr>
            <w:rFonts w:hint="eastAsia"/>
          </w:rPr>
          <w:t>，可以根据</w:t>
        </w:r>
        <w:r w:rsidR="00C44DA2">
          <w:rPr>
            <w:rFonts w:hint="eastAsia"/>
          </w:rPr>
          <w:t>c</w:t>
        </w:r>
        <w:r w:rsidR="00C44DA2">
          <w:t>id</w:t>
        </w:r>
        <w:r w:rsidR="00C44DA2">
          <w:t>快速检索</w:t>
        </w:r>
      </w:ins>
      <w:ins w:id="37" w:author="Q" w:date="2016-09-14T09:01:00Z">
        <w:r w:rsidR="00C44DA2">
          <w:t>该语义单元中的移动对象定位记录</w:t>
        </w:r>
        <w:r w:rsidR="00D042A9">
          <w:rPr>
            <w:rFonts w:hint="eastAsia"/>
          </w:rPr>
          <w:t>。</w:t>
        </w:r>
      </w:ins>
      <w:del w:id="38" w:author="Q" w:date="2016-09-14T09:00:00Z">
        <w:r w:rsidDel="00C44DA2">
          <w:rPr>
            <w:rFonts w:hint="eastAsia"/>
          </w:rPr>
          <w:delText>。</w:delText>
        </w:r>
      </w:del>
    </w:p>
    <w:p w:rsidR="00B95C02" w:rsidRDefault="00B95C02" w:rsidP="00A40B23">
      <w:pPr>
        <w:pStyle w:val="a0"/>
        <w:numPr>
          <w:ilvl w:val="0"/>
          <w:numId w:val="5"/>
        </w:numPr>
        <w:ind w:firstLineChars="0"/>
      </w:pPr>
      <w:r>
        <w:rPr>
          <w:rFonts w:hint="eastAsia"/>
        </w:rPr>
        <w:t>语义空间表</w:t>
      </w:r>
    </w:p>
    <w:p w:rsidR="00B95C02" w:rsidRPr="0086449F" w:rsidRDefault="00B95C02" w:rsidP="00A40B23">
      <w:r>
        <w:rPr>
          <w:rFonts w:hint="eastAsia"/>
        </w:rPr>
        <w:t>语义空间</w:t>
      </w:r>
      <w:r>
        <w:t>表用来存储移动对象的原始数据记录</w:t>
      </w:r>
      <w:r>
        <w:rPr>
          <w:rFonts w:hint="eastAsia"/>
        </w:rPr>
        <w:t>，存储</w:t>
      </w:r>
      <w:r>
        <w:t>所有经过该语义单元的移动对象及原始数据记录</w:t>
      </w:r>
      <w:r>
        <w:rPr>
          <w:rFonts w:hint="eastAsia"/>
        </w:rPr>
        <w:t>，</w:t>
      </w:r>
      <w:r>
        <w:t>实现</w:t>
      </w:r>
      <w:r>
        <w:rPr>
          <w:rFonts w:hint="eastAsia"/>
        </w:rPr>
        <w:t>语义</w:t>
      </w:r>
      <w:r>
        <w:t>时空范围查询</w:t>
      </w:r>
      <w:r>
        <w:rPr>
          <w:rFonts w:hint="eastAsia"/>
        </w:rPr>
        <w:t>。</w:t>
      </w:r>
      <w:ins w:id="39" w:author="Q" w:date="2016-09-14T08:47:00Z">
        <w:r w:rsidR="0086449F">
          <w:rPr>
            <w:rFonts w:hint="eastAsia"/>
          </w:rPr>
          <w:t>其中</w:t>
        </w:r>
        <w:r w:rsidR="0086449F">
          <w:rPr>
            <w:rFonts w:hint="eastAsia"/>
          </w:rPr>
          <w:t>ci</w:t>
        </w:r>
        <w:r w:rsidR="0086449F">
          <w:t>d</w:t>
        </w:r>
        <w:r w:rsidR="0086449F">
          <w:t>为依赖于</w:t>
        </w:r>
      </w:ins>
      <w:ins w:id="40" w:author="Q" w:date="2016-09-14T08:48:00Z">
        <w:r w:rsidR="0086449F">
          <w:t>Hash Table</w:t>
        </w:r>
        <w:r w:rsidR="0086449F">
          <w:t>中</w:t>
        </w:r>
        <w:r w:rsidR="0086449F">
          <w:rPr>
            <w:rFonts w:hint="eastAsia"/>
          </w:rPr>
          <w:t>cid</w:t>
        </w:r>
        <w:r w:rsidR="0086449F">
          <w:rPr>
            <w:rFonts w:hint="eastAsia"/>
          </w:rPr>
          <w:t>的外键</w:t>
        </w:r>
      </w:ins>
      <w:ins w:id="41" w:author="Q" w:date="2016-09-14T08:51:00Z">
        <w:r w:rsidR="0086449F">
          <w:rPr>
            <w:rFonts w:hint="eastAsia"/>
          </w:rPr>
          <w:t>；</w:t>
        </w:r>
      </w:ins>
      <w:ins w:id="42" w:author="Q" w:date="2016-09-14T08:48:00Z">
        <w:r w:rsidR="0086449F">
          <w:rPr>
            <w:rFonts w:hint="eastAsia"/>
          </w:rPr>
          <w:t>time</w:t>
        </w:r>
        <w:r w:rsidR="0086449F">
          <w:rPr>
            <w:rFonts w:hint="eastAsia"/>
          </w:rPr>
          <w:t>表示移动对象被定位的时间</w:t>
        </w:r>
      </w:ins>
      <w:ins w:id="43" w:author="Q" w:date="2016-09-14T08:51:00Z">
        <w:r w:rsidR="0086449F">
          <w:rPr>
            <w:rFonts w:hint="eastAsia"/>
          </w:rPr>
          <w:t>；</w:t>
        </w:r>
      </w:ins>
      <w:ins w:id="44" w:author="Q" w:date="2016-09-14T08:48:00Z">
        <w:r w:rsidR="0086449F">
          <w:rPr>
            <w:rFonts w:hint="eastAsia"/>
          </w:rPr>
          <w:t>oid</w:t>
        </w:r>
        <w:r w:rsidR="0086449F">
          <w:rPr>
            <w:rFonts w:hint="eastAsia"/>
          </w:rPr>
          <w:t>是移动对象</w:t>
        </w:r>
      </w:ins>
      <w:ins w:id="45" w:author="Q" w:date="2016-09-14T09:11:00Z">
        <w:r w:rsidR="00497CF0">
          <w:rPr>
            <w:rFonts w:hint="eastAsia"/>
          </w:rPr>
          <w:t xml:space="preserve">ID </w:t>
        </w:r>
      </w:ins>
      <w:ins w:id="46" w:author="Q" w:date="2016-09-14T08:49:00Z">
        <w:r w:rsidR="0086449F">
          <w:rPr>
            <w:rFonts w:hint="eastAsia"/>
          </w:rPr>
          <w:t>(</w:t>
        </w:r>
        <w:r w:rsidR="0086449F">
          <w:t xml:space="preserve"> Object </w:t>
        </w:r>
      </w:ins>
      <w:ins w:id="47" w:author="Q" w:date="2016-09-14T09:11:00Z">
        <w:r w:rsidR="00497CF0">
          <w:rPr>
            <w:rFonts w:hint="eastAsia"/>
          </w:rPr>
          <w:t>ID</w:t>
        </w:r>
      </w:ins>
      <w:ins w:id="48" w:author="Q" w:date="2016-09-14T08:49:00Z">
        <w:r w:rsidR="0086449F">
          <w:rPr>
            <w:rFonts w:hint="eastAsia"/>
          </w:rPr>
          <w:t>)</w:t>
        </w:r>
        <w:r w:rsidR="0086449F">
          <w:rPr>
            <w:rFonts w:hint="eastAsia"/>
          </w:rPr>
          <w:t>，这里的移动对象</w:t>
        </w:r>
      </w:ins>
      <w:ins w:id="49" w:author="Q" w:date="2016-09-14T08:55:00Z">
        <w:r w:rsidR="00A56F70">
          <w:rPr>
            <w:rFonts w:hint="eastAsia"/>
          </w:rPr>
          <w:t>Id</w:t>
        </w:r>
      </w:ins>
      <w:ins w:id="50" w:author="Q" w:date="2016-09-14T08:50:00Z">
        <w:r w:rsidR="0086449F">
          <w:rPr>
            <w:rFonts w:hint="eastAsia"/>
          </w:rPr>
          <w:t>是指移动的物体</w:t>
        </w:r>
      </w:ins>
      <w:ins w:id="51" w:author="Q" w:date="2016-09-14T08:55:00Z">
        <w:r w:rsidR="00A56F70">
          <w:rPr>
            <w:rFonts w:hint="eastAsia"/>
          </w:rPr>
          <w:t>的唯一标识</w:t>
        </w:r>
      </w:ins>
      <w:ins w:id="52" w:author="Q" w:date="2016-09-14T08:50:00Z">
        <w:r w:rsidR="0086449F">
          <w:rPr>
            <w:rFonts w:hint="eastAsia"/>
          </w:rPr>
          <w:t>，而不是一次定位记录，文中使用移动设备的</w:t>
        </w:r>
        <w:r w:rsidR="0086449F">
          <w:rPr>
            <w:rFonts w:hint="eastAsia"/>
          </w:rPr>
          <w:t>MAC</w:t>
        </w:r>
        <w:r w:rsidR="0086449F">
          <w:rPr>
            <w:rFonts w:hint="eastAsia"/>
          </w:rPr>
          <w:t>作为</w:t>
        </w:r>
        <w:r w:rsidR="0086449F">
          <w:rPr>
            <w:rFonts w:hint="eastAsia"/>
          </w:rPr>
          <w:t>oid</w:t>
        </w:r>
      </w:ins>
      <w:ins w:id="53" w:author="Q" w:date="2016-09-14T09:02:00Z">
        <w:r w:rsidR="005E73F5">
          <w:rPr>
            <w:rFonts w:hint="eastAsia"/>
          </w:rPr>
          <w:t>，</w:t>
        </w:r>
        <w:r w:rsidR="005E73F5">
          <w:rPr>
            <w:rFonts w:hint="eastAsia"/>
          </w:rPr>
          <w:t>oid</w:t>
        </w:r>
        <w:r w:rsidR="005E73F5">
          <w:rPr>
            <w:rFonts w:hint="eastAsia"/>
          </w:rPr>
          <w:t>建立了语义空间表</w:t>
        </w:r>
      </w:ins>
      <w:ins w:id="54" w:author="Q" w:date="2016-09-14T09:03:00Z">
        <w:r w:rsidR="005E73F5">
          <w:rPr>
            <w:rFonts w:hint="eastAsia"/>
          </w:rPr>
          <w:t>到对象语义位置表的联系，可以用来快速检索语义单元中某一移动对象的语义位置序列</w:t>
        </w:r>
      </w:ins>
      <w:ins w:id="55" w:author="Q" w:date="2016-09-14T08:51:00Z">
        <w:r w:rsidR="0086449F">
          <w:rPr>
            <w:rFonts w:hint="eastAsia"/>
          </w:rPr>
          <w:t>；</w:t>
        </w:r>
        <w:r w:rsidR="0086449F">
          <w:rPr>
            <w:rFonts w:hint="eastAsia"/>
          </w:rPr>
          <w:t>re</w:t>
        </w:r>
        <w:r w:rsidR="0086449F">
          <w:t>cord</w:t>
        </w:r>
        <w:r w:rsidR="0086449F">
          <w:t>是一次定位记录的详细信息</w:t>
        </w:r>
        <w:r w:rsidR="0086449F">
          <w:rPr>
            <w:rFonts w:hint="eastAsia"/>
          </w:rPr>
          <w:t>，包括坐标值、楼层号以及其他</w:t>
        </w:r>
      </w:ins>
      <w:ins w:id="56" w:author="Q" w:date="2016-09-14T08:52:00Z">
        <w:r w:rsidR="0006769C">
          <w:rPr>
            <w:rFonts w:hint="eastAsia"/>
          </w:rPr>
          <w:t>信息等。</w:t>
        </w:r>
      </w:ins>
    </w:p>
    <w:p w:rsidR="00B95C02" w:rsidRDefault="00B95C02" w:rsidP="00A40B23">
      <w:pPr>
        <w:pStyle w:val="a0"/>
        <w:numPr>
          <w:ilvl w:val="0"/>
          <w:numId w:val="5"/>
        </w:numPr>
        <w:ind w:left="420" w:firstLineChars="0" w:firstLine="0"/>
      </w:pPr>
      <w:r>
        <w:rPr>
          <w:rFonts w:hint="eastAsia"/>
        </w:rPr>
        <w:t>对象语义位置表</w:t>
      </w:r>
    </w:p>
    <w:p w:rsidR="00B95C02" w:rsidRDefault="00B95C02" w:rsidP="00A40B23">
      <w:r>
        <w:rPr>
          <w:rFonts w:hint="eastAsia"/>
        </w:rPr>
        <w:t>对象语义位置表存储移动对象在每个定位时间戳是对应的语义位置信息，通过对语义位置构建时间正序的序列，便可以获得该对象在特定时间范围内的语义轨迹</w:t>
      </w:r>
      <w:ins w:id="57" w:author="Q" w:date="2016-09-14T09:08:00Z">
        <w:r w:rsidR="00E757E6">
          <w:rPr>
            <w:rFonts w:hint="eastAsia"/>
          </w:rPr>
          <w:t>，其中</w:t>
        </w:r>
        <w:r w:rsidR="00E757E6">
          <w:rPr>
            <w:rFonts w:hint="eastAsia"/>
          </w:rPr>
          <w:t>cid</w:t>
        </w:r>
        <w:r w:rsidR="00E757E6">
          <w:rPr>
            <w:rFonts w:hint="eastAsia"/>
          </w:rPr>
          <w:t>建立对象语义</w:t>
        </w:r>
      </w:ins>
      <w:ins w:id="58" w:author="Q" w:date="2016-09-14T09:09:00Z">
        <w:r w:rsidR="00E757E6">
          <w:rPr>
            <w:rFonts w:hint="eastAsia"/>
          </w:rPr>
          <w:t>位置表到语义空间表和</w:t>
        </w:r>
        <w:r w:rsidR="00E757E6">
          <w:rPr>
            <w:rFonts w:hint="eastAsia"/>
          </w:rPr>
          <w:t>Hash Table</w:t>
        </w:r>
        <w:r w:rsidR="00E757E6">
          <w:rPr>
            <w:rFonts w:hint="eastAsia"/>
          </w:rPr>
          <w:t>的联系，可快速检索该移动对象的所处的</w:t>
        </w:r>
      </w:ins>
      <w:ins w:id="59" w:author="Q" w:date="2016-09-14T09:10:00Z">
        <w:r w:rsidR="00E757E6">
          <w:rPr>
            <w:rFonts w:hint="eastAsia"/>
          </w:rPr>
          <w:t>语义单元的详细语义信息和语义单元的对象位置记录</w:t>
        </w:r>
      </w:ins>
      <w:r>
        <w:rPr>
          <w:rFonts w:hint="eastAsia"/>
        </w:rPr>
        <w:t>。</w:t>
      </w:r>
    </w:p>
    <w:p w:rsidR="00B95C02" w:rsidRPr="00F47AF7" w:rsidRDefault="00B95C02" w:rsidP="00A40B23">
      <w:r>
        <w:t>由于</w:t>
      </w:r>
      <w:r>
        <w:t>HBase</w:t>
      </w:r>
      <w:r>
        <w:t>不支持行健索引外的</w:t>
      </w:r>
      <w:r>
        <w:rPr>
          <w:rFonts w:hint="eastAsia"/>
        </w:rPr>
        <w:t>属性</w:t>
      </w:r>
      <w:r>
        <w:t>索引</w:t>
      </w:r>
      <w:r>
        <w:rPr>
          <w:rFonts w:hint="eastAsia"/>
        </w:rPr>
        <w:t>，必须针对时空信息进行降维，通过</w:t>
      </w:r>
      <w:r>
        <w:t>合理的规则将两者结合起来</w:t>
      </w:r>
      <w:r>
        <w:rPr>
          <w:rFonts w:hint="eastAsia"/>
        </w:rPr>
        <w:t>，</w:t>
      </w:r>
      <w:r>
        <w:t>共同组成行健</w:t>
      </w:r>
      <w:r>
        <w:rPr>
          <w:rFonts w:hint="eastAsia"/>
        </w:rPr>
        <w:t>，才能利用</w:t>
      </w:r>
      <w:r>
        <w:rPr>
          <w:rFonts w:hint="eastAsia"/>
        </w:rPr>
        <w:t>HBase</w:t>
      </w:r>
      <w:r>
        <w:rPr>
          <w:rFonts w:hint="eastAsia"/>
        </w:rPr>
        <w:t>的行健索引来达到建立移动对象索引的目的。</w:t>
      </w:r>
      <w:r>
        <w:t>根据语义</w:t>
      </w:r>
      <w:r>
        <w:rPr>
          <w:rFonts w:hint="eastAsia"/>
        </w:rPr>
        <w:t>位置</w:t>
      </w:r>
      <w:r>
        <w:t>的定义可以看出</w:t>
      </w:r>
      <w:r>
        <w:rPr>
          <w:rFonts w:hint="eastAsia"/>
        </w:rPr>
        <w:t>，</w:t>
      </w:r>
      <w:r>
        <w:t>移动对象的语义位置可以使用其所处的室内语</w:t>
      </w:r>
      <w:r>
        <w:lastRenderedPageBreak/>
        <w:t>义单元的</w:t>
      </w:r>
      <w:r>
        <w:rPr>
          <w:rFonts w:hint="eastAsia"/>
        </w:rPr>
        <w:t>cid</w:t>
      </w:r>
      <w:r>
        <w:rPr>
          <w:rFonts w:hint="eastAsia"/>
        </w:rPr>
        <w:t>进行关联，</w:t>
      </w:r>
      <w:r>
        <w:rPr>
          <w:rFonts w:hint="eastAsia"/>
        </w:rPr>
        <w:t>cid</w:t>
      </w:r>
      <w:r>
        <w:rPr>
          <w:rFonts w:hint="eastAsia"/>
        </w:rPr>
        <w:t>也代表空间信息，</w:t>
      </w:r>
      <w:r>
        <w:t>在此之上结合时间</w:t>
      </w:r>
      <w:r>
        <w:rPr>
          <w:rFonts w:hint="eastAsia"/>
        </w:rPr>
        <w:t>属性，</w:t>
      </w:r>
      <w:r>
        <w:t>就可以做到语义上的空间与时间共同索引</w:t>
      </w:r>
      <w:r>
        <w:rPr>
          <w:rFonts w:hint="eastAsia"/>
        </w:rPr>
        <w:t>，</w:t>
      </w:r>
      <w:r>
        <w:t>这是本文索引的思想基础</w:t>
      </w:r>
      <w:r>
        <w:rPr>
          <w:rFonts w:hint="eastAsia"/>
        </w:rPr>
        <w:t>。由于同一时间同一</w:t>
      </w:r>
      <w:r>
        <w:rPr>
          <w:rFonts w:hint="eastAsia"/>
        </w:rPr>
        <w:t>Cell</w:t>
      </w:r>
      <w:r>
        <w:rPr>
          <w:rFonts w:hint="eastAsia"/>
        </w:rPr>
        <w:t>内会有多个移动对象，为了有效区别开来，再结合每个对象的</w:t>
      </w:r>
      <w:r>
        <w:rPr>
          <w:rFonts w:hint="eastAsia"/>
        </w:rPr>
        <w:t>ID</w:t>
      </w:r>
      <w:r>
        <w:t>就可以唯一确定一个不重复的</w:t>
      </w:r>
      <w:r>
        <w:t>RowKey</w:t>
      </w:r>
      <w:r>
        <w:rPr>
          <w:rFonts w:hint="eastAsia"/>
        </w:rPr>
        <w:t xml:space="preserve">, </w:t>
      </w:r>
      <w:r>
        <w:rPr>
          <w:rFonts w:hint="eastAsia"/>
        </w:rPr>
        <w:t>表示为：</w:t>
      </w:r>
    </w:p>
    <w:p w:rsidR="00B95C02" w:rsidRPr="001E6BC6" w:rsidRDefault="00B95C02" w:rsidP="00A40B23">
      <w:pPr>
        <w:pStyle w:val="af"/>
      </w:pPr>
      <m:oMath>
        <m:r>
          <m:rPr>
            <m:sty m:val="p"/>
          </m:rPr>
          <w:rPr>
            <w:rFonts w:ascii="Cambria Math" w:hAnsi="Cambria Math" w:hint="eastAsia"/>
          </w:rPr>
          <m:t>Row</m:t>
        </m:r>
        <m:r>
          <m:rPr>
            <m:sty m:val="p"/>
          </m:rPr>
          <w:rPr>
            <w:rFonts w:ascii="Cambria Math" w:hAnsi="Cambria Math"/>
          </w:rPr>
          <m:t>Key←Cell+Time+Object</m:t>
        </m:r>
      </m:oMath>
      <w:r>
        <w:rPr>
          <w:rFonts w:hint="eastAsia"/>
        </w:rPr>
        <w:t xml:space="preserve">                  (</w:t>
      </w:r>
      <w:r>
        <w:t>6)</w:t>
      </w:r>
    </w:p>
    <w:p w:rsidR="00B95C02" w:rsidRPr="00976D7D" w:rsidRDefault="00B95C02" w:rsidP="00A40B23">
      <w:r>
        <w:t>其中</w:t>
      </w:r>
      <w:r>
        <w:rPr>
          <w:rFonts w:hint="eastAsia"/>
        </w:rPr>
        <w:t>，</w:t>
      </w:r>
      <w:r>
        <w:t>Cell</w:t>
      </w:r>
      <w:r>
        <w:t>用</w:t>
      </w:r>
      <w:r>
        <w:t>Cell</w:t>
      </w:r>
      <w:r>
        <w:rPr>
          <w:rFonts w:hint="eastAsia"/>
        </w:rPr>
        <w:t>-</w:t>
      </w:r>
      <w:r>
        <w:t>Id</w:t>
      </w:r>
      <w:r>
        <w:t>唯一表示</w:t>
      </w:r>
      <w:r>
        <w:rPr>
          <w:rFonts w:hint="eastAsia"/>
        </w:rPr>
        <w:t>，</w:t>
      </w:r>
      <w:r>
        <w:t>需要保证全局唯一性</w:t>
      </w:r>
      <w:r>
        <w:rPr>
          <w:rFonts w:hint="eastAsia"/>
        </w:rPr>
        <w:t>时间统一采用</w:t>
      </w:r>
      <w:r>
        <w:rPr>
          <w:rFonts w:hint="eastAsia"/>
        </w:rPr>
        <w:t>UNIX</w:t>
      </w:r>
      <w:r>
        <w:rPr>
          <w:rFonts w:hint="eastAsia"/>
        </w:rPr>
        <w:t>时间戳来表示，精确到秒，为十位整数；</w:t>
      </w:r>
      <w:r>
        <w:t>Object</w:t>
      </w:r>
      <w:r>
        <w:t>这里用移动对象设备的</w:t>
      </w:r>
      <w:r>
        <w:rPr>
          <w:rFonts w:hint="eastAsia"/>
        </w:rPr>
        <w:t>MAC</w:t>
      </w:r>
      <w:r>
        <w:rPr>
          <w:rFonts w:hint="eastAsia"/>
        </w:rPr>
        <w:t>地址来唯一标示。</w:t>
      </w:r>
    </w:p>
    <w:p w:rsidR="00B95C02" w:rsidRPr="00122879" w:rsidRDefault="00B95C02" w:rsidP="00A40B23">
      <w:pPr>
        <w:pStyle w:val="ad"/>
      </w:pPr>
      <w:del w:id="60" w:author="Q" w:date="2016-09-15T22:55:00Z">
        <w:r w:rsidDel="00122879">
          <w:drawing>
            <wp:inline distT="0" distB="0" distL="0" distR="0" wp14:anchorId="7075DCFE" wp14:editId="74ABF115">
              <wp:extent cx="4691269" cy="2427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20795C.tmp"/>
                      <pic:cNvPicPr/>
                    </pic:nvPicPr>
                    <pic:blipFill>
                      <a:blip r:embed="rId10">
                        <a:extLst>
                          <a:ext uri="{28A0092B-C50C-407E-A947-70E740481C1C}">
                            <a14:useLocalDpi xmlns:a14="http://schemas.microsoft.com/office/drawing/2010/main" val="0"/>
                          </a:ext>
                        </a:extLst>
                      </a:blip>
                      <a:stretch>
                        <a:fillRect/>
                      </a:stretch>
                    </pic:blipFill>
                    <pic:spPr>
                      <a:xfrm>
                        <a:off x="0" y="0"/>
                        <a:ext cx="4698338" cy="2430947"/>
                      </a:xfrm>
                      <a:prstGeom prst="rect">
                        <a:avLst/>
                      </a:prstGeom>
                    </pic:spPr>
                  </pic:pic>
                </a:graphicData>
              </a:graphic>
            </wp:inline>
          </w:drawing>
        </w:r>
      </w:del>
    </w:p>
    <w:p w:rsidR="00B95C02" w:rsidDel="00122879" w:rsidRDefault="00B95C02" w:rsidP="00A40B23">
      <w:pPr>
        <w:pStyle w:val="aa"/>
        <w:rPr>
          <w:del w:id="61" w:author="Q" w:date="2016-09-15T22:55:00Z"/>
        </w:rPr>
      </w:pPr>
      <w:del w:id="62" w:author="Q" w:date="2016-09-15T22:55:00Z">
        <w:r w:rsidDel="00122879">
          <w:rPr>
            <w:rFonts w:hint="eastAsia"/>
          </w:rPr>
          <w:delText>图</w:delText>
        </w:r>
        <w:r w:rsidDel="00122879">
          <w:rPr>
            <w:rFonts w:hint="eastAsia"/>
          </w:rPr>
          <w:delText xml:space="preserve">2 </w:delText>
        </w:r>
        <w:r w:rsidDel="00122879">
          <w:rPr>
            <w:rFonts w:hint="eastAsia"/>
          </w:rPr>
          <w:delText>语义空间表结构</w:delText>
        </w:r>
      </w:del>
    </w:p>
    <w:p w:rsidR="00B95C02" w:rsidDel="00122879" w:rsidRDefault="00B95C02" w:rsidP="00A40B23">
      <w:pPr>
        <w:pStyle w:val="aa"/>
        <w:rPr>
          <w:del w:id="63" w:author="Q" w:date="2016-09-15T22:55:00Z"/>
        </w:rPr>
      </w:pPr>
      <w:del w:id="64" w:author="Q" w:date="2016-09-15T22:55:00Z">
        <w:r w:rsidDel="00122879">
          <w:delText>Fig.2 Structure of Semantic Space Table</w:delText>
        </w:r>
      </w:del>
    </w:p>
    <w:p w:rsidR="00B95C02" w:rsidRDefault="00B95C02" w:rsidP="00A40B23">
      <w:r>
        <w:t>由于</w:t>
      </w:r>
      <w:r>
        <w:t>HBase</w:t>
      </w:r>
      <w:r>
        <w:rPr>
          <w:rFonts w:hint="eastAsia"/>
        </w:rPr>
        <w:t>不支持</w:t>
      </w:r>
      <w:r>
        <w:t>除</w:t>
      </w:r>
      <w:r>
        <w:t>RowKey</w:t>
      </w:r>
      <w:r>
        <w:t>外的属性索引</w:t>
      </w:r>
      <w:r>
        <w:rPr>
          <w:rFonts w:hint="eastAsia"/>
        </w:rPr>
        <w:t>，</w:t>
      </w:r>
      <w:r>
        <w:t>对于移动对象的轨迹查询</w:t>
      </w:r>
      <w:r>
        <w:rPr>
          <w:rFonts w:hint="eastAsia"/>
        </w:rPr>
        <w:t>，我们需要另外建立一个索引表，其</w:t>
      </w:r>
      <w:r>
        <w:rPr>
          <w:rFonts w:hint="eastAsia"/>
        </w:rPr>
        <w:t>RowKey</w:t>
      </w:r>
      <w:r>
        <w:rPr>
          <w:rFonts w:hint="eastAsia"/>
        </w:rPr>
        <w:t>组成与原始数据的组成部分一致，但将</w:t>
      </w:r>
      <w:r>
        <w:rPr>
          <w:rFonts w:hint="eastAsia"/>
        </w:rPr>
        <w:t>Ob</w:t>
      </w:r>
      <w:r>
        <w:t>ject</w:t>
      </w:r>
      <w:r>
        <w:rPr>
          <w:rFonts w:hint="eastAsia"/>
        </w:rPr>
        <w:t>部分与</w:t>
      </w:r>
      <w:r>
        <w:rPr>
          <w:rFonts w:hint="eastAsia"/>
        </w:rPr>
        <w:t>Cell</w:t>
      </w:r>
      <w:r>
        <w:rPr>
          <w:rFonts w:hint="eastAsia"/>
        </w:rPr>
        <w:t>部分对换，这样给定</w:t>
      </w:r>
      <w:r>
        <w:t>移动对象</w:t>
      </w:r>
      <w:r>
        <w:rPr>
          <w:rFonts w:hint="eastAsia"/>
        </w:rPr>
        <w:t>和时间范围就可以查询出该对象的语义轨迹，</w:t>
      </w:r>
      <w:r>
        <w:t>如果要查询</w:t>
      </w:r>
      <w:r>
        <w:rPr>
          <w:rFonts w:hint="eastAsia"/>
        </w:rPr>
        <w:t>具体</w:t>
      </w:r>
      <w:r>
        <w:t>的位置信息</w:t>
      </w:r>
      <w:r>
        <w:rPr>
          <w:rFonts w:hint="eastAsia"/>
        </w:rPr>
        <w:t>，</w:t>
      </w:r>
      <w:r>
        <w:t>则可以针对查询出来的语义位置表</w:t>
      </w:r>
      <w:r>
        <w:t>RowKey</w:t>
      </w:r>
      <w:r>
        <w:t>进行变换成</w:t>
      </w:r>
      <w:r>
        <w:rPr>
          <w:rFonts w:hint="eastAsia"/>
        </w:rPr>
        <w:t>语义</w:t>
      </w:r>
      <w:r>
        <w:t>空间表的</w:t>
      </w:r>
      <w:r>
        <w:t>RowKey</w:t>
      </w:r>
      <w:r>
        <w:rPr>
          <w:rFonts w:hint="eastAsia"/>
        </w:rPr>
        <w:t>，继而</w:t>
      </w:r>
      <w:r>
        <w:t>获得详细数据</w:t>
      </w:r>
      <w:r>
        <w:rPr>
          <w:rFonts w:hint="eastAsia"/>
        </w:rPr>
        <w:t>。需要指出的是该索引是稠密索引，并且只存在行键，不需要存储实际数据。语义</w:t>
      </w:r>
      <w:r>
        <w:t>轨迹索引的</w:t>
      </w:r>
      <w:r>
        <w:t>RowKey</w:t>
      </w:r>
      <w:r>
        <w:t>设计如下</w:t>
      </w:r>
      <w:r>
        <w:rPr>
          <w:rFonts w:hint="eastAsia"/>
        </w:rPr>
        <w:t>：</w:t>
      </w:r>
    </w:p>
    <w:p w:rsidR="00B95C02" w:rsidRDefault="00B95C02" w:rsidP="00A40B23">
      <w:pPr>
        <w:pStyle w:val="af"/>
      </w:pPr>
      <m:oMath>
        <m:r>
          <m:rPr>
            <m:sty m:val="p"/>
          </m:rPr>
          <w:rPr>
            <w:rFonts w:ascii="Cambria Math" w:hAnsi="Cambria Math"/>
          </w:rPr>
          <m:t>MACIdxRowKey←Object+Time+Cell</m:t>
        </m:r>
      </m:oMath>
      <w:r>
        <w:rPr>
          <w:rFonts w:hint="eastAsia"/>
        </w:rPr>
        <w:t xml:space="preserve">    </w:t>
      </w:r>
      <w:r>
        <w:t xml:space="preserve">      </w:t>
      </w:r>
      <w:r>
        <w:rPr>
          <w:rFonts w:hint="eastAsia"/>
        </w:rPr>
        <w:t xml:space="preserve"> (</w:t>
      </w:r>
      <w:r>
        <w:t>7</w:t>
      </w:r>
      <w:r>
        <w:rPr>
          <w:rFonts w:hint="eastAsia"/>
        </w:rPr>
        <w:t>)</w:t>
      </w:r>
    </w:p>
    <w:p w:rsidR="00B95C02" w:rsidRDefault="00B95C02" w:rsidP="00A40B23">
      <w:r>
        <w:rPr>
          <w:rFonts w:hint="eastAsia"/>
        </w:rPr>
        <w:t>综上所述，面向语义单元的室内移动对象索引</w:t>
      </w:r>
      <w:r>
        <w:t>的存储</w:t>
      </w:r>
      <w:r>
        <w:rPr>
          <w:rFonts w:hint="eastAsia"/>
        </w:rPr>
        <w:t>结构</w:t>
      </w:r>
      <w:r>
        <w:t>如图</w:t>
      </w:r>
      <w:del w:id="65" w:author="Q" w:date="2016-09-15T22:55:00Z">
        <w:r w:rsidDel="00122879">
          <w:rPr>
            <w:rFonts w:hint="eastAsia"/>
          </w:rPr>
          <w:delText>3</w:delText>
        </w:r>
      </w:del>
      <w:ins w:id="66" w:author="Q" w:date="2016-09-15T22:55:00Z">
        <w:r w:rsidR="00122879">
          <w:t>2</w:t>
        </w:r>
      </w:ins>
      <w:r>
        <w:rPr>
          <w:rFonts w:hint="eastAsia"/>
        </w:rPr>
        <w:t>所示。</w:t>
      </w:r>
    </w:p>
    <w:p w:rsidR="00B95C02" w:rsidRDefault="00B95C02" w:rsidP="00A40B23">
      <w:pPr>
        <w:pStyle w:val="ad"/>
      </w:pPr>
      <w:r>
        <w:drawing>
          <wp:inline distT="0" distB="0" distL="0" distR="0" wp14:anchorId="034CB9BB" wp14:editId="317DDB3B">
            <wp:extent cx="3240000" cy="142028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203D7F.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0000" cy="1420284"/>
                    </a:xfrm>
                    <a:prstGeom prst="rect">
                      <a:avLst/>
                    </a:prstGeom>
                  </pic:spPr>
                </pic:pic>
              </a:graphicData>
            </a:graphic>
          </wp:inline>
        </w:drawing>
      </w:r>
    </w:p>
    <w:p w:rsidR="00B95C02" w:rsidRDefault="00B95C02" w:rsidP="00A40B23">
      <w:pPr>
        <w:pStyle w:val="aa"/>
      </w:pPr>
      <w:r>
        <w:t>图</w:t>
      </w:r>
      <w:del w:id="67" w:author="Q" w:date="2016-09-15T22:55:00Z">
        <w:r w:rsidDel="00122879">
          <w:rPr>
            <w:rFonts w:hint="eastAsia"/>
          </w:rPr>
          <w:delText xml:space="preserve">3 </w:delText>
        </w:r>
      </w:del>
      <w:ins w:id="68" w:author="Q" w:date="2016-09-15T22:55:00Z">
        <w:r w:rsidR="00122879">
          <w:t>2</w:t>
        </w:r>
        <w:r w:rsidR="00122879">
          <w:rPr>
            <w:rFonts w:hint="eastAsia"/>
          </w:rPr>
          <w:t xml:space="preserve"> </w:t>
        </w:r>
      </w:ins>
      <w:r>
        <w:rPr>
          <w:rFonts w:hint="eastAsia"/>
        </w:rPr>
        <w:t>SC</w:t>
      </w:r>
      <w:r>
        <w:t>oII</w:t>
      </w:r>
      <w:r>
        <w:t>存储结构</w:t>
      </w:r>
    </w:p>
    <w:p w:rsidR="00B95C02" w:rsidRPr="009431B6" w:rsidRDefault="00B95C02" w:rsidP="00A40B23">
      <w:pPr>
        <w:pStyle w:val="aa"/>
      </w:pPr>
      <w:del w:id="69" w:author="Q" w:date="2016-09-15T22:55:00Z">
        <w:r w:rsidDel="00122879">
          <w:delText>Fig3</w:delText>
        </w:r>
      </w:del>
      <w:ins w:id="70" w:author="Q" w:date="2016-09-15T22:55:00Z">
        <w:r w:rsidR="00122879">
          <w:t>Fig2</w:t>
        </w:r>
      </w:ins>
      <w:r>
        <w:t xml:space="preserve">. Store Structure of SCoII </w:t>
      </w:r>
    </w:p>
    <w:p w:rsidR="00B95C02" w:rsidRDefault="00B95C02" w:rsidP="00A40B23">
      <w:pPr>
        <w:pStyle w:val="2"/>
      </w:pPr>
      <w:r>
        <w:rPr>
          <w:rFonts w:hint="eastAsia"/>
        </w:rPr>
        <w:t>3.</w:t>
      </w:r>
      <w:r>
        <w:t>3</w:t>
      </w:r>
      <w:r>
        <w:rPr>
          <w:rFonts w:hint="eastAsia"/>
        </w:rPr>
        <w:t>移动</w:t>
      </w:r>
      <w:r>
        <w:t>对象位置语义化</w:t>
      </w:r>
    </w:p>
    <w:p w:rsidR="00B95C02" w:rsidRDefault="00B95C02" w:rsidP="00A40B23">
      <w:r>
        <w:rPr>
          <w:rFonts w:hint="eastAsia"/>
        </w:rPr>
        <w:t>通过判断对象所落入的语义单元是</w:t>
      </w:r>
      <w:ins w:id="71" w:author="Q" w:date="2016-09-14T08:46:00Z">
        <w:r w:rsidR="00895357">
          <w:rPr>
            <w:rFonts w:hint="eastAsia"/>
          </w:rPr>
          <w:t>将</w:t>
        </w:r>
      </w:ins>
      <w:del w:id="72" w:author="Q" w:date="2016-09-14T08:46:00Z">
        <w:r w:rsidDel="00895357">
          <w:rPr>
            <w:rFonts w:hint="eastAsia"/>
          </w:rPr>
          <w:delText>讲</w:delText>
        </w:r>
      </w:del>
      <w:r>
        <w:rPr>
          <w:rFonts w:hint="eastAsia"/>
        </w:rPr>
        <w:t>移动对象位置语义化的必要过程，由于室内空间单元形状的不规则性，传统的</w:t>
      </w:r>
      <w:r>
        <w:rPr>
          <w:rFonts w:hint="eastAsia"/>
        </w:rPr>
        <w:t>R-tree</w:t>
      </w:r>
      <w:r>
        <w:rPr>
          <w:rFonts w:hint="eastAsia"/>
        </w:rPr>
        <w:t>及其变种树建立空间索引会引起较多的</w:t>
      </w:r>
      <w:r>
        <w:rPr>
          <w:rFonts w:hint="eastAsia"/>
        </w:rPr>
        <w:t>MBR(</w:t>
      </w:r>
      <w:r>
        <w:t xml:space="preserve"> </w:t>
      </w:r>
      <w:r w:rsidRPr="00B43791">
        <w:t xml:space="preserve">Minimum </w:t>
      </w:r>
      <w:r>
        <w:rPr>
          <w:rFonts w:hint="eastAsia"/>
        </w:rPr>
        <w:t>B</w:t>
      </w:r>
      <w:r w:rsidRPr="00B43791">
        <w:t xml:space="preserve">ounding </w:t>
      </w:r>
      <w:r>
        <w:t>R</w:t>
      </w:r>
      <w:r w:rsidRPr="00B43791">
        <w:t>ectangle</w:t>
      </w:r>
      <w:r>
        <w:rPr>
          <w:rFonts w:hint="eastAsia"/>
        </w:rPr>
        <w:t>)</w:t>
      </w:r>
      <w:r>
        <w:rPr>
          <w:rFonts w:hint="eastAsia"/>
        </w:rPr>
        <w:t>重合，直接利用这些索引结构判断移动对象与室内单元</w:t>
      </w:r>
      <w:r>
        <w:rPr>
          <w:rFonts w:hint="eastAsia"/>
        </w:rPr>
        <w:lastRenderedPageBreak/>
        <w:t>的位置关系会出现多条搜索路径，效率低下。考虑到室内定位精度的影响，本文提出</w:t>
      </w:r>
      <w:r>
        <w:t>G</w:t>
      </w:r>
      <w:r>
        <w:rPr>
          <w:rFonts w:hint="eastAsia"/>
        </w:rPr>
        <w:t>rid</w:t>
      </w:r>
      <m:oMath>
        <m:r>
          <m:rPr>
            <m:sty m:val="p"/>
          </m:rPr>
          <w:rPr>
            <w:rFonts w:ascii="Cambria Math" w:hAnsi="Cambria Math"/>
          </w:rPr>
          <m:t>→</m:t>
        </m:r>
      </m:oMath>
      <w:r>
        <w:t>C</w:t>
      </w:r>
      <w:r>
        <w:rPr>
          <w:rFonts w:hint="eastAsia"/>
        </w:rPr>
        <w:t>ell</w:t>
      </w:r>
      <w:r>
        <w:rPr>
          <w:rFonts w:hint="eastAsia"/>
        </w:rPr>
        <w:t>多对一的映射关系，利用定位点落入</w:t>
      </w:r>
      <w:r>
        <w:t>Gr</w:t>
      </w:r>
      <w:r>
        <w:rPr>
          <w:rFonts w:hint="eastAsia"/>
        </w:rPr>
        <w:t>id</w:t>
      </w:r>
      <w:r>
        <w:rPr>
          <w:rFonts w:hint="eastAsia"/>
        </w:rPr>
        <w:t>判断的高效性来提高数据的更新速度，判断规则如下：</w:t>
      </w:r>
    </w:p>
    <w:p w:rsidR="00B95C02" w:rsidRDefault="00B95C02" w:rsidP="00A40B23">
      <w:r>
        <w:t>假设</w:t>
      </w:r>
      <m:oMath>
        <m:r>
          <m:rPr>
            <m:sty m:val="p"/>
          </m:rPr>
          <w:rPr>
            <w:rFonts w:ascii="Cambria Math" w:hAnsi="Cambria Math" w:hint="eastAsia"/>
          </w:rPr>
          <m:t>G</m:t>
        </m:r>
        <m:d>
          <m:dPr>
            <m:ctrlPr>
              <w:rPr>
                <w:rFonts w:ascii="Cambria Math" w:hAnsi="Cambria Math"/>
              </w:rPr>
            </m:ctrlPr>
          </m:dPr>
          <m:e>
            <m:r>
              <w:rPr>
                <w:rFonts w:ascii="Cambria Math" w:hAnsi="Cambria Math"/>
              </w:rPr>
              <m:t>k</m:t>
            </m:r>
          </m:e>
        </m:d>
      </m:oMath>
      <w:r>
        <w:rPr>
          <w:rFonts w:hint="eastAsia"/>
        </w:rPr>
        <w:t>与</w:t>
      </w:r>
      <m:oMath>
        <m:r>
          <m:rPr>
            <m:sty m:val="p"/>
          </m:rPr>
          <w:rPr>
            <w:rFonts w:ascii="Cambria Math" w:hAnsi="Cambria Math"/>
          </w:rPr>
          <m:t>C</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n</m:t>
            </m:r>
          </m:e>
        </m:d>
      </m:oMath>
      <w:r>
        <w:rPr>
          <w:rFonts w:hint="eastAsia"/>
        </w:rPr>
        <w:t>均相交，相交的面积分比为</w:t>
      </w:r>
      <m:oMath>
        <m:r>
          <m:rPr>
            <m:sty m:val="p"/>
          </m:rP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r>
              <m:rPr>
                <m:sty m:val="p"/>
              </m:rP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n</m:t>
            </m:r>
          </m:e>
        </m:d>
      </m:oMath>
      <w:r>
        <w:rPr>
          <w:rFonts w:hint="eastAsia"/>
        </w:rPr>
        <w:t>，给定规则如果满足</w:t>
      </w:r>
    </w:p>
    <w:p w:rsidR="00B95C02" w:rsidRPr="001A5902" w:rsidRDefault="00B95C02" w:rsidP="00A40B23">
      <w:pPr>
        <w:pStyle w:val="af"/>
      </w:pPr>
      <m:oMath>
        <m:r>
          <w:rPr>
            <w:rFonts w:ascii="Cambria Math" w:hAnsi="Cambria Math"/>
          </w:rPr>
          <m:t>P</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sub>
          <m:sup>
            <m:r>
              <w:rPr>
                <w:rFonts w:ascii="Cambria Math" w:hAnsi="Cambria Math"/>
              </w:rPr>
              <m:t>n</m:t>
            </m:r>
          </m:sup>
          <m:e>
            <m:r>
              <w:rPr>
                <w:rFonts w:ascii="Cambria Math" w:hAnsi="Cambria Math"/>
              </w:rPr>
              <m:t>S</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i</m:t>
                </m:r>
              </m:e>
            </m:d>
          </m:e>
        </m:nary>
        <m:r>
          <m:rPr>
            <m:sty m:val="p"/>
          </m:rPr>
          <w:rPr>
            <w:rFonts w:ascii="Cambria Math" w:hAnsi="Cambria Math"/>
          </w:rPr>
          <m:t>≥</m:t>
        </m:r>
        <m:r>
          <w:rPr>
            <w:rFonts w:ascii="Cambria Math" w:hAnsi="Cambria Math"/>
          </w:rPr>
          <m:t>ε</m:t>
        </m:r>
        <m:r>
          <m:rPr>
            <m:sty m:val="p"/>
          </m:rPr>
          <w:rPr>
            <w:rFonts w:ascii="Cambria Math" w:hAnsi="Cambria Math"/>
          </w:rPr>
          <m:t xml:space="preserve">  </m:t>
        </m:r>
        <m:d>
          <m:dPr>
            <m:ctrlPr>
              <w:rPr>
                <w:rFonts w:ascii="Cambria Math" w:hAnsi="Cambria Math"/>
              </w:rPr>
            </m:ctrlPr>
          </m:dPr>
          <m:e>
            <m:r>
              <w:rPr>
                <w:rFonts w:ascii="Cambria Math" w:hAnsi="Cambria Math"/>
              </w:rPr>
              <m:t>ε</m:t>
            </m:r>
            <m:r>
              <m:rPr>
                <m:sty m:val="p"/>
              </m:rPr>
              <w:rPr>
                <w:rFonts w:ascii="Cambria Math" w:hAnsi="Cambria Math"/>
              </w:rPr>
              <m:t>∈</m:t>
            </m:r>
            <m:d>
              <m:dPr>
                <m:endChr m:val=""/>
                <m:ctrlPr>
                  <w:rPr>
                    <w:rFonts w:ascii="Cambria Math" w:hAnsi="Cambria Math"/>
                  </w:rPr>
                </m:ctrlPr>
              </m:dPr>
              <m:e>
                <m:r>
                  <m:rPr>
                    <m:sty m:val="p"/>
                  </m:rPr>
                  <w:rPr>
                    <w:rFonts w:ascii="Cambria Math" w:hAnsi="Cambria Math"/>
                  </w:rPr>
                  <m:t>0</m:t>
                </m:r>
              </m:e>
            </m:d>
            <m:d>
              <m:dPr>
                <m:begChr m:val=""/>
                <m:endChr m:val="]"/>
                <m:ctrlPr>
                  <w:rPr>
                    <w:rFonts w:ascii="Cambria Math" w:hAnsi="Cambria Math"/>
                  </w:rPr>
                </m:ctrlPr>
              </m:dPr>
              <m:e>
                <m:r>
                  <m:rPr>
                    <m:sty m:val="p"/>
                  </m:rPr>
                  <w:rPr>
                    <w:rFonts w:ascii="Cambria Math" w:hAnsi="Cambria Math"/>
                  </w:rPr>
                  <m:t>,1</m:t>
                </m:r>
              </m:e>
            </m:d>
          </m:e>
        </m:d>
      </m:oMath>
      <w:r>
        <w:rPr>
          <w:rFonts w:hint="eastAsia"/>
        </w:rPr>
        <w:t xml:space="preserve"> </w:t>
      </w:r>
      <w:r w:rsidRPr="001A5902">
        <w:rPr>
          <w:rFonts w:hint="eastAsia"/>
        </w:rPr>
        <w:t xml:space="preserve">         </w:t>
      </w:r>
      <w:r w:rsidRPr="001A5902">
        <w:rPr>
          <w:rFonts w:hint="eastAsia"/>
        </w:rPr>
        <w:t>（</w:t>
      </w:r>
      <w:r>
        <w:t>8</w:t>
      </w:r>
      <w:r w:rsidRPr="001A5902">
        <w:rPr>
          <w:rFonts w:hint="eastAsia"/>
        </w:rPr>
        <w:t>）</w:t>
      </w:r>
    </w:p>
    <w:p w:rsidR="00B95C02" w:rsidRDefault="00B95C02" w:rsidP="00A40B23">
      <w:r>
        <w:t>则可以</w:t>
      </w:r>
      <w:r>
        <w:rPr>
          <w:rFonts w:hint="eastAsia"/>
        </w:rPr>
        <w:t>近似</w:t>
      </w:r>
      <w:r>
        <w:t>认为落入到</w:t>
      </w:r>
      <m:oMath>
        <m:r>
          <m:rPr>
            <m:sty m:val="p"/>
          </m:rPr>
          <w:rPr>
            <w:rFonts w:ascii="Cambria Math" w:hAnsi="Cambria Math"/>
          </w:rPr>
          <m:t>G</m:t>
        </m:r>
        <m:d>
          <m:dPr>
            <m:ctrlPr>
              <w:rPr>
                <w:rFonts w:ascii="Cambria Math" w:hAnsi="Cambria Math"/>
              </w:rPr>
            </m:ctrlPr>
          </m:dPr>
          <m:e>
            <m:r>
              <w:rPr>
                <w:rFonts w:ascii="Cambria Math" w:hAnsi="Cambria Math"/>
              </w:rPr>
              <m:t>k</m:t>
            </m:r>
          </m:e>
        </m:d>
      </m:oMath>
      <w:r>
        <w:t>中的定位点就包含在</w:t>
      </w:r>
      <m:oMath>
        <m:r>
          <m:rPr>
            <m:sty m:val="p"/>
          </m:rPr>
          <w:rPr>
            <w:rFonts w:ascii="Cambria Math" w:hAnsi="Cambria Math"/>
          </w:rPr>
          <m:t>C</m:t>
        </m:r>
        <m:d>
          <m:dPr>
            <m:ctrlPr>
              <w:rPr>
                <w:rFonts w:ascii="Cambria Math" w:hAnsi="Cambria Math"/>
              </w:rPr>
            </m:ctrlPr>
          </m:dPr>
          <m:e>
            <m:r>
              <w:rPr>
                <w:rFonts w:ascii="Cambria Math" w:hAnsi="Cambria Math"/>
              </w:rPr>
              <m:t>x</m:t>
            </m:r>
          </m:e>
        </m:d>
      </m:oMath>
      <w:r>
        <w:t>内</w:t>
      </w:r>
      <w:r>
        <w:rPr>
          <w:rFonts w:hint="eastAsia"/>
        </w:rPr>
        <w:t>，如果不满足条件的话，对</w:t>
      </w:r>
      <w:r>
        <w:rPr>
          <w:rFonts w:hint="eastAsia"/>
        </w:rPr>
        <w:t xml:space="preserve"> </w:t>
      </w:r>
      <m:oMath>
        <m:r>
          <m:rPr>
            <m:sty m:val="p"/>
          </m:rPr>
          <w:rPr>
            <w:rFonts w:ascii="Cambria Math" w:hAnsi="Cambria Math"/>
          </w:rPr>
          <m:t>G</m:t>
        </m:r>
        <m:d>
          <m:dPr>
            <m:ctrlPr>
              <w:rPr>
                <w:rFonts w:ascii="Cambria Math" w:hAnsi="Cambria Math"/>
              </w:rPr>
            </m:ctrlPr>
          </m:dPr>
          <m:e>
            <m:r>
              <w:rPr>
                <w:rFonts w:ascii="Cambria Math" w:hAnsi="Cambria Math"/>
              </w:rPr>
              <m:t>k</m:t>
            </m:r>
          </m:e>
        </m:d>
      </m:oMath>
      <w:r>
        <w:rPr>
          <w:rFonts w:hint="eastAsia"/>
        </w:rPr>
        <w:t>进行四等分，直至条件成立。假设</w:t>
      </w:r>
      <m:oMath>
        <m:r>
          <w:rPr>
            <w:rFonts w:ascii="Cambria Math" w:hAnsi="Cambria Math"/>
          </w:rPr>
          <m:t>ε=0.9</m:t>
        </m:r>
      </m:oMath>
      <w:r>
        <w:rPr>
          <w:rFonts w:hint="eastAsia"/>
        </w:rPr>
        <w:t>，如图</w:t>
      </w:r>
      <w:del w:id="73" w:author="Q" w:date="2016-09-15T22:55:00Z">
        <w:r w:rsidDel="00122879">
          <w:rPr>
            <w:rFonts w:hint="eastAsia"/>
          </w:rPr>
          <w:delText>4</w:delText>
        </w:r>
      </w:del>
      <w:ins w:id="74" w:author="Q" w:date="2016-09-15T22:55:00Z">
        <w:r w:rsidR="00122879">
          <w:t>3</w:t>
        </w:r>
      </w:ins>
      <w:r>
        <w:rPr>
          <w:rFonts w:hint="eastAsia"/>
        </w:rPr>
        <w:t>所示，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t>与</w:t>
      </w:r>
      <m:oMath>
        <m:r>
          <m:rPr>
            <m:sty m:val="p"/>
          </m:rPr>
          <w:rPr>
            <w:rFonts w:ascii="Cambria Math" w:hAnsi="Cambria Math" w:hint="eastAsia"/>
          </w:rPr>
          <m:t>C</m:t>
        </m:r>
        <m:d>
          <m:dPr>
            <m:ctrlPr>
              <w:rPr>
                <w:rFonts w:ascii="Cambria Math" w:hAnsi="Cambria Math"/>
              </w:rPr>
            </m:ctrlPr>
          </m:dPr>
          <m:e>
            <m:r>
              <w:rPr>
                <w:rFonts w:ascii="Cambria Math" w:hAnsi="Cambria Math"/>
              </w:rPr>
              <m:t>1</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2</m:t>
            </m:r>
          </m:e>
        </m:d>
        <m:r>
          <m:rPr>
            <m:sty m:val="p"/>
          </m:rPr>
          <w:rPr>
            <w:rFonts w:ascii="Cambria Math" w:hAnsi="Cambria Math"/>
          </w:rPr>
          <m:t>,</m:t>
        </m:r>
        <m:r>
          <m:rPr>
            <m:sty m:val="p"/>
          </m:rPr>
          <w:rPr>
            <w:rFonts w:ascii="Cambria Math" w:hAnsi="Cambria Math" w:hint="eastAsia"/>
          </w:rPr>
          <m:t>C</m:t>
        </m:r>
        <m:d>
          <m:dPr>
            <m:ctrlPr>
              <w:rPr>
                <w:rFonts w:ascii="Cambria Math" w:hAnsi="Cambria Math"/>
              </w:rPr>
            </m:ctrlPr>
          </m:dPr>
          <m:e>
            <m:r>
              <w:rPr>
                <w:rFonts w:ascii="Cambria Math" w:hAnsi="Cambria Math"/>
              </w:rPr>
              <m:t>3</m:t>
            </m:r>
          </m:e>
        </m:d>
      </m:oMath>
      <w:r>
        <w:t>均</w:t>
      </w:r>
      <w:r>
        <w:rPr>
          <w:rFonts w:hint="eastAsia"/>
        </w:rPr>
        <w:t>相交，</w:t>
      </w:r>
      <w:r>
        <w:t>但任何一部分面积都不满足假定规则</w:t>
      </w:r>
      <w:r>
        <w:rPr>
          <w:rFonts w:hint="eastAsia"/>
        </w:rPr>
        <w:t>，</w:t>
      </w:r>
      <w:r>
        <w:t>所以对</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e>
        </m:d>
      </m:oMath>
      <w:r>
        <w:t>进行四叉划分</w:t>
      </w:r>
      <w:r>
        <w:rPr>
          <w:rFonts w:hint="eastAsia"/>
        </w:rPr>
        <w:t>，分别为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13</m:t>
            </m:r>
          </m:e>
        </m:d>
      </m:oMath>
      <w:r>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14</m:t>
            </m:r>
          </m:e>
        </m:d>
      </m:oMath>
      <w:r>
        <w:rPr>
          <w:rFonts w:hint="eastAsia"/>
        </w:rPr>
        <w:t>，计算</w:t>
      </w:r>
      <w:r>
        <w:t>得到</w:t>
      </w:r>
      <m:oMath>
        <m:r>
          <m:rPr>
            <m:sty m:val="p"/>
          </m:rPr>
          <w:rPr>
            <w:rFonts w:ascii="Cambria Math" w:hAnsi="Cambria Math" w:hint="eastAsia"/>
          </w:rPr>
          <m:t>P</m:t>
        </m:r>
        <m:d>
          <m:dPr>
            <m:ctrlPr>
              <w:rPr>
                <w:rFonts w:ascii="Cambria Math" w:hAnsi="Cambria Math"/>
              </w:rPr>
            </m:ctrlPr>
          </m:dPr>
          <m:e>
            <m:r>
              <w:rPr>
                <w:rFonts w:ascii="Cambria Math" w:hAnsi="Cambria Math"/>
              </w:rPr>
              <m:t>11,3</m:t>
            </m:r>
          </m:e>
        </m:d>
        <m:r>
          <w:rPr>
            <w:rFonts w:ascii="Cambria Math" w:hAnsi="Cambria Math"/>
          </w:rPr>
          <m:t>=P</m:t>
        </m:r>
        <m:d>
          <m:dPr>
            <m:ctrlPr>
              <w:rPr>
                <w:rFonts w:ascii="Cambria Math" w:hAnsi="Cambria Math"/>
                <w:i/>
              </w:rPr>
            </m:ctrlPr>
          </m:dPr>
          <m:e>
            <m:r>
              <w:rPr>
                <w:rFonts w:ascii="Cambria Math" w:hAnsi="Cambria Math"/>
              </w:rPr>
              <m:t>13,3</m:t>
            </m:r>
          </m:e>
        </m:d>
        <m:r>
          <w:rPr>
            <w:rFonts w:ascii="Cambria Math" w:hAnsi="Cambria Math"/>
          </w:rPr>
          <m:t>=1</m:t>
        </m:r>
      </m:oMath>
      <w:r>
        <w:rPr>
          <w:rFonts w:hint="eastAsia"/>
        </w:rPr>
        <w:t>,</w:t>
      </w:r>
      <m:oMath>
        <m:r>
          <m:rPr>
            <m:sty m:val="p"/>
          </m:rPr>
          <w:rPr>
            <w:rFonts w:ascii="Cambria Math" w:hAnsi="Cambria Math"/>
          </w:rPr>
          <m:t>P</m:t>
        </m:r>
        <m:d>
          <m:dPr>
            <m:ctrlPr>
              <w:rPr>
                <w:rFonts w:ascii="Cambria Math" w:hAnsi="Cambria Math"/>
              </w:rPr>
            </m:ctrlPr>
          </m:dPr>
          <m:e>
            <m:r>
              <w:rPr>
                <w:rFonts w:ascii="Cambria Math" w:hAnsi="Cambria Math"/>
              </w:rPr>
              <m:t>14,3</m:t>
            </m:r>
          </m:e>
        </m:d>
        <m:r>
          <w:rPr>
            <w:rFonts w:ascii="Cambria Math" w:hAnsi="Cambria Math"/>
          </w:rPr>
          <m:t>&gt;0.9</m:t>
        </m:r>
      </m:oMath>
      <w:r>
        <w:rPr>
          <w:rFonts w:hint="eastAsia"/>
        </w:rPr>
        <w:t>，可以认为落入这三个区域的移动对象都在</w:t>
      </w:r>
      <m:oMath>
        <m:r>
          <m:rPr>
            <m:sty m:val="p"/>
          </m:rPr>
          <w:rPr>
            <w:rFonts w:ascii="Cambria Math" w:hAnsi="Cambria Math" w:hint="eastAsia"/>
          </w:rPr>
          <m:t>C</m:t>
        </m:r>
        <m:d>
          <m:dPr>
            <m:ctrlPr>
              <w:rPr>
                <w:rFonts w:ascii="Cambria Math" w:hAnsi="Cambria Math"/>
              </w:rPr>
            </m:ctrlPr>
          </m:dPr>
          <m:e>
            <m:r>
              <w:rPr>
                <w:rFonts w:ascii="Cambria Math" w:hAnsi="Cambria Math"/>
              </w:rPr>
              <m:t>3</m:t>
            </m:r>
          </m:e>
        </m:d>
      </m:oMath>
      <w:r>
        <w:t>内</w:t>
      </w:r>
      <w:r>
        <w:rPr>
          <w:rFonts w:hint="eastAsia"/>
        </w:rPr>
        <w:t>，由于</w:t>
      </w:r>
      <m:oMath>
        <m:r>
          <m:rPr>
            <m:sty m:val="p"/>
          </m:rPr>
          <w:rPr>
            <w:rFonts w:ascii="Cambria Math" w:hAnsi="Cambria Math"/>
          </w:rPr>
          <m:t>0.9</m:t>
        </m:r>
        <m:r>
          <m:rPr>
            <m:sty m:val="p"/>
          </m:rPr>
          <w:rPr>
            <w:rFonts w:ascii="Cambria Math" w:hAnsi="Cambria Math" w:hint="eastAsia"/>
          </w:rPr>
          <m:t>&gt;P</m:t>
        </m:r>
        <m:d>
          <m:dPr>
            <m:ctrlPr>
              <w:rPr>
                <w:rFonts w:ascii="Cambria Math" w:hAnsi="Cambria Math"/>
              </w:rPr>
            </m:ctrlPr>
          </m:dPr>
          <m:e>
            <m:r>
              <w:rPr>
                <w:rFonts w:ascii="Cambria Math" w:hAnsi="Cambria Math"/>
              </w:rPr>
              <m:t>12,3</m:t>
            </m:r>
          </m:e>
        </m:d>
        <m:r>
          <w:rPr>
            <w:rFonts w:ascii="Cambria Math" w:hAnsi="Cambria Math"/>
          </w:rPr>
          <m:t>&gt;P</m:t>
        </m:r>
        <m:d>
          <m:dPr>
            <m:ctrlPr>
              <w:rPr>
                <w:rFonts w:ascii="Cambria Math" w:hAnsi="Cambria Math"/>
                <w:i/>
              </w:rPr>
            </m:ctrlPr>
          </m:dPr>
          <m:e>
            <m:r>
              <w:rPr>
                <w:rFonts w:ascii="Cambria Math" w:hAnsi="Cambria Math"/>
              </w:rPr>
              <m:t>12,j</m:t>
            </m:r>
          </m:e>
        </m:d>
      </m:oMath>
      <w:r>
        <w:rPr>
          <w:rFonts w:hint="eastAsia"/>
        </w:rPr>
        <w:t>，</w:t>
      </w:r>
      <w:r>
        <w:t>所以需要对</w:t>
      </w:r>
      <w:r>
        <w:t>G(12)</w:t>
      </w:r>
      <w:r>
        <w:t>再次进行四等分</w:t>
      </w:r>
      <w:r>
        <w:rPr>
          <w:rFonts w:hint="eastAsia"/>
        </w:rPr>
        <w:t>，直至</w:t>
      </w:r>
      <w:r>
        <w:t>递归结束</w:t>
      </w:r>
      <w:r>
        <w:rPr>
          <w:rFonts w:hint="eastAsia"/>
        </w:rPr>
        <w:t>。</w:t>
      </w:r>
    </w:p>
    <w:p w:rsidR="00B95C02" w:rsidRDefault="00B95C02" w:rsidP="00A40B23">
      <w:pPr>
        <w:pStyle w:val="ad"/>
      </w:pPr>
      <w:r w:rsidRPr="00ED2420">
        <w:rPr>
          <w:rFonts w:hint="eastAsia"/>
        </w:rPr>
        <w:drawing>
          <wp:inline distT="0" distB="0" distL="0" distR="0" wp14:anchorId="3AF52631" wp14:editId="69C6FDD7">
            <wp:extent cx="3240000" cy="127373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F41D18.tmp"/>
                    <pic:cNvPicPr/>
                  </pic:nvPicPr>
                  <pic:blipFill>
                    <a:blip r:embed="rId12">
                      <a:extLst>
                        <a:ext uri="{28A0092B-C50C-407E-A947-70E740481C1C}">
                          <a14:useLocalDpi xmlns:a14="http://schemas.microsoft.com/office/drawing/2010/main" val="0"/>
                        </a:ext>
                      </a:extLst>
                    </a:blip>
                    <a:stretch>
                      <a:fillRect/>
                    </a:stretch>
                  </pic:blipFill>
                  <pic:spPr>
                    <a:xfrm>
                      <a:off x="0" y="0"/>
                      <a:ext cx="3240000" cy="1273730"/>
                    </a:xfrm>
                    <a:prstGeom prst="rect">
                      <a:avLst/>
                    </a:prstGeom>
                  </pic:spPr>
                </pic:pic>
              </a:graphicData>
            </a:graphic>
          </wp:inline>
        </w:drawing>
      </w:r>
    </w:p>
    <w:p w:rsidR="00B95C02" w:rsidRDefault="00B95C02" w:rsidP="00A40B23">
      <w:pPr>
        <w:pStyle w:val="aa"/>
      </w:pPr>
      <w:r>
        <w:t>图</w:t>
      </w:r>
      <w:ins w:id="75" w:author="Q" w:date="2016-09-15T22:56:00Z">
        <w:r w:rsidR="00122879">
          <w:t>3</w:t>
        </w:r>
      </w:ins>
      <w:del w:id="76" w:author="Q" w:date="2016-09-15T22:56:00Z">
        <w:r w:rsidDel="00122879">
          <w:rPr>
            <w:rFonts w:hint="eastAsia"/>
          </w:rPr>
          <w:delText>4</w:delText>
        </w:r>
      </w:del>
      <w:r>
        <w:rPr>
          <w:rFonts w:hint="eastAsia"/>
        </w:rPr>
        <w:t xml:space="preserve"> Grid</w:t>
      </w:r>
      <w:r>
        <w:rPr>
          <w:rFonts w:hint="eastAsia"/>
        </w:rPr>
        <w:t>四分细化过程</w:t>
      </w:r>
    </w:p>
    <w:p w:rsidR="00B95C02" w:rsidRPr="00364679" w:rsidRDefault="00B95C02" w:rsidP="00A40B23">
      <w:pPr>
        <w:pStyle w:val="aa"/>
      </w:pPr>
      <w:r>
        <w:t>Fig</w:t>
      </w:r>
      <w:ins w:id="77" w:author="Q" w:date="2016-09-15T22:56:00Z">
        <w:r w:rsidR="00122879">
          <w:t>3</w:t>
        </w:r>
      </w:ins>
      <w:del w:id="78" w:author="Q" w:date="2016-09-15T22:56:00Z">
        <w:r w:rsidDel="00122879">
          <w:delText>4</w:delText>
        </w:r>
      </w:del>
      <w:r>
        <w:t xml:space="preserve">. Procedure of Grid </w:t>
      </w:r>
      <w:r w:rsidRPr="00BE353C">
        <w:t>SubDivision</w:t>
      </w:r>
    </w:p>
    <w:p w:rsidR="00B95C02" w:rsidRPr="000F2EDE" w:rsidRDefault="00B95C02" w:rsidP="00A40B23">
      <w:r>
        <w:rPr>
          <w:rFonts w:hint="eastAsia"/>
        </w:rPr>
        <w:t>图</w:t>
      </w:r>
      <w:r>
        <w:rPr>
          <w:rFonts w:hint="eastAsia"/>
        </w:rPr>
        <w:t>5</w:t>
      </w:r>
      <w:r>
        <w:rPr>
          <w:rFonts w:hint="eastAsia"/>
        </w:rPr>
        <w:t>中，室内空间建立</w:t>
      </w:r>
      <w:r>
        <w:rPr>
          <w:rFonts w:hint="eastAsia"/>
        </w:rPr>
        <w:t>Grid</w:t>
      </w:r>
      <w:r>
        <w:rPr>
          <w:rFonts w:hint="eastAsia"/>
        </w:rPr>
        <w:t>索引后，编号为</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t>的网格完全落入单元</w:t>
      </w:r>
      <m:oMath>
        <m:r>
          <m:rPr>
            <m:sty m:val="p"/>
          </m:rPr>
          <w:rPr>
            <w:rFonts w:ascii="Cambria Math" w:hAnsi="Cambria Math"/>
          </w:rPr>
          <m:t>C</m:t>
        </m:r>
        <m:d>
          <m:dPr>
            <m:ctrlPr>
              <w:rPr>
                <w:rFonts w:ascii="Cambria Math" w:hAnsi="Cambria Math"/>
              </w:rPr>
            </m:ctrlPr>
          </m:dPr>
          <m:e>
            <m:r>
              <m:rPr>
                <m:sty m:val="p"/>
              </m:rPr>
              <w:rPr>
                <w:rFonts w:ascii="Cambria Math" w:hAnsi="Cambria Math"/>
              </w:rPr>
              <m:t>1</m:t>
            </m:r>
          </m:e>
        </m:d>
      </m:oMath>
      <w:r>
        <w:t>的内</w:t>
      </w:r>
      <w:r>
        <w:rPr>
          <w:rFonts w:hint="eastAsia"/>
        </w:rPr>
        <w:t>，</w:t>
      </w:r>
      <w:r>
        <w:t>所以当移动对象落入</w:t>
      </w:r>
      <m:oMath>
        <m:r>
          <m:rPr>
            <m:sty m:val="p"/>
          </m:rPr>
          <w:rPr>
            <w:rFonts w:ascii="Cambria Math" w:hAnsi="Cambria Math"/>
          </w:rPr>
          <m:t>G</m:t>
        </m:r>
        <m:d>
          <m:dPr>
            <m:ctrlPr>
              <w:rPr>
                <w:rFonts w:ascii="Cambria Math" w:hAnsi="Cambria Math"/>
              </w:rPr>
            </m:ctrlPr>
          </m:dPr>
          <m:e>
            <m:r>
              <m:rPr>
                <m:sty m:val="p"/>
              </m:rPr>
              <w:rPr>
                <w:rFonts w:ascii="Cambria Math" w:hAnsi="Cambria Math"/>
              </w:rPr>
              <m:t>1</m:t>
            </m:r>
            <m:r>
              <m:rPr>
                <m:sty m:val="p"/>
              </m:rPr>
              <w:rPr>
                <w:rFonts w:ascii="Cambria Math" w:hAnsi="Cambria Math" w:hint="eastAsia"/>
              </w:rPr>
              <m:t>1</m:t>
            </m:r>
          </m:e>
        </m:d>
      </m:oMath>
      <w:r>
        <w:t>时可以完全确定其肯定位于</w:t>
      </w:r>
      <m:oMath>
        <m:r>
          <m:rPr>
            <m:sty m:val="p"/>
          </m:rPr>
          <w:rPr>
            <w:rFonts w:ascii="Cambria Math" w:hAnsi="Cambria Math"/>
          </w:rPr>
          <m:t>C</m:t>
        </m:r>
        <m:d>
          <m:dPr>
            <m:ctrlPr>
              <w:rPr>
                <w:rFonts w:ascii="Cambria Math" w:hAnsi="Cambria Math"/>
              </w:rPr>
            </m:ctrlPr>
          </m:dPr>
          <m:e>
            <m:r>
              <m:rPr>
                <m:sty m:val="p"/>
              </m:rPr>
              <w:rPr>
                <w:rFonts w:ascii="Cambria Math" w:hAnsi="Cambria Math" w:hint="eastAsia"/>
              </w:rPr>
              <m:t>1</m:t>
            </m:r>
          </m:e>
        </m:d>
      </m:oMath>
      <w:r>
        <w:t>内部</w:t>
      </w:r>
      <w:r>
        <w:rPr>
          <w:rFonts w:hint="eastAsia"/>
        </w:rPr>
        <w:t>，</w:t>
      </w:r>
      <m:oMath>
        <m:r>
          <m:rPr>
            <m:sty m:val="p"/>
          </m:rPr>
          <w:rPr>
            <w:rFonts w:ascii="Cambria Math" w:hAnsi="Cambria Math"/>
          </w:rPr>
          <m:t>G</m:t>
        </m:r>
        <m:d>
          <m:dPr>
            <m:ctrlPr>
              <w:rPr>
                <w:rFonts w:ascii="Cambria Math" w:hAnsi="Cambria Math"/>
              </w:rPr>
            </m:ctrlPr>
          </m:dPr>
          <m:e>
            <m:r>
              <m:rPr>
                <m:sty m:val="p"/>
              </m:rPr>
              <w:rPr>
                <w:rFonts w:ascii="Cambria Math" w:hAnsi="Cambria Math"/>
              </w:rPr>
              <m:t>1,2</m:t>
            </m:r>
          </m:e>
        </m:d>
      </m:oMath>
      <w:r>
        <w:rPr>
          <w:rFonts w:hint="eastAsia"/>
        </w:rPr>
        <w:t>虽然只有部分位于</w:t>
      </w:r>
      <m:oMath>
        <m:r>
          <m:rPr>
            <m:sty m:val="p"/>
          </m:rPr>
          <w:rPr>
            <w:rFonts w:ascii="Cambria Math" w:hAnsi="Cambria Math"/>
          </w:rPr>
          <m:t>C</m:t>
        </m:r>
        <m:d>
          <m:dPr>
            <m:ctrlPr>
              <w:rPr>
                <w:rFonts w:ascii="Cambria Math" w:hAnsi="Cambria Math"/>
              </w:rPr>
            </m:ctrlPr>
          </m:dPr>
          <m:e>
            <m:r>
              <m:rPr>
                <m:sty m:val="p"/>
              </m:rPr>
              <w:rPr>
                <w:rFonts w:ascii="Cambria Math" w:hAnsi="Cambria Math"/>
              </w:rPr>
              <m:t>4</m:t>
            </m:r>
          </m:e>
        </m:d>
      </m:oMath>
      <w:r>
        <w:rPr>
          <w:rFonts w:hint="eastAsia"/>
        </w:rPr>
        <w:t>内，但其重合部分面积的比例</w:t>
      </w:r>
      <m:oMath>
        <m:r>
          <m:rPr>
            <m:sty m:val="p"/>
          </m:rPr>
          <w:rPr>
            <w:rFonts w:ascii="Cambria Math" w:hAnsi="Cambria Math" w:hint="eastAsia"/>
          </w:rPr>
          <m:t>P</m:t>
        </m:r>
        <m:d>
          <m:dPr>
            <m:ctrlPr>
              <w:rPr>
                <w:rFonts w:ascii="Cambria Math" w:hAnsi="Cambria Math"/>
              </w:rPr>
            </m:ctrlPr>
          </m:dPr>
          <m:e>
            <m:r>
              <w:rPr>
                <w:rFonts w:ascii="Cambria Math" w:hAnsi="Cambria Math"/>
              </w:rPr>
              <m:t>G</m:t>
            </m:r>
            <m:d>
              <m:dPr>
                <m:ctrlPr>
                  <w:rPr>
                    <w:rFonts w:ascii="Cambria Math" w:hAnsi="Cambria Math"/>
                    <w:i/>
                  </w:rPr>
                </m:ctrlPr>
              </m:dPr>
              <m:e>
                <m:r>
                  <w:rPr>
                    <w:rFonts w:ascii="Cambria Math" w:hAnsi="Cambria Math"/>
                  </w:rPr>
                  <m:t>1,2</m:t>
                </m:r>
              </m:e>
            </m:d>
            <m:r>
              <w:rPr>
                <w:rFonts w:ascii="Cambria Math" w:hAnsi="Cambria Math"/>
              </w:rPr>
              <m:t>,C</m:t>
            </m:r>
            <m:d>
              <m:dPr>
                <m:ctrlPr>
                  <w:rPr>
                    <w:rFonts w:ascii="Cambria Math" w:hAnsi="Cambria Math"/>
                    <w:i/>
                  </w:rPr>
                </m:ctrlPr>
              </m:dPr>
              <m:e>
                <m:r>
                  <w:rPr>
                    <w:rFonts w:ascii="Cambria Math" w:hAnsi="Cambria Math"/>
                  </w:rPr>
                  <m:t>4</m:t>
                </m:r>
              </m:e>
            </m:d>
          </m:e>
        </m:d>
        <m:r>
          <w:rPr>
            <w:rFonts w:ascii="Cambria Math" w:hAnsi="Cambria Math"/>
          </w:rPr>
          <m:t>&gt;ε=0.9</m:t>
        </m:r>
      </m:oMath>
      <w:r>
        <w:rPr>
          <w:rFonts w:eastAsia="Arial Unicode MS" w:cs="Arial Unicode MS" w:hint="eastAsia"/>
        </w:rPr>
        <w:t>，</w:t>
      </w:r>
      <w:r w:rsidRPr="00EC6784">
        <w:rPr>
          <w:rFonts w:ascii="宋体" w:hAnsi="宋体" w:cs="Arial Unicode MS" w:hint="eastAsia"/>
        </w:rPr>
        <w:t>我们</w:t>
      </w:r>
      <w:r w:rsidRPr="00EC6784">
        <w:rPr>
          <w:rFonts w:cs="Arial Unicode MS" w:hint="eastAsia"/>
        </w:rPr>
        <w:t>可以近似认为落入到</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1,2</m:t>
            </m:r>
          </m:e>
        </m:d>
      </m:oMath>
      <w:r w:rsidRPr="00EC6784">
        <w:rPr>
          <w:rFonts w:cs="Arial Unicode MS"/>
        </w:rPr>
        <w:t>中的定位点位于</w:t>
      </w:r>
      <m:oMath>
        <m:r>
          <m:rPr>
            <m:sty m:val="p"/>
          </m:rPr>
          <w:rPr>
            <w:rFonts w:ascii="Cambria Math" w:hAnsi="Cambria Math" w:cs="Arial Unicode MS"/>
          </w:rPr>
          <m:t>C</m:t>
        </m:r>
        <m:d>
          <m:dPr>
            <m:ctrlPr>
              <w:rPr>
                <w:rFonts w:ascii="Cambria Math" w:hAnsi="Cambria Math" w:cs="Arial Unicode MS"/>
              </w:rPr>
            </m:ctrlPr>
          </m:dPr>
          <m:e>
            <m:r>
              <m:rPr>
                <m:sty m:val="p"/>
              </m:rPr>
              <w:rPr>
                <w:rFonts w:ascii="Cambria Math" w:hAnsi="Cambria Math" w:cs="Arial Unicode MS"/>
              </w:rPr>
              <m:t>4</m:t>
            </m:r>
          </m:e>
        </m:d>
      </m:oMath>
      <w:r w:rsidRPr="00EC6784">
        <w:rPr>
          <w:rFonts w:cs="Arial Unicode MS"/>
        </w:rPr>
        <w:t>中</w:t>
      </w:r>
      <w:r w:rsidRPr="00EC6784">
        <w:rPr>
          <w:rFonts w:cs="Arial Unicode MS" w:hint="eastAsia"/>
        </w:rPr>
        <w:t>，</w:t>
      </w:r>
      <w:r w:rsidRPr="00EC6784">
        <w:rPr>
          <w:rFonts w:cs="Arial Unicode MS"/>
        </w:rPr>
        <w:t>对于</w:t>
      </w:r>
      <m:oMath>
        <m:r>
          <m:rPr>
            <m:sty m:val="p"/>
          </m:rPr>
          <w:rPr>
            <w:rFonts w:ascii="Cambria Math" w:hAnsi="Cambria Math" w:cs="Arial Unicode MS"/>
          </w:rPr>
          <m:t>G</m:t>
        </m:r>
        <m:d>
          <m:dPr>
            <m:ctrlPr>
              <w:rPr>
                <w:rFonts w:ascii="Cambria Math" w:hAnsi="Cambria Math" w:cs="Arial Unicode MS"/>
              </w:rPr>
            </m:ctrlPr>
          </m:dPr>
          <m:e>
            <m:r>
              <w:rPr>
                <w:rFonts w:ascii="Cambria Math" w:hAnsi="Cambria Math" w:cs="Arial Unicode MS"/>
              </w:rPr>
              <m:t>1,3</m:t>
            </m:r>
          </m:e>
        </m:d>
      </m:oMath>
      <w:r w:rsidRPr="00EC6784">
        <w:rPr>
          <w:rFonts w:cs="Arial Unicode MS" w:hint="eastAsia"/>
        </w:rPr>
        <w:t>单元格</w:t>
      </w:r>
      <w:r>
        <w:rPr>
          <w:rFonts w:cs="Arial Unicode MS" w:hint="eastAsia"/>
        </w:rPr>
        <w:t>内的移动对象</w:t>
      </w:r>
      <w:r w:rsidRPr="00EC6784">
        <w:rPr>
          <w:rFonts w:cs="Arial Unicode MS" w:hint="eastAsia"/>
        </w:rPr>
        <w:t>，其判断结果是位于</w:t>
      </w:r>
      <m:oMath>
        <m:r>
          <m:rPr>
            <m:sty m:val="p"/>
          </m:rPr>
          <w:rPr>
            <w:rFonts w:ascii="Cambria Math" w:hAnsi="Cambria Math" w:cs="Arial Unicode MS"/>
          </w:rPr>
          <m:t>C</m:t>
        </m:r>
        <m:d>
          <m:dPr>
            <m:ctrlPr>
              <w:rPr>
                <w:rFonts w:ascii="Cambria Math" w:hAnsi="Cambria Math" w:cs="Arial Unicode MS"/>
              </w:rPr>
            </m:ctrlPr>
          </m:dPr>
          <m:e>
            <m:r>
              <w:rPr>
                <w:rFonts w:ascii="Cambria Math" w:hAnsi="Cambria Math" w:cs="Arial Unicode MS"/>
              </w:rPr>
              <m:t>2</m:t>
            </m:r>
          </m:e>
        </m:d>
      </m:oMath>
      <w:r w:rsidRPr="00EC6784">
        <w:rPr>
          <w:rFonts w:cs="Arial Unicode MS" w:hint="eastAsia"/>
        </w:rPr>
        <w:t>外部而不是内部。映射结果如图</w:t>
      </w:r>
      <w:ins w:id="79" w:author="Q" w:date="2016-09-15T22:56:00Z">
        <w:r w:rsidR="00122879">
          <w:rPr>
            <w:rFonts w:cs="Arial Unicode MS" w:hint="eastAsia"/>
          </w:rPr>
          <w:t>4</w:t>
        </w:r>
      </w:ins>
      <w:r w:rsidRPr="00EC6784">
        <w:rPr>
          <w:rFonts w:cs="Arial Unicode MS" w:hint="eastAsia"/>
        </w:rPr>
        <w:t>所示，可以根据定位点的坐标快速判断移动对象所处的</w:t>
      </w:r>
      <w:r w:rsidRPr="00EC6784">
        <w:rPr>
          <w:rFonts w:cs="Arial Unicode MS" w:hint="eastAsia"/>
        </w:rPr>
        <w:t>Cell</w:t>
      </w:r>
      <w:r w:rsidRPr="00EC6784">
        <w:rPr>
          <w:rFonts w:cs="Arial Unicode MS" w:hint="eastAsia"/>
        </w:rPr>
        <w:t>。</w:t>
      </w:r>
      <w:r>
        <w:rPr>
          <w:rFonts w:cs="Arial Unicode MS" w:hint="eastAsia"/>
        </w:rPr>
        <w:t>虽然此判断方法具有一定的误判，但可以极大地提高效率，考虑到目前室内定位精度的影响，可以接受这种误差。</w:t>
      </w:r>
    </w:p>
    <w:p w:rsidR="00B95C02" w:rsidRDefault="00B95C02" w:rsidP="00A40B23">
      <w:pPr>
        <w:pStyle w:val="ad"/>
      </w:pPr>
      <w:r w:rsidRPr="003A092A">
        <w:drawing>
          <wp:inline distT="0" distB="0" distL="0" distR="0" wp14:anchorId="12050B5B" wp14:editId="66916B43">
            <wp:extent cx="3240000" cy="155067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F4CA79.tmp"/>
                    <pic:cNvPicPr/>
                  </pic:nvPicPr>
                  <pic:blipFill>
                    <a:blip r:embed="rId13">
                      <a:extLst>
                        <a:ext uri="{28A0092B-C50C-407E-A947-70E740481C1C}">
                          <a14:useLocalDpi xmlns:a14="http://schemas.microsoft.com/office/drawing/2010/main" val="0"/>
                        </a:ext>
                      </a:extLst>
                    </a:blip>
                    <a:stretch>
                      <a:fillRect/>
                    </a:stretch>
                  </pic:blipFill>
                  <pic:spPr>
                    <a:xfrm>
                      <a:off x="0" y="0"/>
                      <a:ext cx="3240000" cy="1550674"/>
                    </a:xfrm>
                    <a:prstGeom prst="rect">
                      <a:avLst/>
                    </a:prstGeom>
                  </pic:spPr>
                </pic:pic>
              </a:graphicData>
            </a:graphic>
          </wp:inline>
        </w:drawing>
      </w:r>
    </w:p>
    <w:p w:rsidR="00B95C02" w:rsidRDefault="00B95C02" w:rsidP="00A40B23">
      <w:pPr>
        <w:pStyle w:val="aa"/>
      </w:pPr>
      <w:r>
        <w:t>图</w:t>
      </w:r>
      <w:del w:id="80" w:author="Q" w:date="2016-09-15T22:56:00Z">
        <w:r w:rsidDel="00122879">
          <w:rPr>
            <w:rFonts w:hint="eastAsia"/>
          </w:rPr>
          <w:delText xml:space="preserve">5 </w:delText>
        </w:r>
      </w:del>
      <w:ins w:id="81" w:author="Q" w:date="2016-09-15T22:56:00Z">
        <w:r w:rsidR="00122879">
          <w:t>4</w:t>
        </w:r>
        <w:r w:rsidR="00122879">
          <w:rPr>
            <w:rFonts w:hint="eastAsia"/>
          </w:rPr>
          <w:t xml:space="preserve"> </w:t>
        </w:r>
      </w:ins>
      <w:r>
        <w:rPr>
          <w:rFonts w:hint="eastAsia"/>
        </w:rPr>
        <w:t>利用</w:t>
      </w:r>
      <w:r>
        <w:rPr>
          <w:rFonts w:hint="eastAsia"/>
        </w:rPr>
        <w:t>Grid</w:t>
      </w:r>
      <w:r>
        <w:t>索引快速判断移动对象所处的语义单元</w:t>
      </w:r>
    </w:p>
    <w:p w:rsidR="00B95C02" w:rsidRDefault="00B95C02" w:rsidP="00A40B23">
      <w:pPr>
        <w:pStyle w:val="aa"/>
      </w:pPr>
      <w:del w:id="82" w:author="Q" w:date="2016-09-15T22:56:00Z">
        <w:r w:rsidDel="00122879">
          <w:delText>Fig5</w:delText>
        </w:r>
      </w:del>
      <w:ins w:id="83" w:author="Q" w:date="2016-09-15T22:56:00Z">
        <w:r w:rsidR="00122879">
          <w:t>Fig4</w:t>
        </w:r>
      </w:ins>
      <w:r>
        <w:t>. Utilize Grid Index determine cell which an IMO dropped in.</w:t>
      </w:r>
    </w:p>
    <w:p w:rsidR="00B95C02" w:rsidRPr="00367C25" w:rsidRDefault="00B95C02" w:rsidP="00A40B23">
      <w:pPr>
        <w:pStyle w:val="2"/>
      </w:pPr>
      <w:r>
        <w:rPr>
          <w:rFonts w:hint="eastAsia"/>
        </w:rPr>
        <w:t>3.4</w:t>
      </w:r>
      <w:r>
        <w:t>算法描述</w:t>
      </w:r>
    </w:p>
    <w:p w:rsidR="00B95C02" w:rsidRDefault="00B95C02" w:rsidP="00A40B23">
      <w:pPr>
        <w:pStyle w:val="3"/>
      </w:pPr>
      <w:r>
        <w:t>3.4.1</w:t>
      </w:r>
      <w:r>
        <w:rPr>
          <w:rFonts w:hint="eastAsia"/>
        </w:rPr>
        <w:t>Grid</w:t>
      </w:r>
      <w:r>
        <w:rPr>
          <w:rFonts w:hint="eastAsia"/>
        </w:rPr>
        <w:t>索引生成算法</w:t>
      </w:r>
    </w:p>
    <w:p w:rsidR="00B95C02" w:rsidRPr="001A5902" w:rsidRDefault="00B95C02" w:rsidP="00A40B23">
      <w:r>
        <w:rPr>
          <w:rFonts w:hint="eastAsia"/>
        </w:rPr>
        <w:t>算法</w:t>
      </w:r>
      <w:r>
        <w:rPr>
          <w:rFonts w:hint="eastAsia"/>
        </w:rPr>
        <w:t>1</w:t>
      </w:r>
      <w:r>
        <w:rPr>
          <w:rFonts w:hint="eastAsia"/>
        </w:rPr>
        <w:t>描述了</w:t>
      </w:r>
      <w:r>
        <w:rPr>
          <w:rFonts w:hint="eastAsia"/>
        </w:rPr>
        <w:t>Grid</w:t>
      </w:r>
      <w:r>
        <w:rPr>
          <w:rFonts w:hint="eastAsia"/>
        </w:rPr>
        <w:t>建立及完成</w:t>
      </w:r>
      <w:r>
        <w:t>Grid</w:t>
      </w:r>
      <m:oMath>
        <m:r>
          <m:rPr>
            <m:sty m:val="p"/>
          </m:rPr>
          <w:rPr>
            <w:rFonts w:ascii="Cambria Math" w:hAnsi="Cambria Math"/>
          </w:rPr>
          <m:t>→</m:t>
        </m:r>
      </m:oMath>
      <w:r>
        <w:t>Cell</w:t>
      </w:r>
      <w:r>
        <w:t>映射的过程</w:t>
      </w:r>
      <w:r>
        <w:rPr>
          <w:rFonts w:hint="eastAsia"/>
        </w:rPr>
        <w:t>，对于给定的室内空间，第一步计算整个楼层的外界矩形，作为最大</w:t>
      </w:r>
      <w:r>
        <w:rPr>
          <w:rFonts w:hint="eastAsia"/>
        </w:rPr>
        <w:t>G</w:t>
      </w:r>
      <w:r>
        <w:t>rid</w:t>
      </w:r>
      <w:r>
        <w:rPr>
          <w:rFonts w:hint="eastAsia"/>
        </w:rPr>
        <w:t>，将此</w:t>
      </w:r>
      <w:r>
        <w:rPr>
          <w:rFonts w:hint="eastAsia"/>
        </w:rPr>
        <w:t>Gr</w:t>
      </w:r>
      <w:r>
        <w:t>id</w:t>
      </w:r>
      <w:r>
        <w:t>进入队列</w:t>
      </w:r>
      <w:r>
        <w:rPr>
          <w:rFonts w:hint="eastAsia"/>
        </w:rPr>
        <w:t>，</w:t>
      </w:r>
      <w:r>
        <w:t>当队列不为空循环以下过程</w:t>
      </w:r>
      <w:r>
        <w:rPr>
          <w:rFonts w:hint="eastAsia"/>
        </w:rPr>
        <w:t>：</w:t>
      </w:r>
      <w:r>
        <w:t>队首</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出队</w:t>
      </w:r>
      <w:r>
        <w:rPr>
          <w:rFonts w:hint="eastAsia"/>
        </w:rPr>
        <w:t>，</w:t>
      </w:r>
      <w:r>
        <w:t>计算所有与</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相交的室内单元</w:t>
      </w:r>
      <w:r>
        <w:rPr>
          <w:rFonts w:hint="eastAsia"/>
        </w:rPr>
        <w:t>，</w:t>
      </w:r>
      <w:r>
        <w:t>如果满足</w:t>
      </w:r>
      <w:r>
        <w:rPr>
          <w:rFonts w:hint="eastAsia"/>
        </w:rPr>
        <w:t>条件</w:t>
      </w:r>
      <w:r>
        <w:rPr>
          <w:rFonts w:hint="eastAsia"/>
        </w:rPr>
        <w:t>(</w:t>
      </w:r>
      <w:r>
        <w:t>8)</w:t>
      </w:r>
      <w:r>
        <w:rPr>
          <w:rFonts w:hint="eastAsia"/>
        </w:rPr>
        <w:t>，则将此</w:t>
      </w:r>
      <w:r>
        <w:rPr>
          <w:rFonts w:hint="eastAsia"/>
        </w:rPr>
        <w:lastRenderedPageBreak/>
        <w:t>Grid</w:t>
      </w:r>
      <w:r>
        <w:t>与和其重合面积最大的室内单元</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t>添加到</w:t>
      </w:r>
      <w:r>
        <w:t>Map</w:t>
      </w:r>
      <w:r>
        <w:t>中</w:t>
      </w:r>
      <w:r>
        <w:rPr>
          <w:rFonts w:hint="eastAsia"/>
        </w:rPr>
        <w:t>，</w:t>
      </w:r>
      <w:r>
        <w:t>所有落入</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的移动点都视为落入</w:t>
      </w:r>
      <m:oMath>
        <m:sSub>
          <m:sSubPr>
            <m:ctrlPr>
              <w:rPr>
                <w:rFonts w:ascii="Cambria Math" w:hAnsi="Cambria Math"/>
              </w:rPr>
            </m:ctrlPr>
          </m:sSubPr>
          <m:e>
            <m:r>
              <w:rPr>
                <w:rFonts w:ascii="Cambria Math" w:hAnsi="Cambria Math"/>
              </w:rPr>
              <m:t>Cell</m:t>
            </m:r>
          </m:e>
          <m:sub>
            <m:r>
              <w:rPr>
                <w:rFonts w:ascii="Cambria Math" w:hAnsi="Cambria Math"/>
              </w:rPr>
              <m:t>max</m:t>
            </m:r>
          </m:sub>
        </m:sSub>
      </m:oMath>
      <w:r>
        <w:t>中</w:t>
      </w:r>
      <w:r>
        <w:rPr>
          <w:rFonts w:hint="eastAsia"/>
        </w:rPr>
        <w:t>，否则将</w:t>
      </w:r>
      <m:oMath>
        <m:sSub>
          <m:sSubPr>
            <m:ctrlPr>
              <w:rPr>
                <w:rFonts w:ascii="Cambria Math" w:hAnsi="Cambria Math"/>
              </w:rPr>
            </m:ctrlPr>
          </m:sSubPr>
          <m:e>
            <m:r>
              <m:rPr>
                <m:sty m:val="p"/>
              </m:rPr>
              <w:rPr>
                <w:rFonts w:ascii="Cambria Math" w:hAnsi="Cambria Math"/>
              </w:rPr>
              <m:t>Grid</m:t>
            </m:r>
          </m:e>
          <m:sub>
            <m:r>
              <w:rPr>
                <w:rFonts w:ascii="Cambria Math" w:hAnsi="Cambria Math"/>
              </w:rPr>
              <m:t>head</m:t>
            </m:r>
          </m:sub>
        </m:sSub>
      </m:oMath>
      <w:r>
        <w:t>四等分</w:t>
      </w:r>
      <w:r>
        <w:rPr>
          <w:rFonts w:hint="eastAsia"/>
        </w:rPr>
        <w:t>得到</w:t>
      </w:r>
      <w:r>
        <w:rPr>
          <w:rFonts w:hint="eastAsia"/>
        </w:rPr>
        <w:t>SubGrid</w:t>
      </w:r>
      <w:r>
        <w:t>s</w:t>
      </w:r>
      <w:r>
        <w:rPr>
          <w:rFonts w:hint="eastAsia"/>
        </w:rPr>
        <w:t>，并将四个子</w:t>
      </w:r>
      <w:r>
        <w:rPr>
          <w:rFonts w:hint="eastAsia"/>
        </w:rPr>
        <w:t>Gr</w:t>
      </w:r>
      <w:r>
        <w:t>id</w:t>
      </w:r>
      <w:r>
        <w:t>进入队列</w:t>
      </w:r>
      <w:r>
        <w:rPr>
          <w:rFonts w:hint="eastAsia"/>
        </w:rPr>
        <w:t>，队列为空时整个过程结束。</w:t>
      </w:r>
    </w:p>
    <w:p w:rsidR="00B95C02" w:rsidRPr="001F2BB5" w:rsidRDefault="00B95C02" w:rsidP="00A40B23">
      <w:pPr>
        <w:ind w:firstLine="422"/>
      </w:pPr>
      <m:oMathPara>
        <m:oMathParaPr>
          <m:jc m:val="left"/>
        </m:oMathParaPr>
        <m:oMath>
          <m:r>
            <m:rPr>
              <m:nor/>
            </m:rPr>
            <w:rPr>
              <w:b/>
            </w:rPr>
            <m:t>Algorithm 1</m:t>
          </m:r>
          <m:r>
            <m:rPr>
              <m:nor/>
            </m:rPr>
            <m:t xml:space="preserve"> Generate Grid and Map Grid to Cell</m:t>
          </m:r>
        </m:oMath>
      </m:oMathPara>
    </w:p>
    <w:p w:rsidR="00B95C02" w:rsidRPr="00C06585" w:rsidRDefault="00B95C02" w:rsidP="00A40B23">
      <w:pPr>
        <w:pStyle w:val="algorithm"/>
        <w:numPr>
          <w:ilvl w:val="0"/>
          <w:numId w:val="4"/>
        </w:numPr>
        <w:ind w:firstLineChars="0"/>
        <w:rPr>
          <w:rFonts w:hint="eastAsia"/>
        </w:rPr>
      </w:pPr>
      <m:oMath>
        <m:r>
          <m:rPr>
            <m:nor/>
          </m:rPr>
          <w:rPr>
            <w:rFonts w:hint="eastAsia"/>
          </w:rPr>
          <m:t>/</m:t>
        </m:r>
        <m:r>
          <m:rPr>
            <m:nor/>
          </m:rPr>
          <m:t>*</m:t>
        </m:r>
        <m:r>
          <m:rPr>
            <m:nor/>
          </m:rPr>
          <w:rPr>
            <w:b/>
          </w:rPr>
          <m:t>Parameters</m:t>
        </m:r>
        <m:r>
          <m:rPr>
            <m:nor/>
          </m:rPr>
          <m:t xml:space="preserve">:A </m:t>
        </m:r>
        <m:sSup>
          <m:sSupPr>
            <m:ctrlPr/>
          </m:sSupPr>
          <m:e>
            <m:r>
              <m:rPr>
                <m:nor/>
              </m:rPr>
              <m:t>floor</m:t>
            </m:r>
          </m:e>
          <m:sup>
            <m:r>
              <m:rPr>
                <m:nor/>
              </m:rPr>
              <m:t>'</m:t>
            </m:r>
          </m:sup>
        </m:sSup>
        <m:r>
          <m:rPr>
            <m:nor/>
          </m:rPr>
          <m:t xml:space="preserve">s Geometory Set </m:t>
        </m:r>
        <m:r>
          <m:rPr>
            <m:nor/>
          </m:rPr>
          <w:rPr>
            <w:b/>
          </w:rPr>
          <m:t>floor</m:t>
        </m:r>
        <m:r>
          <m:rPr>
            <m:nor/>
          </m:rPr>
          <w:rPr>
            <w:rFonts w:hint="eastAsia"/>
            <w:b/>
          </w:rPr>
          <m:t>.</m:t>
        </m:r>
        <m:r>
          <m:rPr>
            <m:sty m:val="b"/>
          </m:rPr>
          <w:rPr>
            <w:rFonts w:cs="Cambria"/>
          </w:rPr>
          <m:t>*</m:t>
        </m:r>
        <m:r>
          <m:rPr>
            <m:sty m:val="b"/>
          </m:rPr>
          <w:rPr>
            <w:rFonts w:hAnsi="Cambria" w:cs="Cambria"/>
          </w:rPr>
          <m:t>/</m:t>
        </m:r>
      </m:oMath>
    </w:p>
    <w:p w:rsidR="00B95C02" w:rsidRPr="0057357F" w:rsidRDefault="00B95C02" w:rsidP="00A40B23">
      <w:pPr>
        <w:pStyle w:val="algorithm"/>
        <w:numPr>
          <w:ilvl w:val="0"/>
          <w:numId w:val="4"/>
        </w:numPr>
        <w:ind w:firstLineChars="0"/>
        <w:rPr>
          <w:rFonts w:hint="eastAsia"/>
        </w:rPr>
      </w:pPr>
      <m:oMath>
        <m:r>
          <m:t>Grid</m:t>
        </m:r>
        <m:r>
          <m:rPr>
            <m:sty m:val="p"/>
          </m:rPr>
          <m:t>←</m:t>
        </m:r>
        <m:r>
          <m:t>MBR</m:t>
        </m:r>
        <m:d>
          <m:dPr>
            <m:ctrlPr/>
          </m:dPr>
          <m:e>
            <m:r>
              <m:t>Disolve</m:t>
            </m:r>
            <m:d>
              <m:dPr>
                <m:ctrlPr/>
              </m:dPr>
              <m:e>
                <m:r>
                  <m:t>floor</m:t>
                </m:r>
              </m:e>
            </m:d>
          </m:e>
        </m:d>
        <m:r>
          <m:rPr>
            <m:nor/>
          </m:rPr>
          <w:rPr>
            <w:rFonts w:hint="eastAsia"/>
          </w:rPr>
          <m:t xml:space="preserve">/* </m:t>
        </m:r>
        <m:r>
          <m:rPr>
            <m:nor/>
          </m:rPr>
          <m:t>MBR</m:t>
        </m:r>
        <m:r>
          <m:rPr>
            <m:nor/>
          </m:rPr>
          <w:rPr>
            <w:rFonts w:hint="eastAsia"/>
          </w:rPr>
          <m:t xml:space="preserve"> of the whole floor</m:t>
        </m:r>
        <m:r>
          <m:rPr>
            <m:nor/>
          </m:rPr>
          <m:t xml:space="preserve">. </m:t>
        </m:r>
        <m:r>
          <m:rPr>
            <m:nor/>
          </m:rPr>
          <w:rPr>
            <w:rFonts w:hint="eastAsia"/>
          </w:rPr>
          <m:t>*/</m:t>
        </m:r>
      </m:oMath>
    </w:p>
    <w:p w:rsidR="00B95C02" w:rsidRPr="00B60CE6" w:rsidRDefault="00B95C02" w:rsidP="00A40B23">
      <w:pPr>
        <w:pStyle w:val="algorithm"/>
        <w:numPr>
          <w:ilvl w:val="0"/>
          <w:numId w:val="4"/>
        </w:numPr>
        <w:ind w:firstLineChars="0"/>
        <w:rPr>
          <w:rFonts w:hint="eastAsia"/>
        </w:rPr>
      </w:pPr>
      <m:oMath>
        <m:r>
          <m:t>Tree</m:t>
        </m:r>
        <m:r>
          <m:rPr>
            <m:sty m:val="p"/>
          </m:rPr>
          <m:t>←</m:t>
        </m:r>
        <m:r>
          <m:t>STR</m:t>
        </m:r>
        <m:d>
          <m:dPr>
            <m:ctrlPr/>
          </m:dPr>
          <m:e>
            <m:r>
              <m:t>floor</m:t>
            </m:r>
          </m:e>
        </m:d>
        <m:r>
          <m:rPr>
            <m:nor/>
          </m:rPr>
          <m:t>/* STR index of cells */</m:t>
        </m:r>
      </m:oMath>
    </w:p>
    <w:p w:rsidR="00B95C02" w:rsidRPr="00B60CE6" w:rsidRDefault="00A3330C" w:rsidP="00A40B23">
      <w:pPr>
        <w:pStyle w:val="algorithm"/>
        <w:numPr>
          <w:ilvl w:val="0"/>
          <w:numId w:val="4"/>
        </w:numPr>
        <w:ind w:firstLineChars="0"/>
        <w:rPr>
          <w:rFonts w:hint="eastAsia"/>
        </w:rPr>
      </w:pPr>
      <m:oMath>
        <m:sSub>
          <m:sSubPr>
            <m:ctrlPr/>
          </m:sSubPr>
          <m:e>
            <m:r>
              <m:t>Q</m:t>
            </m:r>
          </m:e>
          <m:sub>
            <m:r>
              <m:t>grid</m:t>
            </m:r>
          </m:sub>
        </m:sSub>
        <m:r>
          <m:rPr>
            <m:sty m:val="p"/>
          </m:rPr>
          <m:t>←</m:t>
        </m:r>
        <m:r>
          <m:t>CreateQueue</m:t>
        </m:r>
        <m:r>
          <m:rPr>
            <m:sty m:val="p"/>
          </m:rPr>
          <m:t>()</m:t>
        </m:r>
      </m:oMath>
    </w:p>
    <w:p w:rsidR="00B95C02" w:rsidRPr="00B60CE6" w:rsidRDefault="00B95C02" w:rsidP="00A40B23">
      <w:pPr>
        <w:pStyle w:val="algorithm"/>
        <w:numPr>
          <w:ilvl w:val="0"/>
          <w:numId w:val="4"/>
        </w:numPr>
        <w:ind w:firstLineChars="0"/>
        <w:rPr>
          <w:rFonts w:hint="eastAsia"/>
        </w:rPr>
      </w:pPr>
      <m:oMath>
        <m:r>
          <m:t>Enqueue</m:t>
        </m:r>
        <m:r>
          <m:rPr>
            <m:sty m:val="p"/>
          </m:rPr>
          <m:t>(</m:t>
        </m:r>
        <m:sSub>
          <m:sSubPr>
            <m:ctrlPr/>
          </m:sSubPr>
          <m:e>
            <m:r>
              <m:t>Q</m:t>
            </m:r>
          </m:e>
          <m:sub>
            <m:r>
              <m:t>grid</m:t>
            </m:r>
          </m:sub>
        </m:sSub>
        <m:r>
          <m:rPr>
            <m:sty m:val="p"/>
          </m:rPr>
          <m:t>,</m:t>
        </m:r>
        <m:r>
          <m:t>Grid</m:t>
        </m:r>
        <m:r>
          <m:rPr>
            <m:sty m:val="p"/>
          </m:rPr>
          <m:t>)</m:t>
        </m:r>
      </m:oMath>
    </w:p>
    <w:p w:rsidR="00B95C02" w:rsidRPr="00B60CE6" w:rsidRDefault="00B95C02" w:rsidP="00A40B23">
      <w:pPr>
        <w:pStyle w:val="algorithm"/>
        <w:numPr>
          <w:ilvl w:val="0"/>
          <w:numId w:val="4"/>
        </w:numPr>
        <w:ind w:firstLineChars="0"/>
        <w:rPr>
          <w:rFonts w:hint="eastAsia"/>
        </w:rPr>
      </w:pPr>
      <m:oMath>
        <m:r>
          <w:rPr>
            <w:rFonts w:hint="eastAsia"/>
          </w:rPr>
          <m:t>Map</m:t>
        </m:r>
        <m:r>
          <m:rPr>
            <m:sty m:val="p"/>
          </m:rPr>
          <m:t>←</m:t>
        </m:r>
        <m:r>
          <m:t>CreateMap</m:t>
        </m:r>
        <m:r>
          <m:rPr>
            <m:sty m:val="p"/>
          </m:rPr>
          <m:t>()</m:t>
        </m:r>
        <m:r>
          <m:rPr>
            <m:nor/>
          </m:rPr>
          <m:t>/* Map grid to cell*/</m:t>
        </m:r>
      </m:oMath>
    </w:p>
    <w:p w:rsidR="00B95C02" w:rsidRPr="003E6797" w:rsidRDefault="00B95C02" w:rsidP="00A40B23">
      <w:pPr>
        <w:pStyle w:val="algorithm"/>
        <w:numPr>
          <w:ilvl w:val="0"/>
          <w:numId w:val="4"/>
        </w:numPr>
        <w:ind w:firstLineChars="0"/>
        <w:rPr>
          <w:rFonts w:hint="eastAsia"/>
        </w:rPr>
      </w:pPr>
      <m:oMath>
        <m:r>
          <m:rPr>
            <m:nor/>
          </m:rPr>
          <w:rPr>
            <w:b/>
          </w:rPr>
          <m:t>while</m:t>
        </m:r>
        <m:r>
          <m:rPr>
            <m:nor/>
          </m:rPr>
          <m:t xml:space="preserve"> </m:t>
        </m:r>
        <m:r>
          <m:t>NotEmpty</m:t>
        </m:r>
        <m:r>
          <m:rPr>
            <m:sty m:val="p"/>
          </m:rPr>
          <m:t>(</m:t>
        </m:r>
        <m:sSub>
          <m:sSubPr>
            <m:ctrlPr/>
          </m:sSubPr>
          <m:e>
            <m:r>
              <m:t>Q</m:t>
            </m:r>
          </m:e>
          <m:sub>
            <m:r>
              <m:t>grid</m:t>
            </m:r>
          </m:sub>
        </m:sSub>
        <m:r>
          <m:rPr>
            <m:sty m:val="p"/>
          </m:rPr>
          <m:t xml:space="preserve">) </m:t>
        </m:r>
        <m:r>
          <m:rPr>
            <m:nor/>
          </m:rPr>
          <w:rPr>
            <w:b/>
          </w:rPr>
          <m:t>do</m:t>
        </m:r>
      </m:oMath>
    </w:p>
    <w:p w:rsidR="00B95C02" w:rsidRPr="00D52B73" w:rsidRDefault="00B95C02" w:rsidP="00A40B23">
      <w:pPr>
        <w:pStyle w:val="algorithm"/>
        <w:numPr>
          <w:ilvl w:val="0"/>
          <w:numId w:val="4"/>
        </w:numPr>
        <w:ind w:firstLineChars="0"/>
        <w:rPr>
          <w:rFonts w:hint="eastAsia"/>
        </w:rPr>
      </w:pPr>
      <m:oMath>
        <m:r>
          <m:rPr>
            <m:sty m:val="p"/>
          </m:rPr>
          <m:t xml:space="preserve">       grid←Dequeue</m:t>
        </m:r>
        <m:d>
          <m:dPr>
            <m:ctrlPr/>
          </m:dPr>
          <m:e>
            <m:sSub>
              <m:sSubPr>
                <m:ctrlPr/>
              </m:sSubPr>
              <m:e>
                <m:r>
                  <m:t>Q</m:t>
                </m:r>
              </m:e>
              <m:sub>
                <m:r>
                  <m:t>grid</m:t>
                </m:r>
              </m:sub>
            </m:sSub>
          </m:e>
        </m:d>
      </m:oMath>
    </w:p>
    <w:p w:rsidR="00B95C02" w:rsidRPr="006A326E" w:rsidRDefault="00B95C02" w:rsidP="00A40B23">
      <w:pPr>
        <w:pStyle w:val="algorithm"/>
        <w:numPr>
          <w:ilvl w:val="0"/>
          <w:numId w:val="4"/>
        </w:numPr>
        <w:ind w:firstLineChars="0"/>
        <w:rPr>
          <w:rFonts w:hint="eastAsia"/>
        </w:rPr>
      </w:pPr>
      <m:oMath>
        <m:r>
          <m:rPr>
            <m:sty m:val="p"/>
          </m:rPr>
          <m:t xml:space="preserve">       </m:t>
        </m:r>
        <m:r>
          <m:t>Overlays</m:t>
        </m:r>
        <m:r>
          <m:rPr>
            <m:sty m:val="p"/>
          </m:rPr>
          <m:t>←</m:t>
        </m:r>
        <m:r>
          <m:t>Overlay</m:t>
        </m:r>
        <m:d>
          <m:dPr>
            <m:ctrlPr/>
          </m:dPr>
          <m:e>
            <m:r>
              <m:t>Tree</m:t>
            </m:r>
            <m:r>
              <m:rPr>
                <m:sty m:val="p"/>
              </m:rPr>
              <m:t>,</m:t>
            </m:r>
            <m:r>
              <m:t>grid</m:t>
            </m:r>
          </m:e>
        </m:d>
        <m:r>
          <m:rPr>
            <m:nor/>
          </m:rPr>
          <m:t>/* Find out cells that overlay the grid.*/</m:t>
        </m:r>
      </m:oMath>
    </w:p>
    <w:p w:rsidR="00B95C02" w:rsidRPr="00D52B73" w:rsidRDefault="00B95C02" w:rsidP="00A40B23">
      <w:pPr>
        <w:pStyle w:val="algorithm"/>
        <w:numPr>
          <w:ilvl w:val="0"/>
          <w:numId w:val="4"/>
        </w:numPr>
        <w:ind w:firstLineChars="0"/>
        <w:rPr>
          <w:rFonts w:hint="eastAsia"/>
        </w:rPr>
      </w:pPr>
      <m:oMath>
        <m:r>
          <m:rPr>
            <m:sty m:val="p"/>
          </m:rPr>
          <m:t xml:space="preserve">       </m:t>
        </m:r>
        <m:r>
          <m:t>MaxOverlay</m:t>
        </m:r>
        <m:r>
          <m:rPr>
            <m:sty m:val="p"/>
          </m:rPr>
          <m:t>←</m:t>
        </m:r>
        <m:r>
          <m:t>Max</m:t>
        </m:r>
        <m:r>
          <m:rPr>
            <m:sty m:val="p"/>
          </m:rPr>
          <m:t>(</m:t>
        </m:r>
        <m:r>
          <m:t>Overlays</m:t>
        </m:r>
        <m:r>
          <m:rPr>
            <m:sty m:val="p"/>
          </m:rPr>
          <m:t>)</m:t>
        </m:r>
        <m:r>
          <m:rPr>
            <m:nor/>
          </m:rPr>
          <m:t>/* Find out the max overlay.*/</m:t>
        </m:r>
      </m:oMath>
    </w:p>
    <w:p w:rsidR="00B95C02" w:rsidRPr="003E6797" w:rsidRDefault="00B95C02" w:rsidP="00A40B23">
      <w:pPr>
        <w:pStyle w:val="algorithm"/>
        <w:numPr>
          <w:ilvl w:val="0"/>
          <w:numId w:val="4"/>
        </w:numPr>
        <w:ind w:firstLineChars="0"/>
        <w:rPr>
          <w:rFonts w:hint="eastAsia"/>
        </w:rPr>
      </w:pPr>
      <m:oMath>
        <m:r>
          <m:rPr>
            <m:sty m:val="p"/>
          </m:rPr>
          <m:t xml:space="preserve">       </m:t>
        </m:r>
        <m:r>
          <m:rPr>
            <m:nor/>
          </m:rPr>
          <w:rPr>
            <w:b/>
          </w:rPr>
          <m:t>if</m:t>
        </m:r>
        <m:r>
          <m:rPr>
            <m:sty m:val="b"/>
          </m:rPr>
          <m:t xml:space="preserve"> </m:t>
        </m:r>
        <m:r>
          <m:rPr>
            <m:sty m:val="p"/>
          </m:rPr>
          <m:t xml:space="preserve"> </m:t>
        </m:r>
        <m:r>
          <m:t>Area</m:t>
        </m:r>
        <m:r>
          <m:rPr>
            <m:sty m:val="p"/>
          </m:rPr>
          <m:t>(</m:t>
        </m:r>
        <m:r>
          <m:t>MaxOverlay</m:t>
        </m:r>
        <m:r>
          <m:rPr>
            <m:sty m:val="p"/>
          </m:rPr>
          <m:t>)/</m:t>
        </m:r>
        <m:r>
          <m:t>Area</m:t>
        </m:r>
        <m:r>
          <m:rPr>
            <m:sty m:val="p"/>
          </m:rPr>
          <m:t>(</m:t>
        </m:r>
        <m:r>
          <m:t>grid</m:t>
        </m:r>
        <m:r>
          <m:rPr>
            <m:sty m:val="p"/>
          </m:rPr>
          <m:t xml:space="preserve">)&lt;0.9 </m:t>
        </m:r>
        <m:r>
          <m:rPr>
            <m:sty m:val="b"/>
          </m:rPr>
          <m:t>then</m:t>
        </m:r>
      </m:oMath>
    </w:p>
    <w:p w:rsidR="00B95C02" w:rsidRPr="003E6797" w:rsidRDefault="00B95C02" w:rsidP="00A40B23">
      <w:pPr>
        <w:pStyle w:val="algorithm"/>
        <w:numPr>
          <w:ilvl w:val="0"/>
          <w:numId w:val="4"/>
        </w:numPr>
        <w:ind w:firstLineChars="0"/>
        <w:rPr>
          <w:rFonts w:hint="eastAsia"/>
        </w:rPr>
      </w:pPr>
      <m:oMath>
        <m:r>
          <m:rPr>
            <m:sty m:val="p"/>
          </m:rPr>
          <m:t xml:space="preserve">                 </m:t>
        </m:r>
        <m:r>
          <m:rPr>
            <m:nor/>
          </m:rPr>
          <m:t>/* Quarter the grid since it not meet requirement.*/</m:t>
        </m:r>
      </m:oMath>
    </w:p>
    <w:p w:rsidR="00B95C02" w:rsidRPr="009942D6" w:rsidRDefault="00B95C02" w:rsidP="00A40B23">
      <w:pPr>
        <w:pStyle w:val="algorithm"/>
        <w:numPr>
          <w:ilvl w:val="0"/>
          <w:numId w:val="4"/>
        </w:numPr>
        <w:ind w:firstLineChars="0"/>
        <w:rPr>
          <w:rFonts w:hint="eastAsia"/>
        </w:rPr>
      </w:pPr>
      <m:oMath>
        <m:r>
          <m:rPr>
            <m:sty m:val="p"/>
          </m:rPr>
          <m:t xml:space="preserve">                 </m:t>
        </m:r>
        <m:sSub>
          <m:sSubPr>
            <m:ctrlPr/>
          </m:sSubPr>
          <m:e>
            <m:r>
              <m:t>Sub</m:t>
            </m:r>
          </m:e>
          <m:sub>
            <m:r>
              <m:t>grids</m:t>
            </m:r>
          </m:sub>
        </m:sSub>
        <m:r>
          <m:rPr>
            <m:sty m:val="p"/>
          </m:rPr>
          <m:t>←</m:t>
        </m:r>
        <m:r>
          <m:t>Quarter</m:t>
        </m:r>
        <m:d>
          <m:dPr>
            <m:ctrlPr/>
          </m:dPr>
          <m:e>
            <m:r>
              <m:t>grid</m:t>
            </m:r>
          </m:e>
        </m:d>
      </m:oMath>
    </w:p>
    <w:p w:rsidR="00B95C02" w:rsidRPr="003E6797" w:rsidRDefault="00B95C02" w:rsidP="00A40B23">
      <w:pPr>
        <w:pStyle w:val="algorithm"/>
        <w:numPr>
          <w:ilvl w:val="0"/>
          <w:numId w:val="4"/>
        </w:numPr>
        <w:ind w:firstLineChars="0"/>
        <w:rPr>
          <w:rFonts w:hint="eastAsia"/>
        </w:rPr>
      </w:pPr>
      <m:oMath>
        <m:r>
          <m:rPr>
            <m:sty m:val="p"/>
          </m:rPr>
          <m:t xml:space="preserve">                 </m:t>
        </m:r>
        <m:r>
          <m:rPr>
            <m:nor/>
          </m:rPr>
          <w:rPr>
            <w:b/>
          </w:rPr>
          <m:t>for each</m:t>
        </m:r>
        <m:r>
          <m:rPr>
            <m:sty m:val="p"/>
          </m:rPr>
          <m:t xml:space="preserve"> </m:t>
        </m:r>
        <m:r>
          <m:t>sub</m:t>
        </m:r>
        <m:r>
          <m:rPr>
            <m:sty m:val="p"/>
          </m:rPr>
          <m:t>∈</m:t>
        </m:r>
        <m:sSub>
          <m:sSubPr>
            <m:ctrlPr/>
          </m:sSubPr>
          <m:e>
            <m:r>
              <m:t>Sub</m:t>
            </m:r>
          </m:e>
          <m:sub>
            <m:r>
              <m:t>grids</m:t>
            </m:r>
          </m:sub>
        </m:sSub>
        <m:r>
          <m:rPr>
            <m:sty m:val="b"/>
          </m:rPr>
          <m:t xml:space="preserve"> </m:t>
        </m:r>
        <m:r>
          <m:rPr>
            <m:nor/>
          </m:rPr>
          <w:rPr>
            <w:b/>
          </w:rPr>
          <m:t>do</m:t>
        </m:r>
      </m:oMath>
    </w:p>
    <w:p w:rsidR="00B95C02" w:rsidRPr="00D52B73" w:rsidRDefault="00B95C02" w:rsidP="00A40B23">
      <w:pPr>
        <w:pStyle w:val="algorithm"/>
        <w:numPr>
          <w:ilvl w:val="0"/>
          <w:numId w:val="4"/>
        </w:numPr>
        <w:ind w:firstLineChars="0"/>
        <w:rPr>
          <w:rFonts w:hint="eastAsia"/>
        </w:rPr>
      </w:pPr>
      <m:oMath>
        <m:r>
          <m:rPr>
            <m:sty m:val="p"/>
          </m:rPr>
          <m:t xml:space="preserve">                           </m:t>
        </m:r>
        <m:r>
          <m:t>Enqueue</m:t>
        </m:r>
        <m:r>
          <m:rPr>
            <m:sty m:val="p"/>
          </m:rPr>
          <m:t>(</m:t>
        </m:r>
        <m:sSub>
          <m:sSubPr>
            <m:ctrlPr/>
          </m:sSubPr>
          <m:e>
            <m:r>
              <m:t>Q</m:t>
            </m:r>
          </m:e>
          <m:sub>
            <m:r>
              <m:t>grid</m:t>
            </m:r>
          </m:sub>
        </m:sSub>
        <m:r>
          <m:rPr>
            <m:sty m:val="p"/>
          </m:rPr>
          <m:t>,</m:t>
        </m:r>
        <m:r>
          <m:t>sub</m:t>
        </m:r>
        <m:r>
          <m:rPr>
            <m:sty m:val="p"/>
          </m:rPr>
          <m:t>)</m:t>
        </m:r>
      </m:oMath>
    </w:p>
    <w:p w:rsidR="00B95C02" w:rsidRPr="003E6797" w:rsidRDefault="00B95C02" w:rsidP="00A40B23">
      <w:pPr>
        <w:pStyle w:val="algorithm"/>
        <w:numPr>
          <w:ilvl w:val="0"/>
          <w:numId w:val="4"/>
        </w:numPr>
        <w:ind w:firstLineChars="0"/>
        <w:rPr>
          <w:rFonts w:hint="eastAsia"/>
        </w:rPr>
      </w:pPr>
      <m:oMath>
        <m:r>
          <m:rPr>
            <m:sty m:val="p"/>
          </m:rPr>
          <m:t xml:space="preserve">         </m:t>
        </m:r>
        <m:r>
          <m:rPr>
            <m:sty m:val="b"/>
          </m:rPr>
          <m:t>else</m:t>
        </m:r>
      </m:oMath>
    </w:p>
    <w:p w:rsidR="00B95C02" w:rsidRPr="00367C25" w:rsidRDefault="00B95C02" w:rsidP="00A40B23">
      <w:pPr>
        <w:pStyle w:val="algorithm"/>
        <w:numPr>
          <w:ilvl w:val="0"/>
          <w:numId w:val="4"/>
        </w:numPr>
        <w:ind w:firstLineChars="0"/>
        <w:rPr>
          <w:rFonts w:hint="eastAsia"/>
        </w:rPr>
      </w:pPr>
      <m:oMath>
        <m:r>
          <m:rPr>
            <m:sty m:val="p"/>
          </m:rPr>
          <m:t xml:space="preserve">                 </m:t>
        </m:r>
        <m:r>
          <m:t>Add</m:t>
        </m:r>
        <m:r>
          <m:rPr>
            <m:sty m:val="p"/>
          </m:rPr>
          <m:t>(</m:t>
        </m:r>
        <m:r>
          <w:rPr>
            <w:rFonts w:hint="eastAsia"/>
          </w:rPr>
          <m:t>Map</m:t>
        </m:r>
        <m:r>
          <m:rPr>
            <m:sty m:val="p"/>
          </m:rPr>
          <m:t>,</m:t>
        </m:r>
        <m:r>
          <m:t>grid</m:t>
        </m:r>
        <m:r>
          <m:rPr>
            <m:sty m:val="p"/>
          </m:rPr>
          <m:t>,</m:t>
        </m:r>
        <m:r>
          <m:t>MaxOverlay</m:t>
        </m:r>
        <m:r>
          <m:rPr>
            <m:sty m:val="p"/>
          </m:rPr>
          <m:t>)</m:t>
        </m:r>
      </m:oMath>
    </w:p>
    <w:p w:rsidR="00B95C02" w:rsidRPr="003E6797" w:rsidRDefault="00B95C02" w:rsidP="00A40B23">
      <w:pPr>
        <w:pStyle w:val="algorithm"/>
        <w:numPr>
          <w:ilvl w:val="0"/>
          <w:numId w:val="4"/>
        </w:numPr>
        <w:ind w:firstLineChars="0"/>
        <w:rPr>
          <w:rFonts w:hint="eastAsia"/>
        </w:rPr>
      </w:pPr>
      <m:oMath>
        <m:r>
          <m:t>Store</m:t>
        </m:r>
        <m:r>
          <m:rPr>
            <m:sty m:val="p"/>
          </m:rPr>
          <m:t>(</m:t>
        </m:r>
        <m:r>
          <m:t>Map</m:t>
        </m:r>
        <m:r>
          <m:rPr>
            <m:sty m:val="p"/>
          </m:rPr>
          <m:t>)</m:t>
        </m:r>
        <m:r>
          <m:rPr>
            <m:nor/>
          </m:rPr>
          <m:t>/* Store down so can load from disk next time.*/</m:t>
        </m:r>
      </m:oMath>
    </w:p>
    <w:p w:rsidR="00B95C02" w:rsidRDefault="00B95C02" w:rsidP="00A40B23">
      <w:pPr>
        <w:pStyle w:val="algorithm"/>
        <w:numPr>
          <w:ilvl w:val="0"/>
          <w:numId w:val="4"/>
        </w:numPr>
        <w:ind w:firstLineChars="0"/>
        <w:rPr>
          <w:rFonts w:hint="eastAsia"/>
          <w:i/>
        </w:rPr>
      </w:pPr>
      <m:oMath>
        <m:r>
          <m:rPr>
            <m:sty m:val="b"/>
          </m:rPr>
          <m:t>return</m:t>
        </m:r>
        <m:r>
          <m:rPr>
            <m:sty m:val="p"/>
          </m:rPr>
          <m:t xml:space="preserve"> </m:t>
        </m:r>
        <m:r>
          <m:t>Map</m:t>
        </m:r>
      </m:oMath>
    </w:p>
    <w:p w:rsidR="00B95C02" w:rsidRDefault="00B95C02" w:rsidP="00A40B23">
      <w:pPr>
        <w:pStyle w:val="3"/>
      </w:pPr>
      <w:r>
        <w:rPr>
          <w:rFonts w:hint="eastAsia"/>
        </w:rPr>
        <w:t>3.4</w:t>
      </w:r>
      <w:r>
        <w:t>.2</w:t>
      </w:r>
      <w:r w:rsidRPr="00F07309">
        <w:rPr>
          <w:rFonts w:hint="eastAsia"/>
        </w:rPr>
        <w:t>数据更新算法</w:t>
      </w:r>
    </w:p>
    <w:p w:rsidR="00B95C02" w:rsidRDefault="00B95C02" w:rsidP="00A40B23">
      <w:r>
        <w:rPr>
          <w:rFonts w:hint="eastAsia"/>
        </w:rPr>
        <w:t>给定数据记录</w:t>
      </w:r>
      <m:oMath>
        <m:r>
          <w:rPr>
            <w:rFonts w:ascii="Cambria Math" w:hAnsi="Cambria Math" w:hint="eastAsia"/>
          </w:rPr>
          <m:t>LOC=</m:t>
        </m:r>
        <m:r>
          <w:rPr>
            <w:rFonts w:ascii="Cambria Math" w:hAnsi="Cambria Math"/>
          </w:rPr>
          <m:t>{p|p=(id,</m:t>
        </m:r>
        <m:r>
          <w:rPr>
            <w:rFonts w:ascii="Cambria Math" w:hAnsi="Cambria Math" w:hint="eastAsia"/>
          </w:rPr>
          <m:t>x</m:t>
        </m:r>
        <m:r>
          <w:rPr>
            <w:rFonts w:ascii="Cambria Math" w:hAnsi="Cambria Math"/>
          </w:rPr>
          <m:t>,y,t)}</m:t>
        </m:r>
      </m:oMath>
      <w:r>
        <w:t>,</w:t>
      </w:r>
      <w:r>
        <w:t>首先根据</w:t>
      </w:r>
      <m:oMath>
        <m:r>
          <m:rPr>
            <m:sty m:val="p"/>
          </m:rPr>
          <w:rPr>
            <w:rFonts w:ascii="Cambria Math" w:hAnsi="Cambria Math" w:hint="eastAsia"/>
          </w:rPr>
          <m:t>(</m:t>
        </m:r>
        <m:r>
          <w:rPr>
            <w:rFonts w:ascii="Cambria Math" w:hAnsi="Cambria Math" w:hint="eastAsia"/>
          </w:rPr>
          <m:t>x</m:t>
        </m:r>
        <m:r>
          <w:rPr>
            <w:rFonts w:ascii="Cambria Math" w:hAnsi="Cambria Math"/>
          </w:rPr>
          <m:t>,y)</m:t>
        </m:r>
      </m:oMath>
      <w:r>
        <w:rPr>
          <w:rFonts w:hint="eastAsia"/>
        </w:rPr>
        <w:t>得到该定位记录落入的</w:t>
      </w:r>
      <w:r>
        <w:rPr>
          <w:rFonts w:hint="eastAsia"/>
        </w:rPr>
        <w:t>Grid</w:t>
      </w:r>
      <w:r>
        <w:t>,</w:t>
      </w:r>
      <w:r>
        <w:t>根</w:t>
      </w:r>
      <w:r>
        <w:rPr>
          <w:rFonts w:hint="eastAsia"/>
        </w:rPr>
        <w:t>的</w:t>
      </w:r>
      <w:r>
        <w:t>G</w:t>
      </w:r>
      <w:r>
        <w:rPr>
          <w:rFonts w:hint="eastAsia"/>
        </w:rPr>
        <w:t>rid</w:t>
      </w:r>
      <m:oMath>
        <m:r>
          <m:rPr>
            <m:sty m:val="p"/>
          </m:rPr>
          <w:rPr>
            <w:rFonts w:ascii="Cambria Math" w:hAnsi="Cambria Math"/>
          </w:rPr>
          <m:t>→</m:t>
        </m:r>
      </m:oMath>
      <w:r>
        <w:t>C</w:t>
      </w:r>
      <w:r>
        <w:rPr>
          <w:rFonts w:hint="eastAsia"/>
        </w:rPr>
        <w:t>ell</w:t>
      </w:r>
      <w:r>
        <w:rPr>
          <w:rFonts w:hint="eastAsia"/>
        </w:rPr>
        <w:t>的映射关系可以得出该记录所处的室内单元，然后可根据公式</w:t>
      </w:r>
      <w:r>
        <w:rPr>
          <w:rFonts w:hint="eastAsia"/>
        </w:rPr>
        <w:t>(</w:t>
      </w:r>
      <w:r>
        <w:t>6)</w:t>
      </w:r>
      <w:r>
        <w:rPr>
          <w:rFonts w:hint="eastAsia"/>
        </w:rPr>
        <w:t>、</w:t>
      </w:r>
      <w:r>
        <w:t>公式</w:t>
      </w:r>
      <w:r>
        <w:t>(7)</w:t>
      </w:r>
      <w:r>
        <w:rPr>
          <w:rFonts w:hint="eastAsia"/>
        </w:rPr>
        <w:t>即可</w:t>
      </w:r>
      <w:r>
        <w:t>计算出该对象</w:t>
      </w:r>
      <w:r>
        <w:t>RowKey</w:t>
      </w:r>
      <w:r>
        <w:t>和对应的轨迹索引</w:t>
      </w:r>
      <w:r>
        <w:t>MacIdxRowkey</w:t>
      </w:r>
      <w:r>
        <w:rPr>
          <w:rFonts w:hint="eastAsia"/>
        </w:rPr>
        <w:t>作为</w:t>
      </w:r>
      <w:r>
        <w:rPr>
          <w:rFonts w:hint="eastAsia"/>
        </w:rPr>
        <w:t>HBase</w:t>
      </w:r>
      <w:r>
        <w:rPr>
          <w:rFonts w:hint="eastAsia"/>
        </w:rPr>
        <w:t>行健更新数据，过程如算法</w:t>
      </w:r>
      <w:r>
        <w:rPr>
          <w:rFonts w:hint="eastAsia"/>
        </w:rPr>
        <w:t>2</w:t>
      </w:r>
      <w:r>
        <w:rPr>
          <w:rFonts w:hint="eastAsia"/>
        </w:rPr>
        <w:t>所述。</w:t>
      </w:r>
    </w:p>
    <w:p w:rsidR="00B95C02" w:rsidRPr="00F11CFF" w:rsidRDefault="00B95C02" w:rsidP="00A40B23">
      <w:pPr>
        <w:pStyle w:val="algorithm"/>
        <w:rPr>
          <w:rFonts w:hint="eastAsia"/>
        </w:rPr>
      </w:pPr>
      <m:oMathPara>
        <m:oMathParaPr>
          <m:jc m:val="left"/>
        </m:oMathParaPr>
        <m:oMath>
          <m:r>
            <m:rPr>
              <m:nor/>
            </m:rPr>
            <w:rPr>
              <w:b/>
            </w:rPr>
            <m:t xml:space="preserve">Algorithm 2 </m:t>
          </m:r>
          <m:r>
            <m:rPr>
              <m:nor/>
            </m:rPr>
            <m:t xml:space="preserve"> Insert a record into database</m:t>
          </m:r>
        </m:oMath>
      </m:oMathPara>
    </w:p>
    <w:p w:rsidR="00B95C02" w:rsidRPr="0063716F" w:rsidRDefault="00B95C02" w:rsidP="00A40B23">
      <w:pPr>
        <w:pStyle w:val="algorithm"/>
        <w:numPr>
          <w:ilvl w:val="0"/>
          <w:numId w:val="1"/>
        </w:numPr>
        <w:ind w:firstLineChars="0"/>
        <w:rPr>
          <w:rFonts w:asciiTheme="minorHAnsi" w:hAnsiTheme="minorHAnsi"/>
        </w:rPr>
      </w:pPr>
      <m:oMath>
        <m:r>
          <m:rPr>
            <m:nor/>
          </m:rPr>
          <m:t>/*</m:t>
        </m:r>
        <m:r>
          <m:rPr>
            <m:nor/>
          </m:rPr>
          <w:rPr>
            <w:b/>
          </w:rPr>
          <m:t>Parameters</m:t>
        </m:r>
        <m:r>
          <m:rPr>
            <m:nor/>
          </m:rPr>
          <w:rPr>
            <w:rFonts w:hint="eastAsia"/>
          </w:rPr>
          <m:t>:</m:t>
        </m:r>
        <m:r>
          <m:rPr>
            <m:nor/>
          </m:rPr>
          <m:t xml:space="preserve"> record*/</m:t>
        </m:r>
      </m:oMath>
    </w:p>
    <w:p w:rsidR="00B95C02" w:rsidRPr="0063716F" w:rsidRDefault="00B95C02" w:rsidP="00A40B23">
      <w:pPr>
        <w:pStyle w:val="algorithm"/>
        <w:numPr>
          <w:ilvl w:val="0"/>
          <w:numId w:val="1"/>
        </w:numPr>
        <w:ind w:firstLineChars="0"/>
        <w:rPr>
          <w:rFonts w:asciiTheme="minorHAnsi" w:hAnsiTheme="minorHAnsi"/>
        </w:rPr>
      </w:pPr>
      <m:oMath>
        <m:r>
          <m:t>location</m:t>
        </m:r>
        <m:r>
          <m:rPr>
            <m:sty m:val="p"/>
          </m:rPr>
          <m:t xml:space="preserve">, </m:t>
        </m:r>
        <m:r>
          <m:t>timestamp</m:t>
        </m:r>
        <m:r>
          <m:rPr>
            <m:sty m:val="p"/>
          </m:rPr>
          <m:t xml:space="preserve">, </m:t>
        </m:r>
        <m:r>
          <m:t>mac</m:t>
        </m:r>
        <m:r>
          <m:rPr>
            <m:sty m:val="p"/>
          </m:rPr>
          <m:t>,</m:t>
        </m:r>
        <m:r>
          <m:t>floor</m:t>
        </m:r>
        <m:r>
          <m:rPr>
            <m:sty m:val="p"/>
          </m:rPr>
          <m:t xml:space="preserve"> ←</m:t>
        </m:r>
        <m:r>
          <m:t>record</m:t>
        </m:r>
      </m:oMath>
    </w:p>
    <w:p w:rsidR="00B95C02" w:rsidRPr="0063716F" w:rsidRDefault="00A3330C" w:rsidP="00A40B23">
      <w:pPr>
        <w:pStyle w:val="algorithm"/>
        <w:numPr>
          <w:ilvl w:val="0"/>
          <w:numId w:val="1"/>
        </w:numPr>
        <w:ind w:firstLineChars="0"/>
        <w:rPr>
          <w:rFonts w:asciiTheme="minorHAnsi" w:hAnsiTheme="minorHAnsi"/>
        </w:rPr>
      </w:pPr>
      <m:oMath>
        <m:sSub>
          <m:sSubPr>
            <m:ctrlPr/>
          </m:sSubPr>
          <m:e>
            <m:r>
              <m:t>Grid</m:t>
            </m:r>
          </m:e>
          <m:sub>
            <m:r>
              <m:t>floor</m:t>
            </m:r>
          </m:sub>
        </m:sSub>
        <m:r>
          <m:rPr>
            <m:sty m:val="p"/>
          </m:rPr>
          <m:t>←</m:t>
        </m:r>
        <m:r>
          <m:t>GetGrid</m:t>
        </m:r>
        <m:d>
          <m:dPr>
            <m:ctrlPr/>
          </m:dPr>
          <m:e>
            <m:r>
              <m:t>floor</m:t>
            </m:r>
          </m:e>
        </m:d>
        <m:r>
          <m:rPr>
            <m:nor/>
          </m:rPr>
          <m:t xml:space="preserve"> /* Get Grid of floor. */</m:t>
        </m:r>
      </m:oMath>
    </w:p>
    <w:p w:rsidR="00B95C02" w:rsidRPr="0063716F" w:rsidRDefault="00B95C02" w:rsidP="00A40B23">
      <w:pPr>
        <w:pStyle w:val="algorithm"/>
        <w:numPr>
          <w:ilvl w:val="0"/>
          <w:numId w:val="1"/>
        </w:numPr>
        <w:ind w:firstLineChars="0"/>
        <w:rPr>
          <w:rFonts w:asciiTheme="minorHAnsi" w:hAnsiTheme="minorHAnsi"/>
        </w:rPr>
      </w:pPr>
      <m:oMath>
        <m:r>
          <m:t>gird←Drop</m:t>
        </m:r>
        <m:d>
          <m:dPr>
            <m:ctrlPr/>
          </m:dPr>
          <m:e>
            <m:sSub>
              <m:sSubPr>
                <m:ctrlPr/>
              </m:sSubPr>
              <m:e>
                <m:r>
                  <m:t>Grid</m:t>
                </m:r>
              </m:e>
              <m:sub>
                <m:r>
                  <m:t>floor</m:t>
                </m:r>
              </m:sub>
            </m:sSub>
            <m:r>
              <m:t>,location</m:t>
            </m:r>
          </m:e>
        </m:d>
        <m:r>
          <m:rPr>
            <m:nor/>
          </m:rPr>
          <m:t xml:space="preserve"> /* Calculate which grid the location drops in. */ </m:t>
        </m:r>
      </m:oMath>
    </w:p>
    <w:p w:rsidR="00B95C02" w:rsidRPr="0063716F" w:rsidRDefault="00B95C02" w:rsidP="00A40B23">
      <w:pPr>
        <w:pStyle w:val="algorithm"/>
        <w:numPr>
          <w:ilvl w:val="0"/>
          <w:numId w:val="1"/>
        </w:numPr>
        <w:ind w:firstLineChars="0"/>
        <w:rPr>
          <w:rFonts w:asciiTheme="minorHAnsi" w:hAnsiTheme="minorHAnsi"/>
        </w:rPr>
      </w:pPr>
      <m:oMath>
        <m:r>
          <m:t>cell←MapGrid2Cell</m:t>
        </m:r>
        <m:d>
          <m:dPr>
            <m:ctrlPr/>
          </m:dPr>
          <m:e>
            <m:r>
              <m:t>grid</m:t>
            </m:r>
          </m:e>
        </m:d>
        <m:r>
          <m:rPr>
            <m:nor/>
          </m:rPr>
          <m:t xml:space="preserve"> /* Find out the cell mapping to grid. */</m:t>
        </m:r>
      </m:oMath>
    </w:p>
    <w:p w:rsidR="00B95C02" w:rsidRPr="0063716F" w:rsidRDefault="00B95C02" w:rsidP="00A40B23">
      <w:pPr>
        <w:pStyle w:val="algorithm"/>
        <w:numPr>
          <w:ilvl w:val="0"/>
          <w:numId w:val="1"/>
        </w:numPr>
        <w:ind w:firstLineChars="0"/>
        <w:rPr>
          <w:rFonts w:asciiTheme="minorHAnsi" w:hAnsiTheme="minorHAnsi"/>
        </w:rPr>
      </w:pPr>
      <m:oMath>
        <m:r>
          <m:t>rowKey</m:t>
        </m:r>
        <m:r>
          <m:rPr>
            <m:sty m:val="p"/>
          </m:rPr>
          <m:t>←</m:t>
        </m:r>
        <m:r>
          <m:t>cell</m:t>
        </m:r>
        <m:r>
          <m:rPr>
            <m:sty m:val="p"/>
          </m:rPr>
          <m:t>.</m:t>
        </m:r>
        <m:r>
          <m:t>id</m:t>
        </m:r>
        <m:r>
          <m:rPr>
            <m:sty m:val="p"/>
          </m:rPr>
          <m:t>+</m:t>
        </m:r>
        <m:r>
          <m:t>timestamp</m:t>
        </m:r>
        <m:r>
          <m:rPr>
            <m:sty m:val="p"/>
          </m:rPr>
          <w:rPr>
            <w:rFonts w:hint="eastAsia"/>
          </w:rPr>
          <m:t>+</m:t>
        </m:r>
        <m:r>
          <m:t>mac</m:t>
        </m:r>
        <m:r>
          <m:rPr>
            <m:nor/>
          </m:rPr>
          <m:t xml:space="preserve"> /* Generate RowKey of original data. */</m:t>
        </m:r>
      </m:oMath>
    </w:p>
    <w:p w:rsidR="00B95C02" w:rsidRPr="0063716F" w:rsidRDefault="00B95C02" w:rsidP="00A40B23">
      <w:pPr>
        <w:pStyle w:val="algorithm"/>
        <w:numPr>
          <w:ilvl w:val="0"/>
          <w:numId w:val="1"/>
        </w:numPr>
        <w:ind w:firstLineChars="0"/>
        <w:rPr>
          <w:rFonts w:asciiTheme="minorHAnsi" w:hAnsiTheme="minorHAnsi"/>
        </w:rPr>
      </w:pPr>
      <m:oMath>
        <m:r>
          <m:t>macIdxKey</m:t>
        </m:r>
        <m:r>
          <m:rPr>
            <m:sty m:val="p"/>
          </m:rPr>
          <m:t>←</m:t>
        </m:r>
        <m:r>
          <m:t>mac</m:t>
        </m:r>
        <m:r>
          <m:rPr>
            <m:sty m:val="p"/>
          </m:rPr>
          <m:t>+</m:t>
        </m:r>
        <m:r>
          <m:t>timestamp</m:t>
        </m:r>
        <m:r>
          <m:rPr>
            <m:sty m:val="p"/>
          </m:rPr>
          <m:t>+</m:t>
        </m:r>
        <m:r>
          <m:t>cell</m:t>
        </m:r>
        <m:r>
          <m:rPr>
            <m:sty m:val="p"/>
          </m:rPr>
          <m:t>.</m:t>
        </m:r>
        <m:r>
          <m:t>id</m:t>
        </m:r>
      </m:oMath>
    </w:p>
    <w:p w:rsidR="00B95C02" w:rsidRPr="0063716F" w:rsidRDefault="00B95C02" w:rsidP="00A40B23">
      <w:pPr>
        <w:pStyle w:val="algorithm"/>
        <w:numPr>
          <w:ilvl w:val="0"/>
          <w:numId w:val="1"/>
        </w:numPr>
        <w:ind w:firstLineChars="0"/>
        <w:rPr>
          <w:rFonts w:asciiTheme="minorHAnsi" w:hAnsiTheme="minorHAnsi"/>
        </w:rPr>
      </w:pPr>
      <m:oMath>
        <m:r>
          <m:rPr>
            <m:nor/>
          </m:rPr>
          <m:t>/* Generate RowKey of original trajectory index. */</m:t>
        </m:r>
      </m:oMath>
    </w:p>
    <w:p w:rsidR="00B95C02" w:rsidRPr="0063716F" w:rsidRDefault="00B95C02" w:rsidP="00A40B23">
      <w:pPr>
        <w:pStyle w:val="algorithm"/>
        <w:numPr>
          <w:ilvl w:val="0"/>
          <w:numId w:val="1"/>
        </w:numPr>
        <w:ind w:firstLineChars="0"/>
        <w:rPr>
          <w:rFonts w:asciiTheme="minorHAnsi" w:hAnsiTheme="minorHAnsi"/>
        </w:rPr>
      </w:pPr>
      <m:oMath>
        <m:r>
          <m:t>PutOriginal</m:t>
        </m:r>
        <m:d>
          <m:dPr>
            <m:ctrlPr/>
          </m:dPr>
          <m:e>
            <m:r>
              <m:t>rowKey</m:t>
            </m:r>
            <m:r>
              <m:rPr>
                <m:sty m:val="p"/>
              </m:rPr>
              <m:t>,</m:t>
            </m:r>
            <m:r>
              <m:t>record</m:t>
            </m:r>
          </m:e>
        </m:d>
      </m:oMath>
    </w:p>
    <w:p w:rsidR="00B95C02" w:rsidRPr="0063716F" w:rsidRDefault="00B95C02" w:rsidP="00A40B23">
      <w:pPr>
        <w:pStyle w:val="algorithm"/>
        <w:numPr>
          <w:ilvl w:val="0"/>
          <w:numId w:val="1"/>
        </w:numPr>
        <w:ind w:firstLineChars="0"/>
        <w:rPr>
          <w:rFonts w:asciiTheme="minorHAnsi" w:hAnsiTheme="minorHAnsi"/>
        </w:rPr>
      </w:pPr>
      <m:oMath>
        <m:r>
          <w:lastRenderedPageBreak/>
          <m:t>PutMacIdx</m:t>
        </m:r>
        <m:d>
          <m:dPr>
            <m:ctrlPr/>
          </m:dPr>
          <m:e>
            <m:r>
              <m:t>macIdxKey</m:t>
            </m:r>
            <m:r>
              <m:rPr>
                <m:sty m:val="p"/>
              </m:rPr>
              <m:t>,</m:t>
            </m:r>
            <m:r>
              <m:t>NULL</m:t>
            </m:r>
          </m:e>
        </m:d>
        <m:r>
          <m:rPr>
            <m:nor/>
          </m:rPr>
          <m:t xml:space="preserve"> </m:t>
        </m:r>
        <m:r>
          <m:rPr>
            <m:nor/>
          </m:rPr>
          <w:rPr>
            <w:rFonts w:hint="eastAsia"/>
          </w:rPr>
          <m:t>/*No need</m:t>
        </m:r>
        <m:r>
          <m:rPr>
            <m:nor/>
          </m:rPr>
          <m:t xml:space="preserve"> real</m:t>
        </m:r>
        <m:r>
          <m:rPr>
            <m:nor/>
          </m:rPr>
          <w:rPr>
            <w:rFonts w:hint="eastAsia"/>
          </w:rPr>
          <m:t xml:space="preserve"> data in mac_idx table*/</m:t>
        </m:r>
      </m:oMath>
    </w:p>
    <w:p w:rsidR="00B95C02" w:rsidRDefault="00B95C02" w:rsidP="00A40B23">
      <w:pPr>
        <w:pStyle w:val="3"/>
      </w:pPr>
      <w:r>
        <w:rPr>
          <w:rFonts w:hint="eastAsia"/>
        </w:rPr>
        <w:t>3.</w:t>
      </w:r>
      <w:r>
        <w:t>4.3</w:t>
      </w:r>
      <w:r>
        <w:rPr>
          <w:rFonts w:hint="eastAsia"/>
        </w:rPr>
        <w:t>语义时空</w:t>
      </w:r>
      <w:r>
        <w:t>范围查询算法</w:t>
      </w:r>
    </w:p>
    <w:p w:rsidR="00B95C02" w:rsidRDefault="00B95C02" w:rsidP="00A40B23">
      <w:r>
        <w:rPr>
          <w:rFonts w:hint="eastAsia"/>
        </w:rPr>
        <w:t>语义时空</w:t>
      </w:r>
      <w:r>
        <w:t>范围查询可以</w:t>
      </w:r>
      <w:r>
        <w:rPr>
          <w:rFonts w:hint="eastAsia"/>
        </w:rPr>
        <w:t>用来</w:t>
      </w:r>
      <w:r>
        <w:t>检索该单元的总访问量</w:t>
      </w:r>
      <w:r>
        <w:rPr>
          <w:rFonts w:hint="eastAsia"/>
        </w:rPr>
        <w:t>、平均访问量、移动对象密度等信息，可以用来预计客流量、人员控制等。该查询</w:t>
      </w:r>
      <w:r>
        <w:t>需要输入三个参数</w:t>
      </w:r>
      <w:r>
        <w:rPr>
          <w:rFonts w:hint="eastAsia"/>
        </w:rPr>
        <w:t>，</w:t>
      </w:r>
      <w:r>
        <w:t>分别为语义单元</w:t>
      </w:r>
      <w:r>
        <w:rPr>
          <w:rFonts w:hint="eastAsia"/>
        </w:rPr>
        <w:t>，</w:t>
      </w:r>
      <w:r>
        <w:t>开始时间和结束时间</w:t>
      </w:r>
      <w:r>
        <w:rPr>
          <w:rFonts w:hint="eastAsia"/>
        </w:rPr>
        <w:t>，再根据过滤规则</w:t>
      </w:r>
      <w:r>
        <w:t>进行数据检索</w:t>
      </w:r>
      <w:r>
        <w:rPr>
          <w:rFonts w:hint="eastAsia"/>
        </w:rPr>
        <w:t>，</w:t>
      </w:r>
      <w:r>
        <w:t>得</w:t>
      </w:r>
      <w:r>
        <w:rPr>
          <w:rFonts w:hint="eastAsia"/>
        </w:rPr>
        <w:t>到检索结果后进行集合操作，最后返回该集合，整个过程如算法</w:t>
      </w:r>
      <w:r>
        <w:rPr>
          <w:rFonts w:hint="eastAsia"/>
        </w:rPr>
        <w:t>3</w:t>
      </w:r>
      <w:r>
        <w:rPr>
          <w:rFonts w:hint="eastAsia"/>
        </w:rPr>
        <w:t>所述。</w:t>
      </w:r>
    </w:p>
    <w:p w:rsidR="00B95C02" w:rsidRPr="00597DF0" w:rsidRDefault="00B95C02" w:rsidP="00A40B23">
      <w:pPr>
        <w:pStyle w:val="algorithm"/>
        <w:rPr>
          <w:rFonts w:hint="eastAsia"/>
        </w:rPr>
      </w:pPr>
      <m:oMathPara>
        <m:oMathParaPr>
          <m:jc m:val="left"/>
        </m:oMathParaPr>
        <m:oMath>
          <m:r>
            <m:rPr>
              <m:nor/>
            </m:rPr>
            <w:rPr>
              <w:rFonts w:hint="eastAsia"/>
              <w:b/>
            </w:rPr>
            <m:t>Algor</m:t>
          </m:r>
          <m:r>
            <m:rPr>
              <m:nor/>
            </m:rPr>
            <w:rPr>
              <w:b/>
            </w:rPr>
            <m:t>ithm 3</m:t>
          </m:r>
          <m:r>
            <m:rPr>
              <m:nor/>
            </m:rPr>
            <m:t xml:space="preserve"> </m:t>
          </m:r>
          <m:r>
            <m:rPr>
              <m:nor/>
            </m:rPr>
            <w:rPr>
              <w:rFonts w:hint="eastAsia"/>
            </w:rPr>
            <m:t>Sema</m:t>
          </m:r>
          <m:r>
            <m:rPr>
              <m:nor/>
            </m:rPr>
            <m:t>ntic spatio-temroery range query</m:t>
          </m:r>
        </m:oMath>
      </m:oMathPara>
    </w:p>
    <w:p w:rsidR="00B95C02" w:rsidRPr="0061192A" w:rsidRDefault="00B95C02" w:rsidP="00A40B23">
      <w:pPr>
        <w:pStyle w:val="algorithm"/>
        <w:numPr>
          <w:ilvl w:val="0"/>
          <w:numId w:val="2"/>
        </w:numPr>
        <w:ind w:firstLineChars="0"/>
        <w:rPr>
          <w:rFonts w:hint="eastAsia"/>
          <w:i/>
        </w:rPr>
      </w:pPr>
      <m:oMath>
        <m:r>
          <m:rPr>
            <m:nor/>
          </m:rPr>
          <m:t xml:space="preserve">/*Parameters: name , beginTimeStamp, endTimeStamp.*/ </m:t>
        </m:r>
      </m:oMath>
    </w:p>
    <w:p w:rsidR="00B95C02" w:rsidRPr="003144BC" w:rsidRDefault="00B95C02" w:rsidP="00A40B23">
      <w:pPr>
        <w:pStyle w:val="algorithm"/>
        <w:numPr>
          <w:ilvl w:val="0"/>
          <w:numId w:val="2"/>
        </w:numPr>
        <w:ind w:firstLineChars="0"/>
        <w:rPr>
          <w:rFonts w:hint="eastAsia"/>
          <w:i/>
        </w:rPr>
      </w:pPr>
      <m:oMath>
        <m:r>
          <m:t>cell←GetCell</m:t>
        </m:r>
        <m:d>
          <m:dPr>
            <m:ctrlPr>
              <w:rPr>
                <w:i/>
              </w:rPr>
            </m:ctrlPr>
          </m:dPr>
          <m:e>
            <m:r>
              <m:t>name</m:t>
            </m:r>
          </m:e>
        </m:d>
      </m:oMath>
    </w:p>
    <w:p w:rsidR="00B95C02" w:rsidRPr="003144BC" w:rsidRDefault="00B95C02" w:rsidP="00A40B23">
      <w:pPr>
        <w:pStyle w:val="algorithm"/>
        <w:numPr>
          <w:ilvl w:val="0"/>
          <w:numId w:val="2"/>
        </w:numPr>
        <w:ind w:firstLineChars="0"/>
        <w:rPr>
          <w:rFonts w:hint="eastAsia"/>
          <w:i/>
        </w:rPr>
      </w:pPr>
      <m:oMath>
        <m:r>
          <m:t>beginPrefixRowkey  ← cell.id + beginTimeStamp</m:t>
        </m:r>
      </m:oMath>
    </w:p>
    <w:p w:rsidR="00B95C02" w:rsidRPr="003144BC" w:rsidRDefault="00B95C02" w:rsidP="00A40B23">
      <w:pPr>
        <w:pStyle w:val="algorithm"/>
        <w:numPr>
          <w:ilvl w:val="0"/>
          <w:numId w:val="2"/>
        </w:numPr>
        <w:ind w:firstLineChars="0"/>
        <w:rPr>
          <w:rFonts w:hint="eastAsia"/>
          <w:i/>
        </w:rPr>
      </w:pPr>
      <m:oMath>
        <m:r>
          <m:t>endPrefixRowkey  ← cell.id + endTimeStamp</m:t>
        </m:r>
      </m:oMath>
    </w:p>
    <w:p w:rsidR="00B95C02" w:rsidRPr="003144BC" w:rsidRDefault="00A3330C" w:rsidP="00A40B23">
      <w:pPr>
        <w:pStyle w:val="algorithm"/>
        <w:numPr>
          <w:ilvl w:val="0"/>
          <w:numId w:val="2"/>
        </w:numPr>
        <w:ind w:firstLineChars="0"/>
        <w:rPr>
          <w:rFonts w:hint="eastAsia"/>
          <w:i/>
        </w:rPr>
      </w:pPr>
      <m:oMath>
        <m:sSub>
          <m:sSubPr>
            <m:ctrlPr>
              <w:rPr>
                <w:i/>
              </w:rPr>
            </m:ctrlPr>
          </m:sSubPr>
          <m:e>
            <m:r>
              <w:rPr>
                <w:rFonts w:hint="eastAsia"/>
              </w:rPr>
              <m:t>filter</m:t>
            </m:r>
          </m:e>
          <m:sub>
            <m:r>
              <m:t>1</m:t>
            </m:r>
          </m:sub>
        </m:sSub>
        <m:r>
          <m:t>←BiggerThan</m:t>
        </m:r>
        <m:d>
          <m:dPr>
            <m:ctrlPr>
              <w:rPr>
                <w:i/>
              </w:rPr>
            </m:ctrlPr>
          </m:dPr>
          <m:e>
            <m:r>
              <m:t>beginPrefixRowkey</m:t>
            </m:r>
          </m:e>
        </m:d>
        <m:r>
          <m:rPr>
            <m:nor/>
          </m:rPr>
          <m:t>/* Bottom  key */</m:t>
        </m:r>
      </m:oMath>
    </w:p>
    <w:p w:rsidR="00B95C02" w:rsidRPr="003144BC" w:rsidRDefault="00A3330C" w:rsidP="00A40B23">
      <w:pPr>
        <w:pStyle w:val="algorithm"/>
        <w:numPr>
          <w:ilvl w:val="0"/>
          <w:numId w:val="2"/>
        </w:numPr>
        <w:ind w:firstLineChars="0"/>
        <w:rPr>
          <w:rFonts w:hint="eastAsia"/>
          <w:i/>
        </w:rPr>
      </w:pPr>
      <m:oMath>
        <m:sSub>
          <m:sSubPr>
            <m:ctrlPr>
              <w:rPr>
                <w:i/>
              </w:rPr>
            </m:ctrlPr>
          </m:sSubPr>
          <m:e>
            <m:r>
              <m:t>filter</m:t>
            </m:r>
          </m:e>
          <m:sub>
            <m:r>
              <m:t>2</m:t>
            </m:r>
          </m:sub>
        </m:sSub>
        <m:r>
          <m:t>←LessThan</m:t>
        </m:r>
        <m:d>
          <m:dPr>
            <m:ctrlPr>
              <w:rPr>
                <w:i/>
              </w:rPr>
            </m:ctrlPr>
          </m:dPr>
          <m:e>
            <m:r>
              <m:t>endPrefixRowkey</m:t>
            </m:r>
          </m:e>
        </m:d>
        <m:r>
          <m:rPr>
            <m:nor/>
          </m:rPr>
          <m:t>/*  Greatest key */</m:t>
        </m:r>
      </m:oMath>
    </w:p>
    <w:p w:rsidR="00B95C02" w:rsidRPr="003144BC" w:rsidRDefault="00A3330C" w:rsidP="00A40B23">
      <w:pPr>
        <w:pStyle w:val="algorithm"/>
        <w:numPr>
          <w:ilvl w:val="0"/>
          <w:numId w:val="2"/>
        </w:numPr>
        <w:ind w:firstLineChars="0"/>
        <w:rPr>
          <w:rFonts w:hint="eastAsia"/>
          <w:i/>
        </w:rPr>
      </w:pPr>
      <m:oMath>
        <m:sSub>
          <m:sSubPr>
            <m:ctrlPr>
              <w:rPr>
                <w:i/>
              </w:rPr>
            </m:ctrlPr>
          </m:sSubPr>
          <m:e>
            <m:r>
              <m:t>R</m:t>
            </m:r>
          </m:e>
          <m:sub>
            <m:r>
              <m:t>keys</m:t>
            </m:r>
          </m:sub>
        </m:sSub>
        <m:r>
          <m:t>←ScanData</m:t>
        </m:r>
        <m:d>
          <m:dPr>
            <m:ctrlPr>
              <w:rPr>
                <w:i/>
              </w:rPr>
            </m:ctrlPr>
          </m:dPr>
          <m:e>
            <m:sSub>
              <m:sSubPr>
                <m:ctrlPr>
                  <w:rPr>
                    <w:i/>
                  </w:rPr>
                </m:ctrlPr>
              </m:sSubPr>
              <m:e>
                <m:r>
                  <w:rPr>
                    <w:rFonts w:hint="eastAsia"/>
                  </w:rPr>
                  <m:t>filter</m:t>
                </m:r>
              </m:e>
              <m:sub>
                <m:r>
                  <m:t>1</m:t>
                </m:r>
              </m:sub>
            </m:sSub>
            <m:r>
              <m:t>∩</m:t>
            </m:r>
            <m:sSub>
              <m:sSubPr>
                <m:ctrlPr>
                  <w:rPr>
                    <w:i/>
                  </w:rPr>
                </m:ctrlPr>
              </m:sSubPr>
              <m:e>
                <m:r>
                  <m:t>filter</m:t>
                </m:r>
              </m:e>
              <m:sub>
                <m:r>
                  <m:t>2</m:t>
                </m:r>
              </m:sub>
            </m:sSub>
          </m:e>
        </m:d>
        <m:r>
          <m:rPr>
            <m:nor/>
          </m:rPr>
          <m:t>/* Must fulfill two filters at the same time*/</m:t>
        </m:r>
      </m:oMath>
    </w:p>
    <w:p w:rsidR="00B95C02" w:rsidRPr="003144BC" w:rsidRDefault="00A3330C" w:rsidP="00A40B23">
      <w:pPr>
        <w:pStyle w:val="algorithm"/>
        <w:numPr>
          <w:ilvl w:val="0"/>
          <w:numId w:val="2"/>
        </w:numPr>
        <w:ind w:firstLineChars="0"/>
        <w:rPr>
          <w:rFonts w:hint="eastAsia"/>
          <w:i/>
        </w:rPr>
      </w:pPr>
      <m:oMath>
        <m:sSub>
          <m:sSubPr>
            <m:ctrlPr>
              <w:rPr>
                <w:i/>
              </w:rPr>
            </m:ctrlPr>
          </m:sSubPr>
          <m:e>
            <m:r>
              <m:t>R</m:t>
            </m:r>
          </m:e>
          <m:sub>
            <m:r>
              <m:t>macs</m:t>
            </m:r>
          </m:sub>
        </m:sSub>
        <m:r>
          <m:t>←∅</m:t>
        </m:r>
        <m:r>
          <m:rPr>
            <m:nor/>
          </m:rPr>
          <w:rPr>
            <w:i/>
          </w:rPr>
          <m:t xml:space="preserve"> </m:t>
        </m:r>
        <m:r>
          <m:rPr>
            <m:nor/>
          </m:rPr>
          <m:t>/* macs stand for IMOs.*/</m:t>
        </m:r>
      </m:oMath>
    </w:p>
    <w:p w:rsidR="00B95C02" w:rsidRPr="003144BC" w:rsidRDefault="00B95C02" w:rsidP="00A40B23">
      <w:pPr>
        <w:pStyle w:val="algorithm"/>
        <w:numPr>
          <w:ilvl w:val="0"/>
          <w:numId w:val="2"/>
        </w:numPr>
        <w:ind w:firstLineChars="0"/>
        <w:rPr>
          <w:rFonts w:hint="eastAsia"/>
          <w:i/>
        </w:rPr>
      </w:pPr>
      <m:oMath>
        <m:r>
          <m:rPr>
            <m:nor/>
          </m:rPr>
          <w:rPr>
            <w:i/>
          </w:rPr>
          <m:t>for each</m:t>
        </m:r>
        <m:r>
          <m:t xml:space="preserve"> key ∈</m:t>
        </m:r>
        <m:sSub>
          <m:sSubPr>
            <m:ctrlPr>
              <w:rPr>
                <w:i/>
              </w:rPr>
            </m:ctrlPr>
          </m:sSubPr>
          <m:e>
            <m:r>
              <m:t>R</m:t>
            </m:r>
          </m:e>
          <m:sub>
            <m:r>
              <m:t>keys</m:t>
            </m:r>
          </m:sub>
        </m:sSub>
        <m:r>
          <m:t xml:space="preserve"> </m:t>
        </m:r>
        <m:r>
          <m:rPr>
            <m:nor/>
          </m:rPr>
          <w:rPr>
            <w:i/>
          </w:rPr>
          <m:t>do</m:t>
        </m:r>
      </m:oMath>
    </w:p>
    <w:p w:rsidR="00B95C02" w:rsidRPr="003144BC" w:rsidRDefault="00B95C02" w:rsidP="00A40B23">
      <w:pPr>
        <w:pStyle w:val="algorithm"/>
        <w:numPr>
          <w:ilvl w:val="0"/>
          <w:numId w:val="2"/>
        </w:numPr>
        <w:ind w:firstLineChars="0"/>
        <w:rPr>
          <w:rFonts w:hint="eastAsia"/>
          <w:i/>
        </w:rPr>
      </w:pPr>
      <m:oMath>
        <m:r>
          <m:t xml:space="preserve">       </m:t>
        </m:r>
        <m:sSub>
          <m:sSubPr>
            <m:ctrlPr>
              <w:rPr>
                <w:i/>
              </w:rPr>
            </m:ctrlPr>
          </m:sSubPr>
          <m:e>
            <m:r>
              <m:t>R</m:t>
            </m:r>
          </m:e>
          <m:sub>
            <m:r>
              <m:t>macs</m:t>
            </m:r>
          </m:sub>
        </m:sSub>
        <m:r>
          <m:t>∪GetMac</m:t>
        </m:r>
        <m:d>
          <m:dPr>
            <m:ctrlPr>
              <w:rPr>
                <w:i/>
              </w:rPr>
            </m:ctrlPr>
          </m:dPr>
          <m:e>
            <m:r>
              <m:t>key</m:t>
            </m:r>
          </m:e>
        </m:d>
      </m:oMath>
    </w:p>
    <w:p w:rsidR="00B95C02" w:rsidRPr="00F123A0" w:rsidRDefault="00B95C02" w:rsidP="00A40B23">
      <w:pPr>
        <w:pStyle w:val="algorithm"/>
        <w:numPr>
          <w:ilvl w:val="0"/>
          <w:numId w:val="2"/>
        </w:numPr>
        <w:ind w:firstLineChars="0"/>
        <w:rPr>
          <w:rFonts w:asciiTheme="minorHAnsi" w:hAnsiTheme="minorHAnsi"/>
        </w:rPr>
      </w:pPr>
      <m:oMath>
        <m:r>
          <m:rPr>
            <m:nor/>
          </m:rPr>
          <w:rPr>
            <w:i/>
          </w:rPr>
          <m:t>return</m:t>
        </m:r>
        <m:r>
          <m:t xml:space="preserve"> </m:t>
        </m:r>
        <m:sSub>
          <m:sSubPr>
            <m:ctrlPr>
              <w:rPr>
                <w:i/>
              </w:rPr>
            </m:ctrlPr>
          </m:sSubPr>
          <m:e>
            <m:r>
              <m:t>R</m:t>
            </m:r>
          </m:e>
          <m:sub>
            <m:r>
              <m:t>macs</m:t>
            </m:r>
          </m:sub>
        </m:sSub>
      </m:oMath>
    </w:p>
    <w:p w:rsidR="00B95C02" w:rsidRDefault="00B95C02" w:rsidP="00A40B23">
      <w:pPr>
        <w:pStyle w:val="3"/>
      </w:pPr>
      <w:r>
        <w:rPr>
          <w:rFonts w:hint="eastAsia"/>
        </w:rPr>
        <w:t>3.</w:t>
      </w:r>
      <w:r>
        <w:t>4.4</w:t>
      </w:r>
      <w:r>
        <w:t>语义轨迹查询算法</w:t>
      </w:r>
    </w:p>
    <w:p w:rsidR="00B95C02" w:rsidRDefault="00B95C02" w:rsidP="00A40B23">
      <w:r>
        <w:rPr>
          <w:rFonts w:hint="eastAsia"/>
        </w:rPr>
        <w:t>因为在语义轨迹索引表中已经包含了语义单元的</w:t>
      </w:r>
      <w:r>
        <w:rPr>
          <w:rFonts w:hint="eastAsia"/>
        </w:rPr>
        <w:t>Id</w:t>
      </w:r>
      <w:r>
        <w:rPr>
          <w:rFonts w:hint="eastAsia"/>
        </w:rPr>
        <w:t>，所以只需要查询该表和</w:t>
      </w:r>
      <w:r>
        <w:rPr>
          <w:rFonts w:hint="eastAsia"/>
        </w:rPr>
        <w:t>Has</w:t>
      </w:r>
      <w:r>
        <w:t>h</w:t>
      </w:r>
      <w:r>
        <w:t>表</w:t>
      </w:r>
      <w:r>
        <w:rPr>
          <w:rFonts w:hint="eastAsia"/>
        </w:rPr>
        <w:t>就可以得出移动对象的语义轨迹，如果需要实际的位置轨迹，根据语义轨迹扫描原始记录表就可获得。算法</w:t>
      </w:r>
      <w:r>
        <w:rPr>
          <w:rFonts w:hint="eastAsia"/>
        </w:rPr>
        <w:t>4</w:t>
      </w:r>
      <w:r>
        <w:rPr>
          <w:rFonts w:hint="eastAsia"/>
        </w:rPr>
        <w:t>描述了具体过程：根据移动对象</w:t>
      </w:r>
      <w:r>
        <w:rPr>
          <w:rFonts w:hint="eastAsia"/>
        </w:rPr>
        <w:t>Id</w:t>
      </w:r>
      <w:r>
        <w:rPr>
          <w:rFonts w:hint="eastAsia"/>
        </w:rPr>
        <w:t>和开始结束时间确定扫描范围，仍需要同时满足两个前缀过滤，再根据语义轨迹中的语义单元</w:t>
      </w:r>
      <w:r>
        <w:rPr>
          <w:rFonts w:hint="eastAsia"/>
        </w:rPr>
        <w:t>Id</w:t>
      </w:r>
      <w:r>
        <w:rPr>
          <w:rFonts w:hint="eastAsia"/>
        </w:rPr>
        <w:t>从室内</w:t>
      </w:r>
      <w:r>
        <w:rPr>
          <w:rFonts w:hint="eastAsia"/>
        </w:rPr>
        <w:t>H</w:t>
      </w:r>
      <w:r>
        <w:t>ash</w:t>
      </w:r>
      <w:r>
        <w:t>表中检索出实际的语义信息</w:t>
      </w:r>
      <w:r>
        <w:rPr>
          <w:rFonts w:hint="eastAsia"/>
        </w:rPr>
        <w:t>，</w:t>
      </w:r>
      <w:r>
        <w:t>根据时间顺序排列进行集合操作</w:t>
      </w:r>
      <w:r>
        <w:rPr>
          <w:rFonts w:hint="eastAsia"/>
        </w:rPr>
        <w:t>便可以得到语义轨迹。</w:t>
      </w:r>
    </w:p>
    <w:p w:rsidR="00B95C02" w:rsidRPr="007D522C" w:rsidRDefault="00B95C02" w:rsidP="00A40B23">
      <w:pPr>
        <w:pStyle w:val="algorithm"/>
        <w:rPr>
          <w:rFonts w:hint="eastAsia"/>
        </w:rPr>
      </w:pPr>
      <m:oMathPara>
        <m:oMathParaPr>
          <m:jc m:val="left"/>
        </m:oMathParaPr>
        <m:oMath>
          <m:r>
            <m:rPr>
              <m:nor/>
            </m:rPr>
            <w:rPr>
              <w:rFonts w:hint="eastAsia"/>
              <w:b/>
            </w:rPr>
            <m:t>Al</m:t>
          </m:r>
          <m:r>
            <m:rPr>
              <m:nor/>
            </m:rPr>
            <w:rPr>
              <w:b/>
            </w:rPr>
            <m:t>gorithm 4</m:t>
          </m:r>
          <m:r>
            <m:rPr>
              <m:nor/>
            </m:rPr>
            <m:t xml:space="preserve"> </m:t>
          </m:r>
          <m:r>
            <m:rPr>
              <m:nor/>
            </m:rPr>
            <w:rPr>
              <w:rFonts w:hint="eastAsia"/>
            </w:rPr>
            <m:t xml:space="preserve">Semantic </m:t>
          </m:r>
          <m:r>
            <m:rPr>
              <m:nor/>
            </m:rPr>
            <m:t>trajectory query</m:t>
          </m:r>
        </m:oMath>
      </m:oMathPara>
    </w:p>
    <w:p w:rsidR="00B95C02" w:rsidRPr="00B90FE6" w:rsidRDefault="00B95C02" w:rsidP="00A40B23">
      <w:pPr>
        <w:pStyle w:val="algorithm"/>
        <w:numPr>
          <w:ilvl w:val="0"/>
          <w:numId w:val="3"/>
        </w:numPr>
        <w:ind w:firstLineChars="0"/>
        <w:rPr>
          <w:rFonts w:hint="eastAsia"/>
        </w:rPr>
      </w:pPr>
      <m:oMath>
        <m:r>
          <m:rPr>
            <m:nor/>
          </m:rPr>
          <m:t xml:space="preserve">/* </m:t>
        </m:r>
        <m:r>
          <m:rPr>
            <m:nor/>
          </m:rPr>
          <w:rPr>
            <w:b/>
          </w:rPr>
          <m:t>Parameters</m:t>
        </m:r>
        <m:r>
          <m:rPr>
            <m:nor/>
          </m:rPr>
          <m:t>: mac, beginTimeStamp, endTimeStamp*/</m:t>
        </m:r>
      </m:oMath>
    </w:p>
    <w:p w:rsidR="00B95C02" w:rsidRPr="003144BC" w:rsidRDefault="00B95C02" w:rsidP="00A40B23">
      <w:pPr>
        <w:pStyle w:val="algorithm"/>
        <w:numPr>
          <w:ilvl w:val="0"/>
          <w:numId w:val="3"/>
        </w:numPr>
        <w:ind w:firstLineChars="0"/>
        <w:rPr>
          <w:rFonts w:hint="eastAsia"/>
          <w:i/>
        </w:rPr>
      </w:pPr>
      <m:oMath>
        <m:r>
          <m:t>beginPrefixRowkey  ← mac + beginTimeStamp</m:t>
        </m:r>
      </m:oMath>
    </w:p>
    <w:p w:rsidR="00B95C02" w:rsidRPr="003144BC" w:rsidRDefault="00B95C02" w:rsidP="00A40B23">
      <w:pPr>
        <w:pStyle w:val="algorithm"/>
        <w:numPr>
          <w:ilvl w:val="0"/>
          <w:numId w:val="3"/>
        </w:numPr>
        <w:ind w:firstLineChars="0"/>
        <w:rPr>
          <w:rFonts w:hint="eastAsia"/>
          <w:i/>
        </w:rPr>
      </w:pPr>
      <m:oMath>
        <m:r>
          <m:t>endPrefixRowkey ← mac+ endTimeStamp</m:t>
        </m:r>
      </m:oMath>
    </w:p>
    <w:p w:rsidR="00B95C02" w:rsidRPr="00025A1E" w:rsidRDefault="00A3330C" w:rsidP="00A40B23">
      <w:pPr>
        <w:pStyle w:val="algorithm"/>
        <w:numPr>
          <w:ilvl w:val="0"/>
          <w:numId w:val="3"/>
        </w:numPr>
        <w:ind w:firstLineChars="0"/>
        <w:rPr>
          <w:rFonts w:hint="eastAsia"/>
          <w:i/>
        </w:rPr>
      </w:pPr>
      <m:oMath>
        <m:sSub>
          <m:sSubPr>
            <m:ctrlPr>
              <w:rPr>
                <w:i/>
              </w:rPr>
            </m:ctrlPr>
          </m:sSubPr>
          <m:e>
            <m:r>
              <m:t>L</m:t>
            </m:r>
          </m:e>
          <m:sub>
            <m:r>
              <m:t>macIdxKeys</m:t>
            </m:r>
          </m:sub>
        </m:sSub>
        <m:r>
          <m:t>←ScanMacIdx</m:t>
        </m:r>
        <m:d>
          <m:dPr>
            <m:ctrlPr>
              <w:rPr>
                <w:i/>
              </w:rPr>
            </m:ctrlPr>
          </m:dPr>
          <m:e>
            <m:r>
              <m:t>BiggerThan</m:t>
            </m:r>
            <m:d>
              <m:dPr>
                <m:ctrlPr>
                  <w:rPr>
                    <w:i/>
                  </w:rPr>
                </m:ctrlPr>
              </m:dPr>
              <m:e>
                <m:r>
                  <m:t>beginPrefixRowkey</m:t>
                </m:r>
              </m:e>
            </m:d>
            <m:r>
              <m:t>∩LessThan</m:t>
            </m:r>
            <m:d>
              <m:dPr>
                <m:ctrlPr>
                  <w:rPr>
                    <w:i/>
                  </w:rPr>
                </m:ctrlPr>
              </m:dPr>
              <m:e>
                <m:r>
                  <m:t>endPrefixRowkey</m:t>
                </m:r>
              </m:e>
            </m:d>
          </m:e>
        </m:d>
      </m:oMath>
    </w:p>
    <w:p w:rsidR="00B95C02" w:rsidRPr="00025A1E" w:rsidRDefault="00B95C02" w:rsidP="00A40B23">
      <w:pPr>
        <w:pStyle w:val="algorithm"/>
        <w:numPr>
          <w:ilvl w:val="0"/>
          <w:numId w:val="3"/>
        </w:numPr>
        <w:ind w:firstLineChars="0"/>
        <w:rPr>
          <w:rFonts w:hint="eastAsia"/>
          <w:i/>
        </w:rPr>
      </w:pPr>
      <m:oMath>
        <m:r>
          <m:rPr>
            <m:sty m:val="p"/>
          </m:rPr>
          <m:t>SortByTime(</m:t>
        </m:r>
        <m:sSub>
          <m:sSubPr>
            <m:ctrlPr>
              <w:rPr>
                <w:i/>
              </w:rPr>
            </m:ctrlPr>
          </m:sSubPr>
          <m:e>
            <m:r>
              <m:t>L</m:t>
            </m:r>
          </m:e>
          <m:sub>
            <m:r>
              <m:t>macIdxKeys</m:t>
            </m:r>
          </m:sub>
        </m:sSub>
        <m:r>
          <m:rPr>
            <m:sty m:val="p"/>
          </m:rPr>
          <m:t>)</m:t>
        </m:r>
      </m:oMath>
    </w:p>
    <w:p w:rsidR="00B95C02" w:rsidRPr="003144BC" w:rsidRDefault="00A3330C" w:rsidP="00A40B23">
      <w:pPr>
        <w:pStyle w:val="algorithm"/>
        <w:numPr>
          <w:ilvl w:val="0"/>
          <w:numId w:val="3"/>
        </w:numPr>
        <w:ind w:firstLineChars="0"/>
        <w:rPr>
          <w:rFonts w:hint="eastAsia"/>
          <w:i/>
        </w:rPr>
      </w:pPr>
      <m:oMath>
        <m:sSub>
          <m:sSubPr>
            <m:ctrlPr>
              <w:rPr>
                <w:i/>
              </w:rPr>
            </m:ctrlPr>
          </m:sSubPr>
          <m:e>
            <m:r>
              <m:t>Traj</m:t>
            </m:r>
          </m:e>
          <m:sub>
            <m:r>
              <m:t>semantics</m:t>
            </m:r>
          </m:sub>
        </m:sSub>
        <m:r>
          <m:t>←∅</m:t>
        </m:r>
      </m:oMath>
    </w:p>
    <w:p w:rsidR="00B95C02" w:rsidRPr="00025A1E" w:rsidRDefault="00B95C02" w:rsidP="00A40B23">
      <w:pPr>
        <w:pStyle w:val="algorithm"/>
        <w:numPr>
          <w:ilvl w:val="0"/>
          <w:numId w:val="3"/>
        </w:numPr>
        <w:ind w:firstLineChars="0"/>
        <w:rPr>
          <w:rFonts w:hint="eastAsia"/>
          <w:i/>
        </w:rPr>
      </w:pPr>
      <m:oMath>
        <m:r>
          <m:rPr>
            <m:nor/>
          </m:rPr>
          <w:rPr>
            <w:b/>
          </w:rPr>
          <m:t>for each</m:t>
        </m:r>
        <m:r>
          <m:rPr>
            <m:nor/>
          </m:rPr>
          <w:rPr>
            <w:i/>
          </w:rPr>
          <m:t xml:space="preserve"> </m:t>
        </m:r>
        <m:r>
          <m:t>key∈</m:t>
        </m:r>
        <m:sSub>
          <m:sSubPr>
            <m:ctrlPr>
              <w:rPr>
                <w:i/>
              </w:rPr>
            </m:ctrlPr>
          </m:sSubPr>
          <m:e>
            <m:r>
              <m:t>L</m:t>
            </m:r>
          </m:e>
          <m:sub>
            <m:r>
              <m:t>macIdxKeys</m:t>
            </m:r>
          </m:sub>
        </m:sSub>
        <m:r>
          <m:t xml:space="preserve">  </m:t>
        </m:r>
        <m:r>
          <m:rPr>
            <m:nor/>
          </m:rPr>
          <w:rPr>
            <w:b/>
          </w:rPr>
          <m:t>do</m:t>
        </m:r>
      </m:oMath>
    </w:p>
    <w:p w:rsidR="00B95C02" w:rsidRPr="003144BC" w:rsidRDefault="00B95C02" w:rsidP="00A40B23">
      <w:pPr>
        <w:pStyle w:val="algorithm"/>
        <w:numPr>
          <w:ilvl w:val="0"/>
          <w:numId w:val="3"/>
        </w:numPr>
        <w:ind w:firstLineChars="0"/>
        <w:rPr>
          <w:rFonts w:hint="eastAsia"/>
          <w:i/>
        </w:rPr>
      </w:pPr>
      <m:oMath>
        <m:r>
          <m:rPr>
            <m:sty m:val="p"/>
          </m:rPr>
          <m:t xml:space="preserve">        last←</m:t>
        </m:r>
        <m:r>
          <m:t>Last(</m:t>
        </m:r>
        <m:sSub>
          <m:sSubPr>
            <m:ctrlPr>
              <w:rPr>
                <w:i/>
              </w:rPr>
            </m:ctrlPr>
          </m:sSubPr>
          <m:e>
            <m:r>
              <m:t>Traj</m:t>
            </m:r>
          </m:e>
          <m:sub>
            <m:r>
              <m:t>semantics</m:t>
            </m:r>
          </m:sub>
        </m:sSub>
        <m:r>
          <m:t>)</m:t>
        </m:r>
      </m:oMath>
    </w:p>
    <w:p w:rsidR="00B95C02" w:rsidRPr="003144BC" w:rsidRDefault="00B95C02" w:rsidP="00A40B23">
      <w:pPr>
        <w:pStyle w:val="algorithm"/>
        <w:numPr>
          <w:ilvl w:val="0"/>
          <w:numId w:val="3"/>
        </w:numPr>
        <w:ind w:firstLineChars="0"/>
        <w:rPr>
          <w:rFonts w:hint="eastAsia"/>
          <w:i/>
        </w:rPr>
      </w:pPr>
      <m:oMath>
        <m:r>
          <m:t xml:space="preserve">        </m:t>
        </m:r>
        <m:r>
          <m:rPr>
            <m:nor/>
          </m:rPr>
          <w:rPr>
            <w:b/>
          </w:rPr>
          <m:t>if</m:t>
        </m:r>
        <m:r>
          <m:rPr>
            <m:nor/>
          </m:rPr>
          <w:rPr>
            <w:i/>
          </w:rPr>
          <m:t xml:space="preserve"> </m:t>
        </m:r>
        <m:r>
          <m:t>GetCell</m:t>
        </m:r>
        <m:d>
          <m:dPr>
            <m:ctrlPr>
              <w:rPr>
                <w:i/>
              </w:rPr>
            </m:ctrlPr>
          </m:dPr>
          <m:e>
            <m:r>
              <m:t>key</m:t>
            </m:r>
          </m:e>
        </m:d>
        <m:r>
          <m:t xml:space="preserve">≠GetCell(last) </m:t>
        </m:r>
        <m:r>
          <m:rPr>
            <m:nor/>
          </m:rPr>
          <w:rPr>
            <w:b/>
          </w:rPr>
          <m:t>then</m:t>
        </m:r>
        <m:r>
          <m:rPr>
            <m:nor/>
          </m:rPr>
          <m:t>/* not equals last cell ,add a new node.*/</m:t>
        </m:r>
      </m:oMath>
    </w:p>
    <w:p w:rsidR="00B95C02" w:rsidRPr="003144BC" w:rsidRDefault="00B95C02" w:rsidP="00A40B23">
      <w:pPr>
        <w:pStyle w:val="algorithm"/>
        <w:numPr>
          <w:ilvl w:val="0"/>
          <w:numId w:val="3"/>
        </w:numPr>
        <w:ind w:firstLineChars="0"/>
        <w:rPr>
          <w:rFonts w:hint="eastAsia"/>
          <w:i/>
        </w:rPr>
      </w:pPr>
      <m:oMath>
        <m:r>
          <m:rPr>
            <m:nor/>
          </m:rPr>
          <m:t xml:space="preserve">                  </m:t>
        </m:r>
        <m:r>
          <m:rPr>
            <m:sty m:val="p"/>
          </m:rPr>
          <m:t>Add(</m:t>
        </m:r>
        <m:sSub>
          <m:sSubPr>
            <m:ctrlPr>
              <w:rPr>
                <w:i/>
              </w:rPr>
            </m:ctrlPr>
          </m:sSubPr>
          <m:e>
            <m:r>
              <m:t>Traj</m:t>
            </m:r>
          </m:e>
          <m:sub>
            <m:r>
              <m:t>semantics</m:t>
            </m:r>
          </m:sub>
        </m:sSub>
        <m:r>
          <m:rPr>
            <m:sty m:val="p"/>
          </m:rPr>
          <m:t>,GenNode(</m:t>
        </m:r>
        <m:r>
          <m:t>key</m:t>
        </m:r>
        <m:r>
          <m:rPr>
            <m:sty m:val="p"/>
          </m:rPr>
          <m:t>))</m:t>
        </m:r>
      </m:oMath>
    </w:p>
    <w:p w:rsidR="00B95C02" w:rsidRPr="00F76CF0" w:rsidRDefault="00B95C02" w:rsidP="00A40B23">
      <w:pPr>
        <w:pStyle w:val="algorithm"/>
        <w:numPr>
          <w:ilvl w:val="0"/>
          <w:numId w:val="3"/>
        </w:numPr>
        <w:ind w:firstLineChars="0"/>
        <w:rPr>
          <w:rFonts w:hint="eastAsia"/>
          <w:b/>
          <w:i/>
        </w:rPr>
      </w:pPr>
      <m:oMath>
        <m:r>
          <m:t xml:space="preserve">       </m:t>
        </m:r>
        <m:r>
          <m:rPr>
            <m:nor/>
          </m:rPr>
          <w:rPr>
            <w:b/>
          </w:rPr>
          <m:t xml:space="preserve"> else do</m:t>
        </m:r>
      </m:oMath>
    </w:p>
    <w:p w:rsidR="00B95C02" w:rsidRPr="003144BC" w:rsidRDefault="00B95C02" w:rsidP="00A40B23">
      <w:pPr>
        <w:pStyle w:val="algorithm"/>
        <w:numPr>
          <w:ilvl w:val="0"/>
          <w:numId w:val="3"/>
        </w:numPr>
        <w:ind w:firstLineChars="0"/>
        <w:rPr>
          <w:rFonts w:hint="eastAsia"/>
          <w:i/>
        </w:rPr>
      </w:pPr>
      <m:oMath>
        <m:r>
          <m:t xml:space="preserve">               SetExtiTime(last,GetTime</m:t>
        </m:r>
        <m:d>
          <m:dPr>
            <m:ctrlPr>
              <w:rPr>
                <w:i/>
              </w:rPr>
            </m:ctrlPr>
          </m:dPr>
          <m:e>
            <m:r>
              <m:t>key</m:t>
            </m:r>
          </m:e>
        </m:d>
        <m:r>
          <m:rPr>
            <m:sty m:val="p"/>
          </m:rPr>
          <m:t>)</m:t>
        </m:r>
        <m:r>
          <m:rPr>
            <m:nor/>
          </m:rPr>
          <m:t>/* update exit time.*/</m:t>
        </m:r>
      </m:oMath>
    </w:p>
    <w:p w:rsidR="00B95C02" w:rsidRPr="00D052D5" w:rsidRDefault="00B95C02" w:rsidP="00A40B23">
      <w:pPr>
        <w:pStyle w:val="algorithm"/>
        <w:numPr>
          <w:ilvl w:val="0"/>
          <w:numId w:val="3"/>
        </w:numPr>
        <w:ind w:firstLineChars="0"/>
        <w:rPr>
          <w:rFonts w:hint="eastAsia"/>
        </w:rPr>
      </w:pPr>
      <m:oMath>
        <m:r>
          <m:rPr>
            <m:nor/>
          </m:rPr>
          <w:rPr>
            <w:b/>
          </w:rPr>
          <m:t>return</m:t>
        </m:r>
        <m:r>
          <m:t xml:space="preserve"> </m:t>
        </m:r>
        <m:sSub>
          <m:sSubPr>
            <m:ctrlPr>
              <w:rPr>
                <w:i/>
              </w:rPr>
            </m:ctrlPr>
          </m:sSubPr>
          <m:e>
            <m:r>
              <m:t>Traj</m:t>
            </m:r>
          </m:e>
          <m:sub>
            <m:r>
              <m:t>semantics</m:t>
            </m:r>
          </m:sub>
        </m:sSub>
      </m:oMath>
    </w:p>
    <w:p w:rsidR="00B95C02" w:rsidRDefault="00B95C02" w:rsidP="00A40B23">
      <w:pPr>
        <w:pStyle w:val="1"/>
      </w:pPr>
      <w:r>
        <w:rPr>
          <w:rFonts w:hint="eastAsia"/>
        </w:rPr>
        <w:lastRenderedPageBreak/>
        <w:t>4</w:t>
      </w:r>
      <w:r>
        <w:t>系统实现</w:t>
      </w:r>
    </w:p>
    <w:p w:rsidR="00B95C02" w:rsidRPr="00C819F6" w:rsidRDefault="00B95C02" w:rsidP="00A40B23">
      <w:r>
        <w:t>本文在</w:t>
      </w:r>
      <w:r>
        <w:rPr>
          <w:rFonts w:hint="eastAsia"/>
        </w:rPr>
        <w:t>3</w:t>
      </w:r>
      <w:r>
        <w:rPr>
          <w:rFonts w:hint="eastAsia"/>
        </w:rPr>
        <w:t>台物理计算机上部署了</w:t>
      </w:r>
      <w:r>
        <w:rPr>
          <w:rFonts w:hint="eastAsia"/>
        </w:rPr>
        <w:t>Had</w:t>
      </w:r>
      <w:r>
        <w:t>oop 2.6.3</w:t>
      </w:r>
      <w:r>
        <w:rPr>
          <w:rFonts w:hint="eastAsia"/>
        </w:rPr>
        <w:t>、</w:t>
      </w:r>
      <w:r>
        <w:t>HBase 1.1.2</w:t>
      </w:r>
      <w:r>
        <w:t>集群环境</w:t>
      </w:r>
      <w:r>
        <w:rPr>
          <w:rFonts w:hint="eastAsia"/>
        </w:rPr>
        <w:t>，其中</w:t>
      </w:r>
      <w:r>
        <w:t>一个节点作为</w:t>
      </w:r>
      <w:r>
        <w:t>Master</w:t>
      </w:r>
      <w:r>
        <w:t>节点</w:t>
      </w:r>
      <w:r>
        <w:t>,</w:t>
      </w:r>
      <w:r>
        <w:t>另外两个作为</w:t>
      </w:r>
      <w:r>
        <w:t>Slave</w:t>
      </w:r>
      <w:r>
        <w:t>节点</w:t>
      </w:r>
      <w:r>
        <w:rPr>
          <w:rFonts w:hint="eastAsia"/>
        </w:rPr>
        <w:t>。</w:t>
      </w:r>
      <w:r>
        <w:t>硬件参数为</w:t>
      </w:r>
      <w:r>
        <w:rPr>
          <w:rFonts w:hint="eastAsia"/>
        </w:rPr>
        <w:t>：</w:t>
      </w:r>
      <w:r>
        <w:rPr>
          <w:rFonts w:hint="eastAsia"/>
        </w:rPr>
        <w:t>CPU(</w:t>
      </w:r>
      <w:r>
        <w:t>intel</w:t>
      </w:r>
      <w:r>
        <w:rPr>
          <w:rFonts w:hint="eastAsia"/>
        </w:rPr>
        <w:t>(</w:t>
      </w:r>
      <w:r>
        <w:t>R) Xeon(R) E5-2609 @2.40GHz</w:t>
      </w:r>
      <w:r>
        <w:rPr>
          <w:rFonts w:hint="eastAsia"/>
        </w:rPr>
        <w:t>)</w:t>
      </w:r>
      <w:r>
        <w:rPr>
          <w:rFonts w:hint="eastAsia"/>
        </w:rPr>
        <w:t>、</w:t>
      </w:r>
      <w:r>
        <w:t>RAM(16GB)</w:t>
      </w:r>
      <w:r>
        <w:rPr>
          <w:rFonts w:hint="eastAsia"/>
        </w:rPr>
        <w:t>、</w:t>
      </w:r>
      <w:r>
        <w:t>Disk(1 TB),</w:t>
      </w:r>
      <w:r>
        <w:t>操作系统为</w:t>
      </w:r>
      <w:r>
        <w:t>CentOS 6.4</w:t>
      </w:r>
      <w:r>
        <w:rPr>
          <w:rFonts w:hint="eastAsia"/>
        </w:rPr>
        <w:t>。</w:t>
      </w:r>
    </w:p>
    <w:p w:rsidR="00B95C02" w:rsidRDefault="00B95C02" w:rsidP="00A40B23">
      <w:r>
        <w:t>实验数据为北京某商场</w:t>
      </w:r>
      <w:r>
        <w:rPr>
          <w:rFonts w:hint="eastAsia"/>
        </w:rPr>
        <w:t>的定位数据，</w:t>
      </w:r>
      <w:r>
        <w:t>其中每条的记录如表</w:t>
      </w:r>
      <w:r>
        <w:rPr>
          <w:rFonts w:hint="eastAsia"/>
        </w:rPr>
        <w:t>2</w:t>
      </w:r>
      <w:r>
        <w:rPr>
          <w:rFonts w:hint="eastAsia"/>
        </w:rPr>
        <w:t>所示。</w:t>
      </w:r>
    </w:p>
    <w:p w:rsidR="00B95C02" w:rsidRDefault="00B95C02" w:rsidP="00A40B23">
      <w:pPr>
        <w:pStyle w:val="a7"/>
      </w:pPr>
      <w:r>
        <w:t>表</w:t>
      </w:r>
      <w:r>
        <w:rPr>
          <w:rFonts w:hint="eastAsia"/>
        </w:rPr>
        <w:t xml:space="preserve">2 </w:t>
      </w:r>
      <w:r>
        <w:rPr>
          <w:rFonts w:hint="eastAsia"/>
        </w:rPr>
        <w:t>定位记录字段组成</w:t>
      </w:r>
    </w:p>
    <w:p w:rsidR="00B95C02" w:rsidRDefault="00B95C02" w:rsidP="00A40B23">
      <w:pPr>
        <w:pStyle w:val="a7"/>
      </w:pPr>
      <w:r>
        <w:rPr>
          <w:rFonts w:hint="eastAsia"/>
        </w:rPr>
        <w:t xml:space="preserve">Tab.2 </w:t>
      </w:r>
      <w:r>
        <w:t xml:space="preserve">Fields of a positioning </w:t>
      </w:r>
      <w:r w:rsidRPr="00D93833">
        <w:rPr>
          <w:rStyle w:val="Char2"/>
        </w:rPr>
        <w:t>r</w:t>
      </w:r>
      <w:r>
        <w:t>ecord</w:t>
      </w:r>
    </w:p>
    <w:tbl>
      <w:tblPr>
        <w:tblStyle w:val="a8"/>
        <w:tblW w:w="0" w:type="auto"/>
        <w:jc w:val="center"/>
        <w:tblLook w:val="04A0" w:firstRow="1" w:lastRow="0" w:firstColumn="1" w:lastColumn="0" w:noHBand="0" w:noVBand="1"/>
      </w:tblPr>
      <w:tblGrid>
        <w:gridCol w:w="1883"/>
        <w:gridCol w:w="3504"/>
      </w:tblGrid>
      <w:tr w:rsidR="00B95C02" w:rsidTr="00A40B23">
        <w:trPr>
          <w:jc w:val="center"/>
        </w:trPr>
        <w:tc>
          <w:tcPr>
            <w:tcW w:w="1883" w:type="dxa"/>
            <w:tcBorders>
              <w:left w:val="nil"/>
              <w:right w:val="nil"/>
            </w:tcBorders>
          </w:tcPr>
          <w:p w:rsidR="00B95C02" w:rsidRPr="00107D23" w:rsidRDefault="00B95C02" w:rsidP="00A40B23">
            <w:pPr>
              <w:pStyle w:val="a9"/>
            </w:pPr>
            <w:r w:rsidRPr="00107D23">
              <w:rPr>
                <w:rFonts w:hint="eastAsia"/>
              </w:rPr>
              <w:t>字段</w:t>
            </w:r>
          </w:p>
        </w:tc>
        <w:tc>
          <w:tcPr>
            <w:tcW w:w="3504" w:type="dxa"/>
            <w:tcBorders>
              <w:left w:val="nil"/>
              <w:right w:val="nil"/>
            </w:tcBorders>
          </w:tcPr>
          <w:p w:rsidR="00B95C02" w:rsidRPr="00107D23" w:rsidRDefault="00B95C02" w:rsidP="00A40B23">
            <w:pPr>
              <w:pStyle w:val="a9"/>
            </w:pPr>
            <w:r w:rsidRPr="00107D23">
              <w:rPr>
                <w:rFonts w:hint="eastAsia"/>
              </w:rPr>
              <w:t>含义</w:t>
            </w:r>
          </w:p>
        </w:tc>
      </w:tr>
      <w:tr w:rsidR="00B95C02" w:rsidTr="00A40B23">
        <w:trPr>
          <w:jc w:val="center"/>
        </w:trPr>
        <w:tc>
          <w:tcPr>
            <w:tcW w:w="1883" w:type="dxa"/>
            <w:tcBorders>
              <w:left w:val="nil"/>
              <w:bottom w:val="nil"/>
              <w:right w:val="nil"/>
            </w:tcBorders>
          </w:tcPr>
          <w:p w:rsidR="00B95C02" w:rsidRPr="00107D23" w:rsidRDefault="00B95C02" w:rsidP="00A40B23">
            <w:pPr>
              <w:pStyle w:val="a9"/>
            </w:pPr>
            <w:r>
              <w:t>x</w:t>
            </w:r>
          </w:p>
        </w:tc>
        <w:tc>
          <w:tcPr>
            <w:tcW w:w="3504" w:type="dxa"/>
            <w:tcBorders>
              <w:left w:val="nil"/>
              <w:bottom w:val="nil"/>
              <w:right w:val="nil"/>
            </w:tcBorders>
          </w:tcPr>
          <w:p w:rsidR="00B95C02" w:rsidRPr="00107D23" w:rsidRDefault="00B95C02" w:rsidP="00A40B23">
            <w:pPr>
              <w:pStyle w:val="a9"/>
            </w:pPr>
            <w:r w:rsidRPr="00107D23">
              <w:t>X</w:t>
            </w:r>
            <w:r w:rsidRPr="00107D23">
              <w:rPr>
                <w:rFonts w:hint="eastAsia"/>
              </w:rPr>
              <w:t>坐标值</w:t>
            </w:r>
          </w:p>
        </w:tc>
      </w:tr>
      <w:tr w:rsidR="00B95C02" w:rsidTr="00A40B23">
        <w:trPr>
          <w:jc w:val="center"/>
        </w:trPr>
        <w:tc>
          <w:tcPr>
            <w:tcW w:w="1883" w:type="dxa"/>
            <w:tcBorders>
              <w:top w:val="nil"/>
              <w:left w:val="nil"/>
              <w:bottom w:val="nil"/>
              <w:right w:val="nil"/>
            </w:tcBorders>
          </w:tcPr>
          <w:p w:rsidR="00B95C02" w:rsidRPr="00107D23" w:rsidRDefault="00B95C02" w:rsidP="00A40B23">
            <w:pPr>
              <w:pStyle w:val="a9"/>
            </w:pPr>
            <w:r>
              <w:t>y</w:t>
            </w:r>
          </w:p>
        </w:tc>
        <w:tc>
          <w:tcPr>
            <w:tcW w:w="3504" w:type="dxa"/>
            <w:tcBorders>
              <w:top w:val="nil"/>
              <w:left w:val="nil"/>
              <w:bottom w:val="nil"/>
              <w:right w:val="nil"/>
            </w:tcBorders>
          </w:tcPr>
          <w:p w:rsidR="00B95C02" w:rsidRPr="00107D23" w:rsidRDefault="00B95C02" w:rsidP="00A40B23">
            <w:pPr>
              <w:pStyle w:val="a9"/>
            </w:pPr>
            <w:r w:rsidRPr="00107D23">
              <w:t>Y</w:t>
            </w:r>
            <w:r w:rsidRPr="00107D23">
              <w:rPr>
                <w:rFonts w:hint="eastAsia"/>
              </w:rPr>
              <w:t>坐标值</w:t>
            </w:r>
          </w:p>
        </w:tc>
      </w:tr>
      <w:tr w:rsidR="00B95C02" w:rsidTr="00A40B23">
        <w:trPr>
          <w:jc w:val="center"/>
        </w:trPr>
        <w:tc>
          <w:tcPr>
            <w:tcW w:w="1883" w:type="dxa"/>
            <w:tcBorders>
              <w:top w:val="nil"/>
              <w:left w:val="nil"/>
              <w:bottom w:val="nil"/>
              <w:right w:val="nil"/>
            </w:tcBorders>
          </w:tcPr>
          <w:p w:rsidR="00B95C02" w:rsidRPr="00107D23" w:rsidRDefault="00B95C02" w:rsidP="00A40B23">
            <w:pPr>
              <w:pStyle w:val="a9"/>
            </w:pPr>
            <w:r>
              <w:t>f</w:t>
            </w:r>
            <w:r w:rsidRPr="00107D23">
              <w:rPr>
                <w:rFonts w:hint="eastAsia"/>
              </w:rPr>
              <w:t>loor</w:t>
            </w:r>
          </w:p>
        </w:tc>
        <w:tc>
          <w:tcPr>
            <w:tcW w:w="3504" w:type="dxa"/>
            <w:tcBorders>
              <w:top w:val="nil"/>
              <w:left w:val="nil"/>
              <w:bottom w:val="nil"/>
              <w:right w:val="nil"/>
            </w:tcBorders>
          </w:tcPr>
          <w:p w:rsidR="00B95C02" w:rsidRPr="00107D23" w:rsidRDefault="00B95C02" w:rsidP="00A40B23">
            <w:pPr>
              <w:pStyle w:val="a9"/>
            </w:pPr>
            <w:r w:rsidRPr="00107D23">
              <w:rPr>
                <w:rFonts w:hint="eastAsia"/>
              </w:rPr>
              <w:t>定位点所在的楼层，</w:t>
            </w:r>
            <w:r w:rsidRPr="00107D23">
              <w:rPr>
                <w:rFonts w:hint="eastAsia"/>
              </w:rPr>
              <w:t>20040</w:t>
            </w:r>
            <w:r w:rsidRPr="00107D23">
              <w:rPr>
                <w:rFonts w:hint="eastAsia"/>
              </w:rPr>
              <w:t>表示</w:t>
            </w:r>
            <w:r w:rsidRPr="00107D23">
              <w:rPr>
                <w:rFonts w:hint="eastAsia"/>
              </w:rPr>
              <w:t>F4</w:t>
            </w:r>
            <w:r w:rsidRPr="00107D23">
              <w:rPr>
                <w:rFonts w:hint="eastAsia"/>
              </w:rPr>
              <w:t>，</w:t>
            </w:r>
            <w:r w:rsidRPr="00107D23">
              <w:rPr>
                <w:rFonts w:hint="eastAsia"/>
              </w:rPr>
              <w:t>10020</w:t>
            </w:r>
            <w:r w:rsidRPr="00107D23">
              <w:rPr>
                <w:rFonts w:hint="eastAsia"/>
              </w:rPr>
              <w:t>表示</w:t>
            </w:r>
            <w:r w:rsidRPr="00107D23">
              <w:rPr>
                <w:rFonts w:hint="eastAsia"/>
              </w:rPr>
              <w:t>B2</w:t>
            </w:r>
          </w:p>
        </w:tc>
      </w:tr>
      <w:tr w:rsidR="00B95C02" w:rsidTr="00A40B23">
        <w:trPr>
          <w:jc w:val="center"/>
        </w:trPr>
        <w:tc>
          <w:tcPr>
            <w:tcW w:w="1883" w:type="dxa"/>
            <w:tcBorders>
              <w:top w:val="nil"/>
              <w:left w:val="nil"/>
              <w:bottom w:val="nil"/>
              <w:right w:val="nil"/>
            </w:tcBorders>
          </w:tcPr>
          <w:p w:rsidR="00B95C02" w:rsidRPr="00107D23" w:rsidRDefault="00B95C02" w:rsidP="00A40B23">
            <w:pPr>
              <w:pStyle w:val="a9"/>
            </w:pPr>
            <w:r>
              <w:t>t</w:t>
            </w:r>
            <w:r w:rsidRPr="00107D23">
              <w:rPr>
                <w:rFonts w:hint="eastAsia"/>
              </w:rPr>
              <w:t>ime</w:t>
            </w:r>
          </w:p>
        </w:tc>
        <w:tc>
          <w:tcPr>
            <w:tcW w:w="3504" w:type="dxa"/>
            <w:tcBorders>
              <w:top w:val="nil"/>
              <w:left w:val="nil"/>
              <w:bottom w:val="nil"/>
              <w:right w:val="nil"/>
            </w:tcBorders>
          </w:tcPr>
          <w:p w:rsidR="00B95C02" w:rsidRPr="00107D23" w:rsidRDefault="00B95C02" w:rsidP="00A40B23">
            <w:pPr>
              <w:pStyle w:val="a9"/>
            </w:pPr>
            <w:r>
              <w:rPr>
                <w:rFonts w:hint="eastAsia"/>
              </w:rPr>
              <w:t>数据采集</w:t>
            </w:r>
            <w:r w:rsidRPr="00107D23">
              <w:rPr>
                <w:rFonts w:hint="eastAsia"/>
              </w:rPr>
              <w:t>的时间，精确到秒</w:t>
            </w:r>
          </w:p>
        </w:tc>
      </w:tr>
      <w:tr w:rsidR="00B95C02" w:rsidTr="00A40B23">
        <w:trPr>
          <w:jc w:val="center"/>
        </w:trPr>
        <w:tc>
          <w:tcPr>
            <w:tcW w:w="1883" w:type="dxa"/>
            <w:tcBorders>
              <w:top w:val="nil"/>
              <w:left w:val="nil"/>
              <w:right w:val="nil"/>
            </w:tcBorders>
          </w:tcPr>
          <w:p w:rsidR="00B95C02" w:rsidRPr="00107D23" w:rsidRDefault="00B95C02" w:rsidP="00A40B23">
            <w:pPr>
              <w:pStyle w:val="a9"/>
            </w:pPr>
            <w:r>
              <w:t>m</w:t>
            </w:r>
            <w:r w:rsidRPr="00107D23">
              <w:t>ac</w:t>
            </w:r>
          </w:p>
        </w:tc>
        <w:tc>
          <w:tcPr>
            <w:tcW w:w="3504" w:type="dxa"/>
            <w:tcBorders>
              <w:top w:val="nil"/>
              <w:left w:val="nil"/>
              <w:right w:val="nil"/>
            </w:tcBorders>
          </w:tcPr>
          <w:p w:rsidR="00B95C02" w:rsidRPr="00107D23" w:rsidRDefault="00B95C02" w:rsidP="00A40B23">
            <w:pPr>
              <w:pStyle w:val="a9"/>
            </w:pPr>
            <w:r>
              <w:rPr>
                <w:rFonts w:hint="eastAsia"/>
              </w:rPr>
              <w:t>定位对象</w:t>
            </w:r>
            <w:r w:rsidRPr="00107D23">
              <w:rPr>
                <w:rFonts w:hint="eastAsia"/>
              </w:rPr>
              <w:t>设备</w:t>
            </w:r>
            <w:r>
              <w:rPr>
                <w:rFonts w:hint="eastAsia"/>
              </w:rPr>
              <w:t>的</w:t>
            </w:r>
            <w:r w:rsidRPr="00107D23">
              <w:rPr>
                <w:rFonts w:hint="eastAsia"/>
              </w:rPr>
              <w:t>物理地址</w:t>
            </w:r>
          </w:p>
        </w:tc>
      </w:tr>
    </w:tbl>
    <w:p w:rsidR="00B95C02" w:rsidRPr="00C819F6" w:rsidRDefault="00B95C02" w:rsidP="00A40B23">
      <w:pPr>
        <w:pStyle w:val="2"/>
      </w:pPr>
      <w:r>
        <w:t>4</w:t>
      </w:r>
      <w:r>
        <w:rPr>
          <w:rFonts w:hint="eastAsia"/>
        </w:rPr>
        <w:t>.1</w:t>
      </w:r>
      <w:r>
        <w:t xml:space="preserve"> </w:t>
      </w:r>
      <w:r>
        <w:rPr>
          <w:rFonts w:hint="eastAsia"/>
        </w:rPr>
        <w:t>Grid</w:t>
      </w:r>
      <m:oMath>
        <m:r>
          <m:rPr>
            <m:sty m:val="p"/>
          </m:rPr>
          <w:rPr>
            <w:rFonts w:ascii="Cambria Math" w:hAnsi="Cambria Math"/>
          </w:rPr>
          <m:t>→</m:t>
        </m:r>
      </m:oMath>
      <w:r>
        <w:rPr>
          <w:rFonts w:hint="eastAsia"/>
        </w:rPr>
        <w:t>Cell映射关系效率测试</w:t>
      </w:r>
    </w:p>
    <w:p w:rsidR="00B95C02" w:rsidRPr="0067063B" w:rsidRDefault="00B95C02" w:rsidP="00A40B23">
      <w:r>
        <w:t>首先研究对比了利用</w:t>
      </w:r>
      <m:oMath>
        <m:r>
          <w:rPr>
            <w:rFonts w:ascii="Cambria Math" w:hAnsi="Cambria Math"/>
          </w:rPr>
          <m:t>Grid→</m:t>
        </m:r>
        <m:r>
          <w:rPr>
            <w:rFonts w:ascii="Cambria Math" w:hAnsi="Cambria Math" w:hint="eastAsia"/>
          </w:rPr>
          <m:t>Cell</m:t>
        </m:r>
      </m:oMath>
      <w:r>
        <w:t>映射关系与直接利用空间索引树判断移动对象落入语义单元的效率</w:t>
      </w:r>
      <w:r>
        <w:rPr>
          <w:rFonts w:hint="eastAsia"/>
        </w:rPr>
        <w:t>。</w:t>
      </w:r>
      <w:r>
        <w:t>空间索引</w:t>
      </w:r>
      <w:r>
        <w:rPr>
          <w:rFonts w:hint="eastAsia"/>
        </w:rPr>
        <w:t>树</w:t>
      </w:r>
      <w:r>
        <w:t>采用</w:t>
      </w:r>
      <w:r>
        <w:t>J</w:t>
      </w:r>
      <w:r>
        <w:rPr>
          <w:rFonts w:hint="eastAsia"/>
        </w:rPr>
        <w:t>TS</w:t>
      </w:r>
      <w:r>
        <w:t xml:space="preserve"> (Java Topology Suite)</w:t>
      </w:r>
      <w:r>
        <w:rPr>
          <w:rFonts w:hint="eastAsia"/>
        </w:rPr>
        <w:t>开源项目提供的</w:t>
      </w:r>
      <w:r>
        <w:rPr>
          <w:rFonts w:hint="eastAsia"/>
        </w:rPr>
        <w:t>STR</w:t>
      </w:r>
      <w:r>
        <w:rPr>
          <w:rFonts w:hint="eastAsia"/>
        </w:rPr>
        <w:t>树</w:t>
      </w:r>
      <w:r>
        <w:rPr>
          <w:rFonts w:hint="eastAsia"/>
        </w:rPr>
        <w:t>(</w:t>
      </w:r>
      <w:r>
        <w:t>Sort Tile Recursive tree</w:t>
      </w:r>
      <w:r>
        <w:rPr>
          <w:rFonts w:hint="eastAsia"/>
        </w:rPr>
        <w:t>)</w:t>
      </w:r>
      <w:r>
        <w:rPr>
          <w:rFonts w:hint="eastAsia"/>
        </w:rPr>
        <w:t>。实验统计了不同数据量下两者判断相同定位点数花费的时间，从图</w:t>
      </w:r>
      <w:del w:id="84" w:author="Q" w:date="2016-09-15T22:57:00Z">
        <w:r w:rsidDel="00122879">
          <w:rPr>
            <w:rFonts w:hint="eastAsia"/>
          </w:rPr>
          <w:delText>中</w:delText>
        </w:r>
        <w:r w:rsidDel="00122879">
          <w:rPr>
            <w:rFonts w:hint="eastAsia"/>
          </w:rPr>
          <w:delText>6</w:delText>
        </w:r>
      </w:del>
      <w:ins w:id="85" w:author="Q" w:date="2016-09-15T22:57:00Z">
        <w:r w:rsidR="00122879">
          <w:t>5</w:t>
        </w:r>
      </w:ins>
      <w:r>
        <w:rPr>
          <w:rFonts w:hint="eastAsia"/>
        </w:rPr>
        <w:t>可以看出，利用</w:t>
      </w:r>
      <m:oMath>
        <m:r>
          <w:rPr>
            <w:rFonts w:ascii="Cambria Math" w:hAnsi="Cambria Math"/>
          </w:rPr>
          <m:t>Grid→</m:t>
        </m:r>
        <m:r>
          <w:rPr>
            <w:rFonts w:ascii="Cambria Math" w:hAnsi="Cambria Math" w:hint="eastAsia"/>
          </w:rPr>
          <m:t>Cell</m:t>
        </m:r>
      </m:oMath>
      <w:r>
        <w:rPr>
          <w:rFonts w:hint="eastAsia"/>
        </w:rPr>
        <w:t>映射的时间远小于直接利用空间索引树的时间，效率比约为</w:t>
      </w:r>
      <w:r>
        <w:rPr>
          <w:rFonts w:hint="eastAsia"/>
        </w:rPr>
        <w:t>200:1</w:t>
      </w:r>
      <w:r>
        <w:rPr>
          <w:rFonts w:hint="eastAsia"/>
        </w:rPr>
        <w:t>。利用</w:t>
      </w:r>
      <m:oMath>
        <m:r>
          <w:rPr>
            <w:rFonts w:ascii="Cambria Math" w:hAnsi="Cambria Math"/>
          </w:rPr>
          <m:t>Grid→</m:t>
        </m:r>
        <m:r>
          <w:rPr>
            <w:rFonts w:ascii="Cambria Math" w:hAnsi="Cambria Math" w:hint="eastAsia"/>
          </w:rPr>
          <m:t>Cell</m:t>
        </m:r>
      </m:oMath>
      <w:r>
        <w:rPr>
          <w:rFonts w:hint="eastAsia"/>
        </w:rPr>
        <w:t>映射关系可以根据移动对象的地理位置在</w:t>
      </w:r>
      <w:r>
        <w:rPr>
          <w:rFonts w:hint="eastAsia"/>
        </w:rPr>
        <w:t>O(1)</w:t>
      </w:r>
      <w:r>
        <w:rPr>
          <w:rFonts w:hint="eastAsia"/>
        </w:rPr>
        <w:t>时间内计算所处的</w:t>
      </w:r>
      <w:r>
        <w:rPr>
          <w:rFonts w:hint="eastAsia"/>
        </w:rPr>
        <w:t>Grid</w:t>
      </w:r>
      <w:r>
        <w:rPr>
          <w:rFonts w:hint="eastAsia"/>
        </w:rPr>
        <w:t>编号，从</w:t>
      </w:r>
      <w:r>
        <w:rPr>
          <w:rFonts w:hint="eastAsia"/>
        </w:rPr>
        <w:t>Hash</w:t>
      </w:r>
      <w:r>
        <w:t>Map</w:t>
      </w:r>
      <w:r>
        <w:t>中求出对应的语义单元的时间效率同样为</w:t>
      </w:r>
      <w:r>
        <w:rPr>
          <w:rFonts w:hint="eastAsia"/>
        </w:rPr>
        <w:t>O(1)</w:t>
      </w:r>
      <w:r>
        <w:rPr>
          <w:rFonts w:hint="eastAsia"/>
        </w:rPr>
        <w:t>，而在空间索引树中进行位置关系判断所需的平均时间为</w:t>
      </w:r>
      <w:r>
        <w:rPr>
          <w:rFonts w:hint="eastAsia"/>
        </w:rPr>
        <w:t>O</w:t>
      </w:r>
      <w:r>
        <w:t>(logn)</w:t>
      </w:r>
      <w:r>
        <w:rPr>
          <w:rFonts w:hint="eastAsia"/>
        </w:rPr>
        <w:t>，</w:t>
      </w:r>
      <w:r>
        <w:t>其中</w:t>
      </w:r>
      <w:r>
        <w:t>n</w:t>
      </w:r>
      <w:r>
        <w:t>为语义单元的个数</w:t>
      </w:r>
      <w:r>
        <w:rPr>
          <w:rFonts w:hint="eastAsia"/>
        </w:rPr>
        <w:t>，所以两种方法的效率差别可以达到两个数量级。使用</w:t>
      </w:r>
      <w:r>
        <w:rPr>
          <w:rFonts w:hint="eastAsia"/>
        </w:rPr>
        <w:t>Gr</w:t>
      </w:r>
      <w:r>
        <w:t>id</w:t>
      </w:r>
      <m:oMath>
        <m:r>
          <w:rPr>
            <w:rFonts w:ascii="Cambria Math" w:hAnsi="Cambria Math"/>
          </w:rPr>
          <m:t>→</m:t>
        </m:r>
      </m:oMath>
      <w:r>
        <w:rPr>
          <w:rFonts w:hint="eastAsia"/>
        </w:rPr>
        <w:t>Cell</w:t>
      </w:r>
      <w:r>
        <w:rPr>
          <w:rFonts w:hint="eastAsia"/>
        </w:rPr>
        <w:t>虽然极大地提高了判断语义位置的效率，但这是一种非严格的关系判断，存在一定的误判。</w:t>
      </w:r>
    </w:p>
    <w:p w:rsidR="00B95C02" w:rsidRDefault="00B95C02" w:rsidP="00A40B23">
      <w:pPr>
        <w:pStyle w:val="ad"/>
      </w:pPr>
      <w:r>
        <w:drawing>
          <wp:inline distT="0" distB="0" distL="0" distR="0" wp14:anchorId="2E39F531" wp14:editId="008020A9">
            <wp:extent cx="3240000" cy="175361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854"/>
                    <a:stretch/>
                  </pic:blipFill>
                  <pic:spPr bwMode="auto">
                    <a:xfrm>
                      <a:off x="0" y="0"/>
                      <a:ext cx="3240000" cy="1753619"/>
                    </a:xfrm>
                    <a:prstGeom prst="rect">
                      <a:avLst/>
                    </a:prstGeom>
                    <a:ln>
                      <a:noFill/>
                    </a:ln>
                    <a:extLst>
                      <a:ext uri="{53640926-AAD7-44D8-BBD7-CCE9431645EC}">
                        <a14:shadowObscured xmlns:a14="http://schemas.microsoft.com/office/drawing/2010/main"/>
                      </a:ext>
                    </a:extLst>
                  </pic:spPr>
                </pic:pic>
              </a:graphicData>
            </a:graphic>
          </wp:inline>
        </w:drawing>
      </w:r>
    </w:p>
    <w:p w:rsidR="00B95C02" w:rsidRDefault="00B95C02" w:rsidP="00A40B23">
      <w:pPr>
        <w:pStyle w:val="aa"/>
      </w:pPr>
      <w:r>
        <w:t>图</w:t>
      </w:r>
      <w:ins w:id="86" w:author="Q" w:date="2016-09-15T22:57:00Z">
        <w:r w:rsidR="00122879">
          <w:t>5</w:t>
        </w:r>
      </w:ins>
      <w:del w:id="87" w:author="Q" w:date="2016-09-15T22:57:00Z">
        <w:r w:rsidDel="00122879">
          <w:rPr>
            <w:rFonts w:hint="eastAsia"/>
          </w:rPr>
          <w:delText>6</w:delText>
        </w:r>
      </w:del>
      <w:r>
        <w:rPr>
          <w:rFonts w:hint="eastAsia"/>
        </w:rPr>
        <w:t xml:space="preserve"> Grid</w:t>
      </w:r>
      <m:oMath>
        <m:r>
          <m:rPr>
            <m:sty m:val="p"/>
          </m:rPr>
          <w:rPr>
            <w:rFonts w:ascii="Cambria Math" w:hAnsi="Cambria Math"/>
          </w:rPr>
          <m:t>→</m:t>
        </m:r>
      </m:oMath>
      <w:r>
        <w:rPr>
          <w:rFonts w:hint="eastAsia"/>
        </w:rPr>
        <w:t>Cell</w:t>
      </w:r>
      <w:r>
        <w:rPr>
          <w:rFonts w:hint="eastAsia"/>
        </w:rPr>
        <w:t>与</w:t>
      </w:r>
      <w:r>
        <w:rPr>
          <w:rFonts w:hint="eastAsia"/>
        </w:rPr>
        <w:t>STR</w:t>
      </w:r>
      <w:r>
        <w:rPr>
          <w:rFonts w:hint="eastAsia"/>
        </w:rPr>
        <w:t>判断语义单元效率对比</w:t>
      </w:r>
    </w:p>
    <w:p w:rsidR="00B95C02" w:rsidRPr="006C38A0" w:rsidRDefault="00B95C02" w:rsidP="00A40B23">
      <w:pPr>
        <w:pStyle w:val="aa"/>
      </w:pPr>
      <w:r>
        <w:rPr>
          <w:rFonts w:hint="eastAsia"/>
        </w:rPr>
        <w:t>Fig.</w:t>
      </w:r>
      <w:ins w:id="88" w:author="Q" w:date="2016-09-15T22:57:00Z">
        <w:r w:rsidR="00122879">
          <w:t>5</w:t>
        </w:r>
      </w:ins>
      <w:del w:id="89" w:author="Q" w:date="2016-09-15T22:57:00Z">
        <w:r w:rsidDel="00122879">
          <w:delText>6</w:delText>
        </w:r>
      </w:del>
      <w:r>
        <w:rPr>
          <w:rFonts w:hint="eastAsia"/>
        </w:rPr>
        <w:t xml:space="preserve"> Efficiency</w:t>
      </w:r>
      <w:r>
        <w:t xml:space="preserve"> comparison</w:t>
      </w:r>
      <w:r>
        <w:rPr>
          <w:rFonts w:hint="eastAsia"/>
        </w:rPr>
        <w:t xml:space="preserve"> between Grid</w:t>
      </w:r>
      <m:oMath>
        <m:r>
          <m:rPr>
            <m:sty m:val="p"/>
          </m:rPr>
          <w:rPr>
            <w:rFonts w:ascii="Cambria Math" w:hAnsi="Cambria Math"/>
          </w:rPr>
          <m:t>→</m:t>
        </m:r>
      </m:oMath>
      <w:r>
        <w:rPr>
          <w:rFonts w:hint="eastAsia"/>
        </w:rPr>
        <w:t xml:space="preserve">Cell </w:t>
      </w:r>
      <w:r>
        <w:t>and STR-tree</w:t>
      </w:r>
    </w:p>
    <w:p w:rsidR="00B95C02" w:rsidRDefault="00B95C02" w:rsidP="00A40B23">
      <w:pPr>
        <w:pStyle w:val="2"/>
      </w:pPr>
      <w:r>
        <w:rPr>
          <w:rFonts w:hint="eastAsia"/>
        </w:rPr>
        <w:t>4.2数据更新效率测试</w:t>
      </w:r>
    </w:p>
    <w:p w:rsidR="0097013D" w:rsidRDefault="00B95C02" w:rsidP="00A40B23">
      <w:pPr>
        <w:rPr>
          <w:ins w:id="90" w:author="Q" w:date="2016-09-15T22:25:00Z"/>
        </w:rPr>
      </w:pPr>
      <w:r>
        <w:rPr>
          <w:rFonts w:hint="eastAsia"/>
        </w:rPr>
        <w:t>HBase</w:t>
      </w:r>
      <w:r>
        <w:rPr>
          <w:rFonts w:hint="eastAsia"/>
        </w:rPr>
        <w:t>作为分布式数据库，具有较高的数据更新效率是其特点之一。</w:t>
      </w:r>
      <w:del w:id="91" w:author="Q" w:date="2016-09-15T21:11:00Z">
        <w:r w:rsidDel="00CB7CD8">
          <w:rPr>
            <w:rFonts w:hint="eastAsia"/>
          </w:rPr>
          <w:delText>实</w:delText>
        </w:r>
      </w:del>
      <w:ins w:id="92" w:author="Q" w:date="2016-09-15T21:11:00Z">
        <w:r w:rsidR="00CB7CD8">
          <w:rPr>
            <w:rFonts w:hint="eastAsia"/>
          </w:rPr>
          <w:t>试验</w:t>
        </w:r>
      </w:ins>
      <w:del w:id="93" w:author="Q" w:date="2016-09-15T21:11:00Z">
        <w:r w:rsidDel="00CB7CD8">
          <w:rPr>
            <w:rFonts w:hint="eastAsia"/>
          </w:rPr>
          <w:delText>验</w:delText>
        </w:r>
      </w:del>
      <w:r>
        <w:rPr>
          <w:rFonts w:hint="eastAsia"/>
        </w:rPr>
        <w:t>对移动对象数据的更新速度进行了统计，如图</w:t>
      </w:r>
      <w:ins w:id="94" w:author="Q" w:date="2016-09-15T22:57:00Z">
        <w:r w:rsidR="00122879">
          <w:t>6</w:t>
        </w:r>
      </w:ins>
      <w:del w:id="95" w:author="Q" w:date="2016-09-15T22:57:00Z">
        <w:r w:rsidDel="00122879">
          <w:rPr>
            <w:rFonts w:hint="eastAsia"/>
          </w:rPr>
          <w:delText>7</w:delText>
        </w:r>
      </w:del>
      <w:r>
        <w:rPr>
          <w:rFonts w:hint="eastAsia"/>
        </w:rPr>
        <w:t>所示，针对实验数据，每万条记录入库的时间为</w:t>
      </w:r>
      <w:r>
        <w:rPr>
          <w:rFonts w:hint="eastAsia"/>
        </w:rPr>
        <w:t>0.35</w:t>
      </w:r>
      <w:r>
        <w:rPr>
          <w:rFonts w:hint="eastAsia"/>
        </w:rPr>
        <w:t>秒左右。</w:t>
      </w:r>
    </w:p>
    <w:p w:rsidR="00B95C02" w:rsidRDefault="00B95C02" w:rsidP="00A40B23">
      <w:del w:id="96" w:author="Q" w:date="2016-09-14T13:59:00Z">
        <w:r w:rsidDel="00BB1DB9">
          <w:rPr>
            <w:rFonts w:hint="eastAsia"/>
          </w:rPr>
          <w:delText>实</w:delText>
        </w:r>
      </w:del>
      <w:ins w:id="97" w:author="Q" w:date="2016-09-14T13:59:00Z">
        <w:r w:rsidR="00BB1DB9">
          <w:rPr>
            <w:rFonts w:hint="eastAsia"/>
          </w:rPr>
          <w:t>试</w:t>
        </w:r>
      </w:ins>
      <w:r>
        <w:rPr>
          <w:rFonts w:hint="eastAsia"/>
        </w:rPr>
        <w:t>验还选择了</w:t>
      </w:r>
      <w:r>
        <w:rPr>
          <w:rFonts w:hint="eastAsia"/>
        </w:rPr>
        <w:t>Po</w:t>
      </w:r>
      <w:r>
        <w:t>stgreSQL</w:t>
      </w:r>
      <w:r>
        <w:t>作为关系型数据库的代表</w:t>
      </w:r>
      <w:r>
        <w:rPr>
          <w:rFonts w:hint="eastAsia"/>
        </w:rPr>
        <w:t>，</w:t>
      </w:r>
      <w:r>
        <w:t>与</w:t>
      </w:r>
      <w:r>
        <w:t>HBase</w:t>
      </w:r>
      <w:r>
        <w:t>数据库进行了数据更新速度对比</w:t>
      </w:r>
      <w:ins w:id="98" w:author="Q" w:date="2016-09-15T21:12:00Z">
        <w:r w:rsidR="00CB7CD8">
          <w:rPr>
            <w:rFonts w:hint="eastAsia"/>
          </w:rPr>
          <w:t>，</w:t>
        </w:r>
        <w:r w:rsidR="0097013D">
          <w:t>以</w:t>
        </w:r>
      </w:ins>
      <w:ins w:id="99" w:author="Q" w:date="2016-09-15T22:25:00Z">
        <w:r w:rsidR="0097013D">
          <w:t>验证</w:t>
        </w:r>
      </w:ins>
      <w:ins w:id="100" w:author="Q" w:date="2016-09-15T22:26:00Z">
        <w:r w:rsidR="0097013D">
          <w:t>在海量的移动对象数据应用场景中</w:t>
        </w:r>
      </w:ins>
      <w:ins w:id="101" w:author="Q" w:date="2016-09-15T21:12:00Z">
        <w:r w:rsidR="00CB7CD8">
          <w:t>基于</w:t>
        </w:r>
        <w:r w:rsidR="00CB7CD8">
          <w:t>HBase</w:t>
        </w:r>
        <w:r w:rsidR="00CB7CD8">
          <w:t>的索引实现方案要优于</w:t>
        </w:r>
      </w:ins>
      <w:ins w:id="102" w:author="Q" w:date="2016-09-15T21:13:00Z">
        <w:r w:rsidR="00CB7CD8">
          <w:t>基于传统关系型数据库</w:t>
        </w:r>
      </w:ins>
      <w:r>
        <w:rPr>
          <w:rFonts w:hint="eastAsia"/>
        </w:rPr>
        <w:t>。</w:t>
      </w:r>
      <w:r>
        <w:t>PostgreSQL</w:t>
      </w:r>
      <w:r>
        <w:t>是由加州大学伯克利分校计算机系</w:t>
      </w:r>
      <w:r>
        <w:rPr>
          <w:rFonts w:hint="eastAsia"/>
        </w:rPr>
        <w:t>研</w:t>
      </w:r>
      <w:r>
        <w:t>发的开源数据库</w:t>
      </w:r>
      <w:r>
        <w:rPr>
          <w:rFonts w:hint="eastAsia"/>
        </w:rPr>
        <w:t>，其单表容量在理论上能够达到</w:t>
      </w:r>
      <w:r>
        <w:rPr>
          <w:rFonts w:hint="eastAsia"/>
        </w:rPr>
        <w:t>TB</w:t>
      </w:r>
      <w:r>
        <w:rPr>
          <w:rFonts w:hint="eastAsia"/>
        </w:rPr>
        <w:t>级，在大数据情况下具有完全可用的伸缩性能，有实验证明其更新效率已经高于分布式数据库</w:t>
      </w:r>
      <w:r>
        <w:rPr>
          <w:rFonts w:hint="eastAsia"/>
        </w:rPr>
        <w:t>Mongo</w:t>
      </w:r>
      <w:r>
        <w:t>DB</w:t>
      </w:r>
      <w:r>
        <w:rPr>
          <w:rFonts w:hint="eastAsia"/>
        </w:rPr>
        <w:t>。但</w:t>
      </w:r>
      <w:r>
        <w:t>从图</w:t>
      </w:r>
      <w:ins w:id="103" w:author="Q" w:date="2016-09-15T22:58:00Z">
        <w:r w:rsidR="00122879">
          <w:t>7</w:t>
        </w:r>
      </w:ins>
      <w:del w:id="104" w:author="Q" w:date="2016-09-15T22:58:00Z">
        <w:r w:rsidDel="00122879">
          <w:rPr>
            <w:rFonts w:hint="eastAsia"/>
          </w:rPr>
          <w:delText>8</w:delText>
        </w:r>
      </w:del>
      <w:r>
        <w:rPr>
          <w:rFonts w:hint="eastAsia"/>
        </w:rPr>
        <w:t>中可以看出</w:t>
      </w:r>
      <w:r>
        <w:t>当数据量增加时</w:t>
      </w:r>
      <w:r>
        <w:rPr>
          <w:rFonts w:hint="eastAsia"/>
        </w:rPr>
        <w:t>，</w:t>
      </w:r>
      <w:r>
        <w:t>HBase</w:t>
      </w:r>
      <w:r>
        <w:t>的更新速度明显要快于</w:t>
      </w:r>
      <w:r>
        <w:t>PostgreSQL</w:t>
      </w:r>
      <w:r>
        <w:rPr>
          <w:rFonts w:hint="eastAsia"/>
        </w:rPr>
        <w:t>,</w:t>
      </w:r>
      <w:r>
        <w:t>而</w:t>
      </w:r>
      <w:r>
        <w:rPr>
          <w:rFonts w:hint="eastAsia"/>
        </w:rPr>
        <w:t>且数据量越大，效率差越大，一是因为</w:t>
      </w:r>
      <w:r>
        <w:rPr>
          <w:rFonts w:hint="eastAsia"/>
        </w:rPr>
        <w:lastRenderedPageBreak/>
        <w:t>HBase</w:t>
      </w:r>
      <w:r>
        <w:rPr>
          <w:rFonts w:hint="eastAsia"/>
        </w:rPr>
        <w:t>是多节点存储，数据会按照主键分布到不同的节点上，各个节点独立操作，这种并行的处理加快了更新的效率；二是因为</w:t>
      </w:r>
      <w:r>
        <w:rPr>
          <w:rFonts w:hint="eastAsia"/>
        </w:rPr>
        <w:t>H</w:t>
      </w:r>
      <w:r>
        <w:t>Region</w:t>
      </w:r>
      <w:r>
        <w:t>只</w:t>
      </w:r>
      <w:ins w:id="105" w:author="Q" w:date="2016-09-15T22:27:00Z">
        <w:r w:rsidR="0097013D">
          <w:t>有</w:t>
        </w:r>
      </w:ins>
      <w:del w:id="106" w:author="Q" w:date="2016-09-15T22:27:00Z">
        <w:r w:rsidDel="0097013D">
          <w:delText>用</w:delText>
        </w:r>
      </w:del>
      <w:r>
        <w:t>在</w:t>
      </w:r>
      <w:r>
        <w:t>Memory File</w:t>
      </w:r>
      <w:r>
        <w:t>达到一定数据量后才执行一次磁盘操作</w:t>
      </w:r>
      <w:r>
        <w:rPr>
          <w:rFonts w:hint="eastAsia"/>
        </w:rPr>
        <w:t>，这种</w:t>
      </w:r>
      <w:r>
        <w:t>批量处理的方式也加快了更新的效率</w:t>
      </w:r>
      <w:r>
        <w:rPr>
          <w:rFonts w:hint="eastAsia"/>
        </w:rPr>
        <w:t>。总的来说，在海量的室内移动对象管理场景下，选择分布式数据库要优于传统的关系型数据库。</w:t>
      </w:r>
    </w:p>
    <w:p w:rsidR="00B95C02" w:rsidRDefault="00B95C02" w:rsidP="00A40B23">
      <w:pPr>
        <w:pStyle w:val="ad"/>
      </w:pPr>
      <w:r>
        <w:drawing>
          <wp:inline distT="0" distB="0" distL="0" distR="0" wp14:anchorId="4DBF3CC1">
            <wp:extent cx="3240000" cy="19475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000" cy="1947590"/>
                    </a:xfrm>
                    <a:prstGeom prst="rect">
                      <a:avLst/>
                    </a:prstGeom>
                    <a:noFill/>
                  </pic:spPr>
                </pic:pic>
              </a:graphicData>
            </a:graphic>
          </wp:inline>
        </w:drawing>
      </w:r>
    </w:p>
    <w:p w:rsidR="00B95C02" w:rsidRDefault="00B95C02" w:rsidP="00A40B23">
      <w:pPr>
        <w:pStyle w:val="aa"/>
      </w:pPr>
      <w:r>
        <w:t>图</w:t>
      </w:r>
      <w:ins w:id="107" w:author="Q" w:date="2016-09-15T22:57:00Z">
        <w:r w:rsidR="00122879">
          <w:t>6</w:t>
        </w:r>
      </w:ins>
      <w:del w:id="108" w:author="Q" w:date="2016-09-15T22:57:00Z">
        <w:r w:rsidDel="00122879">
          <w:rPr>
            <w:rFonts w:hint="eastAsia"/>
          </w:rPr>
          <w:delText>7</w:delText>
        </w:r>
      </w:del>
      <w:r>
        <w:rPr>
          <w:rFonts w:hint="eastAsia"/>
        </w:rPr>
        <w:t xml:space="preserve"> </w:t>
      </w:r>
      <w:r>
        <w:t>HBase</w:t>
      </w:r>
      <w:r>
        <w:rPr>
          <w:rFonts w:hint="eastAsia"/>
        </w:rPr>
        <w:t>数据更新效率</w:t>
      </w:r>
      <w:r>
        <w:rPr>
          <w:rFonts w:hint="eastAsia"/>
        </w:rPr>
        <w:t>(</w:t>
      </w:r>
      <w:r>
        <w:rPr>
          <w:rFonts w:hint="eastAsia"/>
        </w:rPr>
        <w:t>秒</w:t>
      </w:r>
      <w:r>
        <w:rPr>
          <w:rFonts w:hint="eastAsia"/>
        </w:rPr>
        <w:t>/</w:t>
      </w:r>
      <w:r>
        <w:rPr>
          <w:rFonts w:hint="eastAsia"/>
        </w:rPr>
        <w:t>万</w:t>
      </w:r>
      <w:r>
        <w:rPr>
          <w:rFonts w:hint="eastAsia"/>
        </w:rPr>
        <w:t>)</w:t>
      </w:r>
    </w:p>
    <w:p w:rsidR="00B95C02" w:rsidRPr="002C77B9" w:rsidRDefault="00B95C02" w:rsidP="00A40B23">
      <w:pPr>
        <w:pStyle w:val="aa"/>
      </w:pPr>
      <w:r>
        <w:t>Fig.</w:t>
      </w:r>
      <w:ins w:id="109" w:author="Q" w:date="2016-09-15T22:57:00Z">
        <w:r w:rsidR="00122879">
          <w:t>6</w:t>
        </w:r>
      </w:ins>
      <w:del w:id="110" w:author="Q" w:date="2016-09-15T22:57:00Z">
        <w:r w:rsidDel="00122879">
          <w:delText>7</w:delText>
        </w:r>
      </w:del>
      <w:r>
        <w:t xml:space="preserve"> Time needed of updating every ten thousand points on HBase</w:t>
      </w:r>
    </w:p>
    <w:p w:rsidR="00B95C02" w:rsidRDefault="00B95C02" w:rsidP="00A40B23">
      <w:pPr>
        <w:pStyle w:val="ad"/>
      </w:pPr>
      <w:r>
        <w:drawing>
          <wp:inline distT="0" distB="0" distL="0" distR="0" wp14:anchorId="4E71AE4A" wp14:editId="7A381DE1">
            <wp:extent cx="3240000" cy="19473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1947301"/>
                    </a:xfrm>
                    <a:prstGeom prst="rect">
                      <a:avLst/>
                    </a:prstGeom>
                  </pic:spPr>
                </pic:pic>
              </a:graphicData>
            </a:graphic>
          </wp:inline>
        </w:drawing>
      </w:r>
    </w:p>
    <w:p w:rsidR="00B95C02" w:rsidRDefault="00B95C02" w:rsidP="00A40B23">
      <w:pPr>
        <w:pStyle w:val="aa"/>
      </w:pPr>
      <w:r>
        <w:t>图</w:t>
      </w:r>
      <w:ins w:id="111" w:author="Q" w:date="2016-09-15T22:58:00Z">
        <w:r w:rsidR="00122879">
          <w:t>7</w:t>
        </w:r>
      </w:ins>
      <w:del w:id="112" w:author="Q" w:date="2016-09-15T22:58:00Z">
        <w:r w:rsidDel="00122879">
          <w:rPr>
            <w:rFonts w:hint="eastAsia"/>
          </w:rPr>
          <w:delText>8</w:delText>
        </w:r>
      </w:del>
      <w:r>
        <w:rPr>
          <w:rFonts w:hint="eastAsia"/>
        </w:rPr>
        <w:t xml:space="preserve"> </w:t>
      </w:r>
      <w:r>
        <w:t>HBase</w:t>
      </w:r>
      <w:r>
        <w:t>与</w:t>
      </w:r>
      <w:r>
        <w:t>PostgreSQL</w:t>
      </w:r>
      <w:r>
        <w:t>更新效率对比</w:t>
      </w:r>
    </w:p>
    <w:p w:rsidR="00B95C02" w:rsidRDefault="00B95C02" w:rsidP="00A40B23">
      <w:pPr>
        <w:pStyle w:val="aa"/>
      </w:pPr>
      <w:r>
        <w:t>Fig.</w:t>
      </w:r>
      <w:ins w:id="113" w:author="Q" w:date="2016-09-15T22:58:00Z">
        <w:r w:rsidR="00122879">
          <w:t>7</w:t>
        </w:r>
      </w:ins>
      <w:del w:id="114" w:author="Q" w:date="2016-09-15T22:58:00Z">
        <w:r w:rsidDel="00122879">
          <w:delText>8</w:delText>
        </w:r>
      </w:del>
      <w:r>
        <w:t xml:space="preserve"> Efficiency comparison between HBase and PostgreSQL </w:t>
      </w:r>
    </w:p>
    <w:p w:rsidR="00B95C02" w:rsidRDefault="00B95C02" w:rsidP="00A40B23">
      <w:pPr>
        <w:pStyle w:val="2"/>
      </w:pPr>
      <w:r>
        <w:t>4.3</w:t>
      </w:r>
      <w:r>
        <w:rPr>
          <w:rFonts w:hint="eastAsia"/>
        </w:rPr>
        <w:t>基于语义轨迹的用户特征提取</w:t>
      </w:r>
    </w:p>
    <w:p w:rsidR="00B95C02" w:rsidRDefault="00B95C02" w:rsidP="00A40B23">
      <w:r>
        <w:t>以其中一个</w:t>
      </w:r>
      <w:r>
        <w:rPr>
          <w:rFonts w:hint="eastAsia"/>
        </w:rPr>
        <w:t>用户为例，从数据库中查询其从</w:t>
      </w:r>
      <w:r>
        <w:rPr>
          <w:rFonts w:hint="eastAsia"/>
        </w:rPr>
        <w:t>2014-</w:t>
      </w:r>
      <w:r>
        <w:t>04</w:t>
      </w:r>
      <w:r>
        <w:rPr>
          <w:rFonts w:hint="eastAsia"/>
        </w:rPr>
        <w:t>-</w:t>
      </w:r>
      <w:r>
        <w:t xml:space="preserve">01 08:00 </w:t>
      </w:r>
      <w:r>
        <w:t>至</w:t>
      </w:r>
      <w:r>
        <w:rPr>
          <w:rFonts w:hint="eastAsia"/>
        </w:rPr>
        <w:t>2014-</w:t>
      </w:r>
      <w:r>
        <w:t>04</w:t>
      </w:r>
      <w:r>
        <w:rPr>
          <w:rFonts w:hint="eastAsia"/>
        </w:rPr>
        <w:t>-</w:t>
      </w:r>
      <w:r>
        <w:t>01 18</w:t>
      </w:r>
      <w:r>
        <w:rPr>
          <w:rFonts w:hint="eastAsia"/>
        </w:rPr>
        <w:t>:00</w:t>
      </w:r>
      <w:r>
        <w:rPr>
          <w:rFonts w:hint="eastAsia"/>
        </w:rPr>
        <w:t>语义轨迹，耗时</w:t>
      </w:r>
      <w:r>
        <w:rPr>
          <w:rFonts w:hint="eastAsia"/>
        </w:rPr>
        <w:t>50</w:t>
      </w:r>
      <w:r>
        <w:rPr>
          <w:rFonts w:hint="eastAsia"/>
        </w:rPr>
        <w:t>毫秒，共得到</w:t>
      </w:r>
      <w:r>
        <w:rPr>
          <w:rFonts w:hint="eastAsia"/>
        </w:rPr>
        <w:t>60</w:t>
      </w:r>
      <w:r>
        <w:rPr>
          <w:rFonts w:hint="eastAsia"/>
        </w:rPr>
        <w:t>个语义节点，经过对语义轨迹进行整理，具有可用信息的结果如表</w:t>
      </w:r>
      <w:r>
        <w:rPr>
          <w:rFonts w:hint="eastAsia"/>
        </w:rPr>
        <w:t>3</w:t>
      </w:r>
      <w:r>
        <w:rPr>
          <w:rFonts w:hint="eastAsia"/>
        </w:rPr>
        <w:t>所示。</w:t>
      </w:r>
    </w:p>
    <w:p w:rsidR="00B95C02" w:rsidRDefault="00B95C02" w:rsidP="00A40B23">
      <w:pPr>
        <w:pStyle w:val="a7"/>
      </w:pPr>
      <w:r>
        <w:t>表</w:t>
      </w:r>
      <w:r>
        <w:rPr>
          <w:rFonts w:hint="eastAsia"/>
        </w:rPr>
        <w:t xml:space="preserve">3 </w:t>
      </w:r>
      <w:r>
        <w:rPr>
          <w:rFonts w:hint="eastAsia"/>
        </w:rPr>
        <w:t>语义轨迹查询结果示例</w:t>
      </w:r>
    </w:p>
    <w:p w:rsidR="00B95C02" w:rsidRDefault="00B95C02" w:rsidP="00A40B23">
      <w:pPr>
        <w:pStyle w:val="a7"/>
      </w:pPr>
      <w:r>
        <w:rPr>
          <w:rFonts w:hint="eastAsia"/>
        </w:rPr>
        <w:t xml:space="preserve">Tab.3 A sample </w:t>
      </w:r>
      <w:r>
        <w:t xml:space="preserve">result </w:t>
      </w:r>
      <w:r>
        <w:rPr>
          <w:rFonts w:hint="eastAsia"/>
        </w:rPr>
        <w:t>of Semantic Trajectory query</w:t>
      </w:r>
    </w:p>
    <w:tbl>
      <w:tblPr>
        <w:tblStyle w:val="a8"/>
        <w:tblW w:w="0" w:type="auto"/>
        <w:jc w:val="center"/>
        <w:tblLook w:val="04A0" w:firstRow="1" w:lastRow="0" w:firstColumn="1" w:lastColumn="0" w:noHBand="0" w:noVBand="1"/>
      </w:tblPr>
      <w:tblGrid>
        <w:gridCol w:w="1630"/>
        <w:gridCol w:w="1347"/>
        <w:gridCol w:w="1275"/>
        <w:gridCol w:w="1701"/>
      </w:tblGrid>
      <w:tr w:rsidR="00B95C02" w:rsidRPr="008577C6" w:rsidTr="00A40B23">
        <w:trPr>
          <w:jc w:val="center"/>
        </w:trPr>
        <w:tc>
          <w:tcPr>
            <w:tcW w:w="1630" w:type="dxa"/>
            <w:tcBorders>
              <w:left w:val="nil"/>
              <w:right w:val="nil"/>
            </w:tcBorders>
          </w:tcPr>
          <w:p w:rsidR="00B95C02" w:rsidRPr="008577C6" w:rsidRDefault="00B95C02" w:rsidP="00A40B23">
            <w:pPr>
              <w:pStyle w:val="a9"/>
            </w:pPr>
            <w:r w:rsidRPr="008577C6">
              <w:rPr>
                <w:rFonts w:hint="eastAsia"/>
              </w:rPr>
              <w:t>Cell</w:t>
            </w:r>
            <w:r w:rsidRPr="008577C6">
              <w:rPr>
                <w:rFonts w:hint="eastAsia"/>
              </w:rPr>
              <w:t>名称</w:t>
            </w:r>
          </w:p>
        </w:tc>
        <w:tc>
          <w:tcPr>
            <w:tcW w:w="1347" w:type="dxa"/>
            <w:tcBorders>
              <w:left w:val="nil"/>
              <w:right w:val="nil"/>
            </w:tcBorders>
          </w:tcPr>
          <w:p w:rsidR="00B95C02" w:rsidRPr="008577C6" w:rsidRDefault="00B95C02" w:rsidP="00A40B23">
            <w:pPr>
              <w:pStyle w:val="a9"/>
            </w:pPr>
            <w:r>
              <w:rPr>
                <w:rFonts w:hint="eastAsia"/>
              </w:rPr>
              <w:t>进入时间</w:t>
            </w:r>
          </w:p>
        </w:tc>
        <w:tc>
          <w:tcPr>
            <w:tcW w:w="1275" w:type="dxa"/>
            <w:tcBorders>
              <w:left w:val="nil"/>
              <w:right w:val="nil"/>
            </w:tcBorders>
          </w:tcPr>
          <w:p w:rsidR="00B95C02" w:rsidRPr="008577C6" w:rsidRDefault="00B95C02" w:rsidP="00A40B23">
            <w:pPr>
              <w:pStyle w:val="a9"/>
            </w:pPr>
            <w:r>
              <w:rPr>
                <w:rFonts w:hint="eastAsia"/>
              </w:rPr>
              <w:t>离开时间</w:t>
            </w:r>
          </w:p>
        </w:tc>
        <w:tc>
          <w:tcPr>
            <w:tcW w:w="1701" w:type="dxa"/>
            <w:tcBorders>
              <w:left w:val="nil"/>
              <w:right w:val="nil"/>
            </w:tcBorders>
          </w:tcPr>
          <w:p w:rsidR="00B95C02" w:rsidRPr="008577C6" w:rsidRDefault="00B95C02" w:rsidP="00A40B23">
            <w:pPr>
              <w:pStyle w:val="a9"/>
            </w:pPr>
            <w:r>
              <w:rPr>
                <w:rFonts w:hint="eastAsia"/>
              </w:rPr>
              <w:t>停留时长</w:t>
            </w:r>
            <w:r w:rsidRPr="008577C6">
              <w:rPr>
                <w:rFonts w:hint="eastAsia"/>
              </w:rPr>
              <w:t>（单位：秒）</w:t>
            </w:r>
          </w:p>
        </w:tc>
      </w:tr>
      <w:tr w:rsidR="00B95C02" w:rsidRPr="008577C6" w:rsidTr="00A40B23">
        <w:trPr>
          <w:jc w:val="center"/>
        </w:trPr>
        <w:tc>
          <w:tcPr>
            <w:tcW w:w="1630" w:type="dxa"/>
            <w:tcBorders>
              <w:left w:val="nil"/>
              <w:bottom w:val="nil"/>
              <w:right w:val="nil"/>
            </w:tcBorders>
          </w:tcPr>
          <w:p w:rsidR="00B95C02" w:rsidRPr="008577C6" w:rsidRDefault="00B95C02" w:rsidP="00A40B23">
            <w:pPr>
              <w:pStyle w:val="a9"/>
            </w:pPr>
            <w:r>
              <w:rPr>
                <w:rFonts w:hint="eastAsia"/>
              </w:rPr>
              <w:t>Rouge Diamant</w:t>
            </w:r>
          </w:p>
        </w:tc>
        <w:tc>
          <w:tcPr>
            <w:tcW w:w="1347" w:type="dxa"/>
            <w:tcBorders>
              <w:left w:val="nil"/>
              <w:bottom w:val="nil"/>
              <w:right w:val="nil"/>
            </w:tcBorders>
          </w:tcPr>
          <w:p w:rsidR="00B95C02" w:rsidRDefault="00B95C02" w:rsidP="00A40B23">
            <w:pPr>
              <w:pStyle w:val="a9"/>
            </w:pPr>
            <w:r>
              <w:rPr>
                <w:rFonts w:hint="eastAsia"/>
              </w:rPr>
              <w:t>12:21:24</w:t>
            </w:r>
          </w:p>
        </w:tc>
        <w:tc>
          <w:tcPr>
            <w:tcW w:w="1275" w:type="dxa"/>
            <w:tcBorders>
              <w:left w:val="nil"/>
              <w:bottom w:val="nil"/>
              <w:right w:val="nil"/>
            </w:tcBorders>
          </w:tcPr>
          <w:p w:rsidR="00B95C02" w:rsidRDefault="00B95C02" w:rsidP="00A40B23">
            <w:pPr>
              <w:pStyle w:val="a9"/>
            </w:pPr>
            <w:r>
              <w:rPr>
                <w:rFonts w:hint="eastAsia"/>
              </w:rPr>
              <w:t>12:21:2</w:t>
            </w:r>
            <w:r>
              <w:t>6</w:t>
            </w:r>
          </w:p>
        </w:tc>
        <w:tc>
          <w:tcPr>
            <w:tcW w:w="1701" w:type="dxa"/>
            <w:tcBorders>
              <w:left w:val="nil"/>
              <w:bottom w:val="nil"/>
              <w:right w:val="nil"/>
            </w:tcBorders>
          </w:tcPr>
          <w:p w:rsidR="00B95C02" w:rsidRDefault="00B95C02" w:rsidP="00A40B23">
            <w:pPr>
              <w:pStyle w:val="a9"/>
            </w:pPr>
            <w:r>
              <w:rPr>
                <w:rFonts w:hint="eastAsia"/>
              </w:rPr>
              <w:t>2</w:t>
            </w:r>
          </w:p>
        </w:tc>
      </w:tr>
      <w:tr w:rsidR="00B95C02" w:rsidRPr="008577C6" w:rsidTr="00A40B23">
        <w:trPr>
          <w:jc w:val="center"/>
        </w:trPr>
        <w:tc>
          <w:tcPr>
            <w:tcW w:w="1630" w:type="dxa"/>
            <w:tcBorders>
              <w:top w:val="nil"/>
              <w:left w:val="nil"/>
              <w:bottom w:val="nil"/>
              <w:right w:val="nil"/>
            </w:tcBorders>
          </w:tcPr>
          <w:p w:rsidR="00B95C02" w:rsidRPr="002C2112" w:rsidRDefault="00B95C02" w:rsidP="00A40B23">
            <w:pPr>
              <w:pStyle w:val="a9"/>
            </w:pPr>
            <w:r>
              <w:rPr>
                <w:rFonts w:hint="eastAsia"/>
              </w:rPr>
              <w:t>过道</w:t>
            </w:r>
          </w:p>
        </w:tc>
        <w:tc>
          <w:tcPr>
            <w:tcW w:w="1347" w:type="dxa"/>
            <w:tcBorders>
              <w:top w:val="nil"/>
              <w:left w:val="nil"/>
              <w:bottom w:val="nil"/>
              <w:right w:val="nil"/>
            </w:tcBorders>
          </w:tcPr>
          <w:p w:rsidR="00B95C02" w:rsidRDefault="00B95C02" w:rsidP="00A40B23">
            <w:pPr>
              <w:pStyle w:val="a9"/>
            </w:pPr>
            <w:r>
              <w:rPr>
                <w:rFonts w:hint="eastAsia"/>
              </w:rPr>
              <w:t>12:21:2</w:t>
            </w:r>
            <w:r>
              <w:t>6</w:t>
            </w:r>
          </w:p>
        </w:tc>
        <w:tc>
          <w:tcPr>
            <w:tcW w:w="1275" w:type="dxa"/>
            <w:tcBorders>
              <w:top w:val="nil"/>
              <w:left w:val="nil"/>
              <w:bottom w:val="nil"/>
              <w:right w:val="nil"/>
            </w:tcBorders>
          </w:tcPr>
          <w:p w:rsidR="00B95C02" w:rsidRDefault="00B95C02" w:rsidP="00A40B23">
            <w:pPr>
              <w:pStyle w:val="a9"/>
            </w:pPr>
            <w:r>
              <w:rPr>
                <w:rFonts w:hint="eastAsia"/>
              </w:rPr>
              <w:t>12:21:2</w:t>
            </w:r>
            <w:r>
              <w:t>8</w:t>
            </w:r>
          </w:p>
        </w:tc>
        <w:tc>
          <w:tcPr>
            <w:tcW w:w="1701" w:type="dxa"/>
            <w:tcBorders>
              <w:top w:val="nil"/>
              <w:left w:val="nil"/>
              <w:bottom w:val="nil"/>
              <w:right w:val="nil"/>
            </w:tcBorders>
          </w:tcPr>
          <w:p w:rsidR="00B95C02" w:rsidRDefault="00B95C02" w:rsidP="00A40B23">
            <w:pPr>
              <w:pStyle w:val="a9"/>
            </w:pPr>
            <w:r>
              <w:rPr>
                <w:rFonts w:hint="eastAsia"/>
              </w:rPr>
              <w:t>2</w:t>
            </w:r>
          </w:p>
        </w:tc>
      </w:tr>
      <w:tr w:rsidR="00B95C02" w:rsidRPr="008577C6" w:rsidTr="00A40B23">
        <w:trPr>
          <w:jc w:val="center"/>
        </w:trPr>
        <w:tc>
          <w:tcPr>
            <w:tcW w:w="1630" w:type="dxa"/>
            <w:tcBorders>
              <w:top w:val="nil"/>
              <w:left w:val="nil"/>
              <w:bottom w:val="nil"/>
              <w:right w:val="nil"/>
            </w:tcBorders>
          </w:tcPr>
          <w:p w:rsidR="00B95C02" w:rsidRPr="002C2112" w:rsidRDefault="00B95C02" w:rsidP="00A40B23">
            <w:pPr>
              <w:pStyle w:val="a9"/>
            </w:pPr>
            <w:r>
              <w:rPr>
                <w:rFonts w:hint="eastAsia"/>
              </w:rPr>
              <w:t>Rouge Diamant</w:t>
            </w:r>
          </w:p>
        </w:tc>
        <w:tc>
          <w:tcPr>
            <w:tcW w:w="1347" w:type="dxa"/>
            <w:tcBorders>
              <w:top w:val="nil"/>
              <w:left w:val="nil"/>
              <w:bottom w:val="nil"/>
              <w:right w:val="nil"/>
            </w:tcBorders>
          </w:tcPr>
          <w:p w:rsidR="00B95C02" w:rsidRDefault="00B95C02" w:rsidP="00A40B23">
            <w:pPr>
              <w:pStyle w:val="a9"/>
            </w:pPr>
            <w:r>
              <w:rPr>
                <w:rFonts w:hint="eastAsia"/>
              </w:rPr>
              <w:t>12:21:2</w:t>
            </w:r>
            <w:r>
              <w:t>8</w:t>
            </w:r>
          </w:p>
        </w:tc>
        <w:tc>
          <w:tcPr>
            <w:tcW w:w="1275" w:type="dxa"/>
            <w:tcBorders>
              <w:top w:val="nil"/>
              <w:left w:val="nil"/>
              <w:bottom w:val="nil"/>
              <w:right w:val="nil"/>
            </w:tcBorders>
          </w:tcPr>
          <w:p w:rsidR="00B95C02" w:rsidRDefault="00B95C02" w:rsidP="00A40B23">
            <w:pPr>
              <w:pStyle w:val="a9"/>
            </w:pPr>
            <w:r>
              <w:rPr>
                <w:rFonts w:hint="eastAsia"/>
              </w:rPr>
              <w:t>12:21:31</w:t>
            </w:r>
          </w:p>
        </w:tc>
        <w:tc>
          <w:tcPr>
            <w:tcW w:w="1701" w:type="dxa"/>
            <w:tcBorders>
              <w:top w:val="nil"/>
              <w:left w:val="nil"/>
              <w:bottom w:val="nil"/>
              <w:right w:val="nil"/>
            </w:tcBorders>
          </w:tcPr>
          <w:p w:rsidR="00B95C02" w:rsidRDefault="00B95C02" w:rsidP="00A40B23">
            <w:pPr>
              <w:pStyle w:val="a9"/>
            </w:pPr>
            <w:r>
              <w:rPr>
                <w:rFonts w:hint="eastAsia"/>
              </w:rPr>
              <w:t>3</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Bcuthentique</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12:21:31</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12:22:29</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58</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FIVE PLUS+</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12:23:14</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12:24:01</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47</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TRENDIANO</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12:27:51</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12:50:04</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1333</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Levi's ladies</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12:50:04</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13:04:53</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889</w:t>
            </w:r>
          </w:p>
        </w:tc>
      </w:tr>
      <w:tr w:rsidR="00B95C02" w:rsidRPr="00ED00FB" w:rsidTr="00A40B23">
        <w:tblPrEx>
          <w:jc w:val="left"/>
        </w:tblPrEx>
        <w:trPr>
          <w:trHeight w:val="270"/>
        </w:trPr>
        <w:tc>
          <w:tcPr>
            <w:tcW w:w="1630" w:type="dxa"/>
            <w:tcBorders>
              <w:top w:val="nil"/>
              <w:left w:val="nil"/>
              <w:right w:val="nil"/>
            </w:tcBorders>
            <w:noWrap/>
            <w:hideMark/>
          </w:tcPr>
          <w:p w:rsidR="00B95C02" w:rsidRPr="001A2216" w:rsidRDefault="00B95C02" w:rsidP="00A40B23">
            <w:pPr>
              <w:pStyle w:val="a9"/>
            </w:pPr>
            <w:r w:rsidRPr="001A2216">
              <w:rPr>
                <w:rFonts w:hint="eastAsia"/>
              </w:rPr>
              <w:t>Jack jones</w:t>
            </w:r>
          </w:p>
        </w:tc>
        <w:tc>
          <w:tcPr>
            <w:tcW w:w="1347" w:type="dxa"/>
            <w:tcBorders>
              <w:top w:val="nil"/>
              <w:left w:val="nil"/>
              <w:right w:val="nil"/>
            </w:tcBorders>
            <w:noWrap/>
            <w:hideMark/>
          </w:tcPr>
          <w:p w:rsidR="00B95C02" w:rsidRPr="001A2216" w:rsidRDefault="00B95C02" w:rsidP="00A40B23">
            <w:pPr>
              <w:pStyle w:val="a9"/>
            </w:pPr>
            <w:r w:rsidRPr="001A2216">
              <w:rPr>
                <w:rFonts w:hint="eastAsia"/>
              </w:rPr>
              <w:t>13:27:16</w:t>
            </w:r>
          </w:p>
        </w:tc>
        <w:tc>
          <w:tcPr>
            <w:tcW w:w="1275" w:type="dxa"/>
            <w:tcBorders>
              <w:top w:val="nil"/>
              <w:left w:val="nil"/>
              <w:right w:val="nil"/>
            </w:tcBorders>
            <w:noWrap/>
            <w:hideMark/>
          </w:tcPr>
          <w:p w:rsidR="00B95C02" w:rsidRPr="001A2216" w:rsidRDefault="00B95C02" w:rsidP="00A40B23">
            <w:pPr>
              <w:pStyle w:val="a9"/>
            </w:pPr>
            <w:r w:rsidRPr="001A2216">
              <w:rPr>
                <w:rFonts w:hint="eastAsia"/>
              </w:rPr>
              <w:t>13:28:16</w:t>
            </w:r>
          </w:p>
        </w:tc>
        <w:tc>
          <w:tcPr>
            <w:tcW w:w="1701" w:type="dxa"/>
            <w:tcBorders>
              <w:top w:val="nil"/>
              <w:left w:val="nil"/>
              <w:right w:val="nil"/>
            </w:tcBorders>
            <w:noWrap/>
            <w:hideMark/>
          </w:tcPr>
          <w:p w:rsidR="00B95C02" w:rsidRPr="001A2216" w:rsidRDefault="00B95C02" w:rsidP="00A40B23">
            <w:pPr>
              <w:pStyle w:val="a9"/>
            </w:pPr>
            <w:r w:rsidRPr="001A2216">
              <w:rPr>
                <w:rFonts w:hint="eastAsia"/>
              </w:rPr>
              <w:t>60</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t>TEENIE&amp;WEENIE</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13:28:58</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13:30:56</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118</w:t>
            </w:r>
          </w:p>
        </w:tc>
      </w:tr>
      <w:tr w:rsidR="00B95C02" w:rsidRPr="00ED00FB" w:rsidTr="00A40B23">
        <w:tblPrEx>
          <w:jc w:val="left"/>
        </w:tblPrEx>
        <w:trPr>
          <w:trHeight w:val="270"/>
        </w:trPr>
        <w:tc>
          <w:tcPr>
            <w:tcW w:w="1630" w:type="dxa"/>
            <w:tcBorders>
              <w:top w:val="nil"/>
              <w:left w:val="nil"/>
              <w:bottom w:val="nil"/>
              <w:right w:val="nil"/>
            </w:tcBorders>
            <w:noWrap/>
            <w:hideMark/>
          </w:tcPr>
          <w:p w:rsidR="00B95C02" w:rsidRPr="001A2216" w:rsidRDefault="00B95C02" w:rsidP="00A40B23">
            <w:pPr>
              <w:pStyle w:val="a9"/>
            </w:pPr>
            <w:r w:rsidRPr="001A2216">
              <w:rPr>
                <w:rFonts w:hint="eastAsia"/>
              </w:rPr>
              <w:lastRenderedPageBreak/>
              <w:t>TEENIE&amp;WEENIE</w:t>
            </w:r>
          </w:p>
        </w:tc>
        <w:tc>
          <w:tcPr>
            <w:tcW w:w="1347" w:type="dxa"/>
            <w:tcBorders>
              <w:top w:val="nil"/>
              <w:left w:val="nil"/>
              <w:bottom w:val="nil"/>
              <w:right w:val="nil"/>
            </w:tcBorders>
            <w:noWrap/>
            <w:hideMark/>
          </w:tcPr>
          <w:p w:rsidR="00B95C02" w:rsidRPr="001A2216" w:rsidRDefault="00B95C02" w:rsidP="00A40B23">
            <w:pPr>
              <w:pStyle w:val="a9"/>
            </w:pPr>
            <w:r w:rsidRPr="001A2216">
              <w:rPr>
                <w:rFonts w:hint="eastAsia"/>
              </w:rPr>
              <w:t>13:41:22</w:t>
            </w:r>
          </w:p>
        </w:tc>
        <w:tc>
          <w:tcPr>
            <w:tcW w:w="1275" w:type="dxa"/>
            <w:tcBorders>
              <w:top w:val="nil"/>
              <w:left w:val="nil"/>
              <w:bottom w:val="nil"/>
              <w:right w:val="nil"/>
            </w:tcBorders>
            <w:noWrap/>
            <w:hideMark/>
          </w:tcPr>
          <w:p w:rsidR="00B95C02" w:rsidRPr="001A2216" w:rsidRDefault="00B95C02" w:rsidP="00A40B23">
            <w:pPr>
              <w:pStyle w:val="a9"/>
            </w:pPr>
            <w:r w:rsidRPr="001A2216">
              <w:rPr>
                <w:rFonts w:hint="eastAsia"/>
              </w:rPr>
              <w:t>17:43:14</w:t>
            </w:r>
          </w:p>
        </w:tc>
        <w:tc>
          <w:tcPr>
            <w:tcW w:w="1701" w:type="dxa"/>
            <w:tcBorders>
              <w:top w:val="nil"/>
              <w:left w:val="nil"/>
              <w:bottom w:val="nil"/>
              <w:right w:val="nil"/>
            </w:tcBorders>
            <w:noWrap/>
            <w:hideMark/>
          </w:tcPr>
          <w:p w:rsidR="00B95C02" w:rsidRPr="001A2216" w:rsidRDefault="00B95C02" w:rsidP="00A40B23">
            <w:pPr>
              <w:pStyle w:val="a9"/>
            </w:pPr>
            <w:r w:rsidRPr="001A2216">
              <w:rPr>
                <w:rFonts w:hint="eastAsia"/>
              </w:rPr>
              <w:t>14512</w:t>
            </w:r>
          </w:p>
        </w:tc>
      </w:tr>
      <w:tr w:rsidR="00B95C02" w:rsidRPr="00ED00FB" w:rsidTr="00A40B23">
        <w:tblPrEx>
          <w:jc w:val="left"/>
        </w:tblPrEx>
        <w:trPr>
          <w:trHeight w:val="270"/>
        </w:trPr>
        <w:tc>
          <w:tcPr>
            <w:tcW w:w="1630" w:type="dxa"/>
            <w:tcBorders>
              <w:top w:val="nil"/>
              <w:left w:val="nil"/>
              <w:bottom w:val="single" w:sz="4" w:space="0" w:color="auto"/>
              <w:right w:val="nil"/>
            </w:tcBorders>
            <w:noWrap/>
            <w:hideMark/>
          </w:tcPr>
          <w:p w:rsidR="00B95C02" w:rsidRPr="001A2216" w:rsidRDefault="00B95C02" w:rsidP="00A40B23">
            <w:pPr>
              <w:pStyle w:val="a9"/>
            </w:pPr>
            <w:r w:rsidRPr="001A2216">
              <w:rPr>
                <w:rFonts w:hint="eastAsia"/>
              </w:rPr>
              <w:t>H&amp;M</w:t>
            </w:r>
          </w:p>
        </w:tc>
        <w:tc>
          <w:tcPr>
            <w:tcW w:w="1347" w:type="dxa"/>
            <w:tcBorders>
              <w:top w:val="nil"/>
              <w:left w:val="nil"/>
              <w:bottom w:val="single" w:sz="4" w:space="0" w:color="auto"/>
              <w:right w:val="nil"/>
            </w:tcBorders>
            <w:noWrap/>
            <w:hideMark/>
          </w:tcPr>
          <w:p w:rsidR="00B95C02" w:rsidRPr="001A2216" w:rsidRDefault="00B95C02" w:rsidP="00A40B23">
            <w:pPr>
              <w:pStyle w:val="a9"/>
            </w:pPr>
            <w:r w:rsidRPr="001A2216">
              <w:rPr>
                <w:rFonts w:hint="eastAsia"/>
              </w:rPr>
              <w:t>17:43:14</w:t>
            </w:r>
          </w:p>
        </w:tc>
        <w:tc>
          <w:tcPr>
            <w:tcW w:w="1275" w:type="dxa"/>
            <w:tcBorders>
              <w:top w:val="nil"/>
              <w:left w:val="nil"/>
              <w:bottom w:val="single" w:sz="4" w:space="0" w:color="auto"/>
              <w:right w:val="nil"/>
            </w:tcBorders>
            <w:noWrap/>
            <w:hideMark/>
          </w:tcPr>
          <w:p w:rsidR="00B95C02" w:rsidRPr="001A2216" w:rsidRDefault="00B95C02" w:rsidP="00A40B23">
            <w:pPr>
              <w:pStyle w:val="a9"/>
            </w:pPr>
            <w:r w:rsidRPr="001A2216">
              <w:rPr>
                <w:rFonts w:hint="eastAsia"/>
              </w:rPr>
              <w:t>17:57:07</w:t>
            </w:r>
          </w:p>
        </w:tc>
        <w:tc>
          <w:tcPr>
            <w:tcW w:w="1701" w:type="dxa"/>
            <w:tcBorders>
              <w:top w:val="nil"/>
              <w:left w:val="nil"/>
              <w:bottom w:val="single" w:sz="4" w:space="0" w:color="auto"/>
              <w:right w:val="nil"/>
            </w:tcBorders>
            <w:noWrap/>
            <w:hideMark/>
          </w:tcPr>
          <w:p w:rsidR="00B95C02" w:rsidRPr="001A2216" w:rsidRDefault="00B95C02" w:rsidP="00A40B23">
            <w:pPr>
              <w:pStyle w:val="a9"/>
            </w:pPr>
            <w:r w:rsidRPr="001A2216">
              <w:rPr>
                <w:rFonts w:hint="eastAsia"/>
              </w:rPr>
              <w:t>833</w:t>
            </w:r>
          </w:p>
        </w:tc>
      </w:tr>
    </w:tbl>
    <w:p w:rsidR="00B95C02" w:rsidRDefault="00B95C02" w:rsidP="00A40B23">
      <w:r>
        <w:rPr>
          <w:rFonts w:hint="eastAsia"/>
        </w:rPr>
        <w:t>查询结果中的前三行，用户存在从</w:t>
      </w:r>
      <w:r>
        <w:rPr>
          <w:rFonts w:hint="eastAsia"/>
        </w:rPr>
        <w:t>R</w:t>
      </w:r>
      <w:r>
        <w:t>ouge Diamant</w:t>
      </w:r>
      <w:r>
        <w:t>出去再回到</w:t>
      </w:r>
      <w:r>
        <w:rPr>
          <w:rFonts w:hint="eastAsia"/>
        </w:rPr>
        <w:t>R</w:t>
      </w:r>
      <w:r>
        <w:t>ouge Diamant</w:t>
      </w:r>
      <w:r>
        <w:t>且时间都比较短的不正常情况</w:t>
      </w:r>
      <w:r>
        <w:rPr>
          <w:rFonts w:hint="eastAsia"/>
        </w:rPr>
        <w:t>，根据实际情况分析，用户</w:t>
      </w:r>
      <w:r>
        <w:t>在过道中停留</w:t>
      </w:r>
      <w:r>
        <w:rPr>
          <w:rFonts w:hint="eastAsia"/>
        </w:rPr>
        <w:t>2</w:t>
      </w:r>
      <w:r>
        <w:rPr>
          <w:rFonts w:hint="eastAsia"/>
        </w:rPr>
        <w:t>秒有两种可能，一是定位误差导致，二是</w:t>
      </w:r>
      <w:del w:id="115" w:author="Q" w:date="2016-09-14T10:53:00Z">
        <w:r w:rsidDel="00783220">
          <w:rPr>
            <w:rFonts w:hint="eastAsia"/>
          </w:rPr>
          <w:delText>在</w:delText>
        </w:r>
      </w:del>
      <w:r>
        <w:rPr>
          <w:rFonts w:hint="eastAsia"/>
        </w:rPr>
        <w:t>从</w:t>
      </w:r>
      <m:oMath>
        <m:r>
          <w:rPr>
            <w:rFonts w:ascii="Cambria Math" w:hAnsi="Cambria Math"/>
          </w:rPr>
          <m:t>Grid→</m:t>
        </m:r>
        <m:r>
          <w:rPr>
            <w:rFonts w:ascii="Cambria Math" w:hAnsi="Cambria Math" w:hint="eastAsia"/>
          </w:rPr>
          <m:t>Cell</m:t>
        </m:r>
      </m:oMath>
      <w:r>
        <w:rPr>
          <w:rFonts w:hint="eastAsia"/>
        </w:rPr>
        <w:t>的映射引来的误差，也就是说该用户有可能一直停留在</w:t>
      </w:r>
      <w:r>
        <w:rPr>
          <w:rFonts w:hint="eastAsia"/>
        </w:rPr>
        <w:t>R</w:t>
      </w:r>
      <w:r>
        <w:t>ouge Diamant</w:t>
      </w:r>
      <w:r>
        <w:t>中</w:t>
      </w:r>
      <w:r>
        <w:rPr>
          <w:rFonts w:hint="eastAsia"/>
        </w:rPr>
        <w:t>，</w:t>
      </w:r>
      <w:r>
        <w:t>粗略地分析</w:t>
      </w:r>
      <w:r>
        <w:rPr>
          <w:rFonts w:hint="eastAsia"/>
        </w:rPr>
        <w:t>，</w:t>
      </w:r>
      <w:r>
        <w:t>在过道中的</w:t>
      </w:r>
      <w:r>
        <w:rPr>
          <w:rFonts w:hint="eastAsia"/>
        </w:rPr>
        <w:t>2</w:t>
      </w:r>
      <w:r>
        <w:rPr>
          <w:rFonts w:hint="eastAsia"/>
        </w:rPr>
        <w:t>秒应该归属于</w:t>
      </w:r>
      <w:r>
        <w:rPr>
          <w:rFonts w:hint="eastAsia"/>
        </w:rPr>
        <w:t>R</w:t>
      </w:r>
      <w:r>
        <w:t>ouge Diamant</w:t>
      </w:r>
      <w:r>
        <w:t>中</w:t>
      </w:r>
      <w:r>
        <w:rPr>
          <w:rFonts w:hint="eastAsia"/>
        </w:rPr>
        <w:t>。虽然室内定位精度和位置语义化过程引入的误差会影响数据挖掘工作的进行，但是</w:t>
      </w:r>
      <w:r>
        <w:t>结合了语义信息后</w:t>
      </w:r>
      <w:r>
        <w:rPr>
          <w:rFonts w:hint="eastAsia"/>
        </w:rPr>
        <w:t>，可以根据一定规则对上述两种误差进行一定程度的修正。</w:t>
      </w:r>
    </w:p>
    <w:p w:rsidR="00B95C02" w:rsidRPr="00A530A6" w:rsidRDefault="00B95C02" w:rsidP="00A40B23">
      <w:r>
        <w:t>其他节点的均为整理后的数据</w:t>
      </w:r>
      <w:r>
        <w:rPr>
          <w:rFonts w:hint="eastAsia"/>
        </w:rPr>
        <w:t>，</w:t>
      </w:r>
      <w:r>
        <w:t>用户停留时间较长</w:t>
      </w:r>
      <w:r>
        <w:rPr>
          <w:rFonts w:hint="eastAsia"/>
        </w:rPr>
        <w:t>（能达到一分钟或超过一分钟）的室内单元有</w:t>
      </w:r>
      <w:r>
        <w:t>Bcuthentique, FIVE PLUS+</w:t>
      </w:r>
      <w:r>
        <w:rPr>
          <w:rFonts w:hint="eastAsia"/>
        </w:rPr>
        <w:t>,</w:t>
      </w:r>
      <w:r>
        <w:t xml:space="preserve"> </w:t>
      </w:r>
      <w:r>
        <w:rPr>
          <w:rFonts w:hint="eastAsia"/>
        </w:rPr>
        <w:t>TRENDIANO,</w:t>
      </w:r>
      <w:r w:rsidRPr="00A530A6">
        <w:t xml:space="preserve"> TEENIE</w:t>
      </w:r>
      <w:r>
        <w:t xml:space="preserve"> </w:t>
      </w:r>
      <w:r w:rsidRPr="00A530A6">
        <w:t>WEENIE</w:t>
      </w:r>
      <w:r>
        <w:t xml:space="preserve">, </w:t>
      </w:r>
      <w:r w:rsidRPr="00A530A6">
        <w:t>Levi's ladies</w:t>
      </w:r>
      <w:r>
        <w:t>,</w:t>
      </w:r>
      <w:r w:rsidRPr="00A530A6">
        <w:t xml:space="preserve"> H&amp;M</w:t>
      </w:r>
      <w:r>
        <w:t>等</w:t>
      </w:r>
      <w:r>
        <w:rPr>
          <w:rFonts w:hint="eastAsia"/>
        </w:rPr>
        <w:t>，</w:t>
      </w:r>
      <w:r>
        <w:t>其中</w:t>
      </w:r>
      <w:r>
        <w:rPr>
          <w:rFonts w:hint="eastAsia"/>
        </w:rPr>
        <w:t>在</w:t>
      </w:r>
      <w:r w:rsidRPr="00A530A6">
        <w:t>Levi's ladies</w:t>
      </w:r>
      <w:r>
        <w:t>停留约有</w:t>
      </w:r>
      <w:r>
        <w:t>15</w:t>
      </w:r>
      <w:r>
        <w:rPr>
          <w:rFonts w:hint="eastAsia"/>
        </w:rPr>
        <w:t>分钟，</w:t>
      </w:r>
      <w:r>
        <w:t>在</w:t>
      </w:r>
      <w:r>
        <w:rPr>
          <w:rFonts w:hint="eastAsia"/>
        </w:rPr>
        <w:t>TRENDIANO</w:t>
      </w:r>
      <w:r>
        <w:rPr>
          <w:rFonts w:hint="eastAsia"/>
        </w:rPr>
        <w:t>停留时间超过半个小时，在</w:t>
      </w:r>
      <w:r w:rsidRPr="00A530A6">
        <w:t>TEENIE</w:t>
      </w:r>
      <w:r>
        <w:t xml:space="preserve"> </w:t>
      </w:r>
      <w:r w:rsidRPr="00A530A6">
        <w:t>WEENIE</w:t>
      </w:r>
      <w:r>
        <w:t>停留超过了</w:t>
      </w:r>
      <w:r>
        <w:t>4</w:t>
      </w:r>
      <w:r>
        <w:t>个小时</w:t>
      </w:r>
      <w:r>
        <w:rPr>
          <w:rFonts w:hint="eastAsia"/>
        </w:rPr>
        <w:t>。这些单元的品牌所共有的标签为“女性</w:t>
      </w:r>
      <w:r>
        <w:rPr>
          <w:rFonts w:hint="eastAsia"/>
        </w:rPr>
        <w:t xml:space="preserve"> </w:t>
      </w:r>
      <w:r>
        <w:rPr>
          <w:rFonts w:hint="eastAsia"/>
        </w:rPr>
        <w:t>时尚</w:t>
      </w:r>
      <w:r>
        <w:rPr>
          <w:rFonts w:hint="eastAsia"/>
        </w:rPr>
        <w:t xml:space="preserve"> </w:t>
      </w:r>
      <w:r>
        <w:rPr>
          <w:rFonts w:hint="eastAsia"/>
        </w:rPr>
        <w:t>年轻</w:t>
      </w:r>
      <w:r>
        <w:rPr>
          <w:rFonts w:hint="eastAsia"/>
        </w:rPr>
        <w:t xml:space="preserve"> </w:t>
      </w:r>
      <w:r>
        <w:rPr>
          <w:rFonts w:hint="eastAsia"/>
        </w:rPr>
        <w:t>欧式”，由此可以初步判断，此用户应该是一位年轻时尚</w:t>
      </w:r>
      <w:r>
        <w:t>的女性顾客</w:t>
      </w:r>
      <w:r>
        <w:rPr>
          <w:rFonts w:hint="eastAsia"/>
        </w:rPr>
        <w:t>，</w:t>
      </w:r>
      <w:r>
        <w:t>欧式</w:t>
      </w:r>
      <w:r>
        <w:rPr>
          <w:rFonts w:hint="eastAsia"/>
        </w:rPr>
        <w:t>可能</w:t>
      </w:r>
      <w:r>
        <w:t>是其偏好的风格</w:t>
      </w:r>
      <w:r>
        <w:rPr>
          <w:rFonts w:hint="eastAsia"/>
        </w:rPr>
        <w:t>，</w:t>
      </w:r>
      <w:r>
        <w:t>并且根据常理猜测</w:t>
      </w:r>
      <w:r>
        <w:rPr>
          <w:rFonts w:hint="eastAsia"/>
        </w:rPr>
        <w:t>，</w:t>
      </w:r>
      <w:r>
        <w:t>该用户极有可能在停留时间最长的</w:t>
      </w:r>
      <w:r w:rsidRPr="00A530A6">
        <w:t>TEENIE</w:t>
      </w:r>
      <w:r>
        <w:t xml:space="preserve"> </w:t>
      </w:r>
      <w:r w:rsidRPr="00A530A6">
        <w:t>WEENIE</w:t>
      </w:r>
      <w:r>
        <w:t>购买了商品</w:t>
      </w:r>
      <w:r>
        <w:rPr>
          <w:rFonts w:hint="eastAsia"/>
        </w:rPr>
        <w:t>，</w:t>
      </w:r>
      <w:r>
        <w:t>进一步也可以推断出其消费水平等更多信息</w:t>
      </w:r>
      <w:r>
        <w:rPr>
          <w:rFonts w:hint="eastAsia"/>
        </w:rPr>
        <w:t>。</w:t>
      </w:r>
    </w:p>
    <w:p w:rsidR="00B95C02" w:rsidRDefault="00B95C02" w:rsidP="00A40B23">
      <w:pPr>
        <w:pStyle w:val="1"/>
      </w:pPr>
      <w:r>
        <w:rPr>
          <w:rFonts w:hint="eastAsia"/>
        </w:rPr>
        <w:t>5总结</w:t>
      </w:r>
    </w:p>
    <w:p w:rsidR="00B95C02" w:rsidRDefault="00B95C02" w:rsidP="00A40B23">
      <w:r>
        <w:t>本文在总结了已有移动对象索引的基础上</w:t>
      </w:r>
      <w:r>
        <w:rPr>
          <w:rFonts w:hint="eastAsia"/>
        </w:rPr>
        <w:t>，</w:t>
      </w:r>
      <w:r>
        <w:t>建立了基于</w:t>
      </w:r>
      <w:r>
        <w:t>HBase</w:t>
      </w:r>
      <w:r>
        <w:t>的面向语义单元的室内移动对象索引</w:t>
      </w:r>
      <w:r>
        <w:rPr>
          <w:rFonts w:hint="eastAsia"/>
        </w:rPr>
        <w:t>，</w:t>
      </w:r>
      <w:r>
        <w:t>该索引能够支持语义</w:t>
      </w:r>
      <w:ins w:id="116" w:author="Q" w:date="2016-09-15T22:23:00Z">
        <w:r w:rsidR="003F08D4">
          <w:t>粒度上的</w:t>
        </w:r>
      </w:ins>
      <w:r>
        <w:rPr>
          <w:rFonts w:hint="eastAsia"/>
        </w:rPr>
        <w:t>时空</w:t>
      </w:r>
      <w:r>
        <w:t>范围查询</w:t>
      </w:r>
      <w:r>
        <w:rPr>
          <w:rFonts w:hint="eastAsia"/>
        </w:rPr>
        <w:t>、移动</w:t>
      </w:r>
      <w:r>
        <w:t>对象语义轨迹查询</w:t>
      </w:r>
      <w:r>
        <w:rPr>
          <w:rFonts w:hint="eastAsia"/>
        </w:rPr>
        <w:t>，实验证明其具有</w:t>
      </w:r>
      <w:del w:id="117" w:author="Q" w:date="2016-09-15T22:24:00Z">
        <w:r w:rsidDel="003F08D4">
          <w:rPr>
            <w:rFonts w:hint="eastAsia"/>
          </w:rPr>
          <w:delText>较好</w:delText>
        </w:r>
      </w:del>
      <w:ins w:id="118" w:author="Q" w:date="2016-09-15T22:24:00Z">
        <w:r w:rsidR="003F08D4">
          <w:rPr>
            <w:rFonts w:hint="eastAsia"/>
          </w:rPr>
          <w:t>良好</w:t>
        </w:r>
      </w:ins>
      <w:r>
        <w:rPr>
          <w:rFonts w:hint="eastAsia"/>
        </w:rPr>
        <w:t>的更新、查询性能。支持语义轨迹查询是该索引的特点，将语义信息集成到移动对象轨迹的表达中，能够更容易地从众多轨迹信息中提取运动规律和模式，更方便地进行室内用户行为识别等工作，为更好的室内位置服务提供了基础。文章最后通过一条语义轨迹的简单分析，完成了粗略的用户属性信息推断，在此基础上，可以利用更多的分析手段描述更精细的用户画像，对其行为进行更精准的识别与预测。</w:t>
      </w:r>
    </w:p>
    <w:p w:rsidR="00B95C02" w:rsidRDefault="00B95C02" w:rsidP="00A40B23">
      <w:r>
        <w:t>虽然该索引是针对历史数据建立的</w:t>
      </w:r>
      <w:r>
        <w:rPr>
          <w:rFonts w:hint="eastAsia"/>
        </w:rPr>
        <w:t>，</w:t>
      </w:r>
      <w:r>
        <w:t>但其特性也适合索引移动对象的</w:t>
      </w:r>
      <w:r>
        <w:rPr>
          <w:rFonts w:hint="eastAsia"/>
        </w:rPr>
        <w:t>实时数据，</w:t>
      </w:r>
      <w:r>
        <w:rPr>
          <w:rFonts w:hint="eastAsia"/>
        </w:rPr>
        <w:t>HBase</w:t>
      </w:r>
      <w:r>
        <w:rPr>
          <w:rFonts w:hint="eastAsia"/>
        </w:rPr>
        <w:t>数据库良好</w:t>
      </w:r>
      <w:r>
        <w:t>的更新性能</w:t>
      </w:r>
      <w:r>
        <w:rPr>
          <w:rFonts w:hint="eastAsia"/>
        </w:rPr>
        <w:t>、</w:t>
      </w:r>
      <w:r>
        <w:t>查询解决了传统数据库面对海量数据时的瓶颈问题</w:t>
      </w:r>
      <w:r>
        <w:rPr>
          <w:rFonts w:hint="eastAsia"/>
        </w:rPr>
        <w:t>。文中直接存储了移动对象的语义位置，针对语义轨迹查询频率较高的情况，如何建立历史数据库存储查询结果，将本索引上升一层作为实时数据索引，进一步系统效率，成为该索引的改进方向之一。</w:t>
      </w:r>
    </w:p>
    <w:p w:rsidR="00B95C02" w:rsidRDefault="00B95C02" w:rsidP="00A40B23">
      <w:r>
        <w:rPr>
          <w:rFonts w:hint="eastAsia"/>
        </w:rPr>
        <w:t>另外本文只研究了数据的存储和索引问题，考虑到传统计算环境难以满足海量数据的分析要求，如何利用</w:t>
      </w:r>
      <w:r>
        <w:rPr>
          <w:rFonts w:hint="eastAsia"/>
        </w:rPr>
        <w:t>H</w:t>
      </w:r>
      <w:r>
        <w:t>adoop</w:t>
      </w:r>
      <w:r>
        <w:rPr>
          <w:rFonts w:hint="eastAsia"/>
        </w:rPr>
        <w:t>、</w:t>
      </w:r>
      <w:r>
        <w:t>Spark</w:t>
      </w:r>
      <w:r>
        <w:t>等并行计算环境加快数据的分析</w:t>
      </w:r>
      <w:r>
        <w:rPr>
          <w:rFonts w:hint="eastAsia"/>
        </w:rPr>
        <w:t>速度，</w:t>
      </w:r>
      <w:r>
        <w:t>也</w:t>
      </w:r>
      <w:r>
        <w:rPr>
          <w:rFonts w:hint="eastAsia"/>
        </w:rPr>
        <w:t>是</w:t>
      </w:r>
      <w:r>
        <w:t>日后移动对象分析的研究重点</w:t>
      </w:r>
      <w:r>
        <w:rPr>
          <w:rFonts w:hint="eastAsia"/>
        </w:rPr>
        <w:t>。</w:t>
      </w:r>
    </w:p>
    <w:p w:rsidR="00B95C02" w:rsidRPr="00D06A5D" w:rsidRDefault="00B95C02" w:rsidP="00A40B23">
      <w:pPr>
        <w:pStyle w:val="ab"/>
      </w:pPr>
      <w:r w:rsidRPr="00D06A5D">
        <w:t>参考文献</w:t>
      </w:r>
      <w:r w:rsidRPr="00D06A5D">
        <w:rPr>
          <w:rFonts w:hint="eastAsia"/>
        </w:rPr>
        <w:t>（R</w:t>
      </w:r>
      <w:r w:rsidRPr="00D06A5D">
        <w:t>eference</w:t>
      </w:r>
      <w:r>
        <w:t>s</w:t>
      </w:r>
      <w:r w:rsidRPr="00D06A5D">
        <w:t>）:</w:t>
      </w:r>
    </w:p>
    <w:p w:rsidR="00B95C02" w:rsidRPr="009C191F" w:rsidRDefault="009C191F" w:rsidP="009C191F">
      <w:pPr>
        <w:ind w:firstLineChars="0" w:firstLine="0"/>
        <w:jc w:val="both"/>
        <w:rPr>
          <w:sz w:val="18"/>
          <w:szCs w:val="18"/>
        </w:rPr>
      </w:pPr>
      <w:r>
        <w:rPr>
          <w:rFonts w:hint="eastAsia"/>
          <w:sz w:val="18"/>
          <w:szCs w:val="18"/>
        </w:rPr>
        <w:t>[1]</w:t>
      </w:r>
      <w:r w:rsidR="00B95C02" w:rsidRPr="009C191F">
        <w:rPr>
          <w:rFonts w:hint="eastAsia"/>
          <w:sz w:val="18"/>
          <w:szCs w:val="18"/>
        </w:rPr>
        <w:t>王倩</w:t>
      </w:r>
      <w:r w:rsidR="00B95C02" w:rsidRPr="009C191F">
        <w:rPr>
          <w:rFonts w:hint="eastAsia"/>
          <w:sz w:val="18"/>
          <w:szCs w:val="18"/>
        </w:rPr>
        <w:t xml:space="preserve">. </w:t>
      </w:r>
      <w:r w:rsidR="00B95C02" w:rsidRPr="009C191F">
        <w:rPr>
          <w:rFonts w:hint="eastAsia"/>
          <w:sz w:val="18"/>
          <w:szCs w:val="18"/>
        </w:rPr>
        <w:t>室内移动对象轨迹相似性度量与应用</w:t>
      </w:r>
      <w:r w:rsidR="00B95C02" w:rsidRPr="009C191F">
        <w:rPr>
          <w:rFonts w:hint="eastAsia"/>
          <w:sz w:val="18"/>
          <w:szCs w:val="18"/>
        </w:rPr>
        <w:t xml:space="preserve"> [D], </w:t>
      </w:r>
      <w:r w:rsidR="00B95C02" w:rsidRPr="009C191F">
        <w:rPr>
          <w:rFonts w:hint="eastAsia"/>
          <w:sz w:val="18"/>
          <w:szCs w:val="18"/>
        </w:rPr>
        <w:t>中国科学技术大学</w:t>
      </w:r>
      <w:r w:rsidR="00B95C02" w:rsidRPr="009C191F">
        <w:rPr>
          <w:rFonts w:hint="eastAsia"/>
          <w:sz w:val="18"/>
          <w:szCs w:val="18"/>
        </w:rPr>
        <w:t>, 2015.</w:t>
      </w:r>
    </w:p>
    <w:p w:rsidR="00B95C02" w:rsidRPr="009C191F" w:rsidRDefault="009C191F" w:rsidP="009C191F">
      <w:pPr>
        <w:ind w:firstLineChars="0" w:firstLine="0"/>
        <w:jc w:val="both"/>
        <w:rPr>
          <w:sz w:val="18"/>
          <w:szCs w:val="18"/>
        </w:rPr>
      </w:pPr>
      <w:r>
        <w:rPr>
          <w:sz w:val="18"/>
          <w:szCs w:val="18"/>
        </w:rPr>
        <w:t>[2]</w:t>
      </w:r>
      <w:r w:rsidR="00B95C02" w:rsidRPr="009C191F">
        <w:rPr>
          <w:sz w:val="18"/>
          <w:szCs w:val="18"/>
        </w:rPr>
        <w:t>YING J C, LU H C, LEE W C, et al. Mining user similarity from semantic trajectories. Proceedings of the 2nd ACM SIGSPATIAL International Workshop on Location Based Social Networks [C]. ACM, 2010, 19-26.</w:t>
      </w:r>
    </w:p>
    <w:p w:rsidR="00B95C02" w:rsidRPr="009C191F" w:rsidRDefault="009C191F" w:rsidP="009C191F">
      <w:pPr>
        <w:ind w:firstLineChars="0" w:firstLine="0"/>
        <w:jc w:val="both"/>
        <w:rPr>
          <w:sz w:val="18"/>
          <w:szCs w:val="18"/>
        </w:rPr>
      </w:pPr>
      <w:r>
        <w:rPr>
          <w:sz w:val="18"/>
          <w:szCs w:val="18"/>
        </w:rPr>
        <w:t>[3]</w:t>
      </w:r>
      <w:r w:rsidR="00B95C02" w:rsidRPr="009C191F">
        <w:rPr>
          <w:sz w:val="18"/>
          <w:szCs w:val="18"/>
        </w:rPr>
        <w:t>HWANG J R, KANG H Y, LI K J. Spatio-temporal Similarity Analysis Between Trajectories on Road Networks [M]. Springer Berlin Heidelberg, 2005.280-289.</w:t>
      </w:r>
    </w:p>
    <w:p w:rsidR="00B95C02" w:rsidRPr="009C191F" w:rsidRDefault="009C191F" w:rsidP="009C191F">
      <w:pPr>
        <w:ind w:firstLineChars="0" w:firstLine="0"/>
        <w:jc w:val="both"/>
        <w:rPr>
          <w:sz w:val="18"/>
          <w:szCs w:val="18"/>
        </w:rPr>
      </w:pPr>
      <w:r>
        <w:rPr>
          <w:rFonts w:hint="eastAsia"/>
          <w:sz w:val="18"/>
          <w:szCs w:val="18"/>
        </w:rPr>
        <w:t>[4]</w:t>
      </w:r>
      <w:r w:rsidR="00B95C02" w:rsidRPr="009C191F">
        <w:rPr>
          <w:rFonts w:hint="eastAsia"/>
          <w:sz w:val="18"/>
          <w:szCs w:val="18"/>
        </w:rPr>
        <w:t>廖律超</w:t>
      </w:r>
      <w:r w:rsidR="00B95C02" w:rsidRPr="009C191F">
        <w:rPr>
          <w:rFonts w:hint="eastAsia"/>
          <w:sz w:val="18"/>
          <w:szCs w:val="18"/>
        </w:rPr>
        <w:t xml:space="preserve">, </w:t>
      </w:r>
      <w:r w:rsidR="00B95C02" w:rsidRPr="009C191F">
        <w:rPr>
          <w:rFonts w:hint="eastAsia"/>
          <w:sz w:val="18"/>
          <w:szCs w:val="18"/>
        </w:rPr>
        <w:t>蒋新华</w:t>
      </w:r>
      <w:r w:rsidR="00B95C02" w:rsidRPr="009C191F">
        <w:rPr>
          <w:rFonts w:hint="eastAsia"/>
          <w:sz w:val="18"/>
          <w:szCs w:val="18"/>
        </w:rPr>
        <w:t xml:space="preserve">, </w:t>
      </w:r>
      <w:r w:rsidR="00B95C02" w:rsidRPr="009C191F">
        <w:rPr>
          <w:rFonts w:hint="eastAsia"/>
          <w:sz w:val="18"/>
          <w:szCs w:val="18"/>
        </w:rPr>
        <w:t>邹复民</w:t>
      </w:r>
      <w:r w:rsidR="00B95C02" w:rsidRPr="009C191F">
        <w:rPr>
          <w:rFonts w:hint="eastAsia"/>
          <w:sz w:val="18"/>
          <w:szCs w:val="18"/>
        </w:rPr>
        <w:t xml:space="preserve">, </w:t>
      </w:r>
      <w:r>
        <w:rPr>
          <w:rFonts w:hint="eastAsia"/>
          <w:sz w:val="18"/>
          <w:szCs w:val="18"/>
        </w:rPr>
        <w:t>等</w:t>
      </w:r>
      <w:r w:rsidR="00B95C02" w:rsidRPr="009C191F">
        <w:rPr>
          <w:rFonts w:hint="eastAsia"/>
          <w:sz w:val="18"/>
          <w:szCs w:val="18"/>
        </w:rPr>
        <w:t xml:space="preserve">. </w:t>
      </w:r>
      <w:r w:rsidR="00B95C02" w:rsidRPr="009C191F">
        <w:rPr>
          <w:rFonts w:hint="eastAsia"/>
          <w:sz w:val="18"/>
          <w:szCs w:val="18"/>
        </w:rPr>
        <w:t>一种支持轨迹大数据潜在语义相关性挖掘的谱聚类方法</w:t>
      </w:r>
      <w:r w:rsidR="00B95C02" w:rsidRPr="009C191F">
        <w:rPr>
          <w:rFonts w:hint="eastAsia"/>
          <w:sz w:val="18"/>
          <w:szCs w:val="18"/>
        </w:rPr>
        <w:t xml:space="preserve"> [J]. </w:t>
      </w:r>
      <w:r w:rsidR="00B95C02" w:rsidRPr="009C191F">
        <w:rPr>
          <w:rFonts w:hint="eastAsia"/>
          <w:sz w:val="18"/>
          <w:szCs w:val="18"/>
        </w:rPr>
        <w:t>电子学报</w:t>
      </w:r>
      <w:r w:rsidR="00B95C02" w:rsidRPr="009C191F">
        <w:rPr>
          <w:rFonts w:hint="eastAsia"/>
          <w:sz w:val="18"/>
          <w:szCs w:val="18"/>
        </w:rPr>
        <w:t>, 2015, 43(05): 956-964.</w:t>
      </w:r>
    </w:p>
    <w:p w:rsidR="00B95C02" w:rsidRPr="009C191F" w:rsidRDefault="009C191F" w:rsidP="009C191F">
      <w:pPr>
        <w:ind w:firstLineChars="0" w:firstLine="0"/>
        <w:jc w:val="both"/>
        <w:rPr>
          <w:sz w:val="18"/>
          <w:szCs w:val="18"/>
        </w:rPr>
      </w:pPr>
      <w:r>
        <w:rPr>
          <w:rFonts w:hint="eastAsia"/>
          <w:sz w:val="18"/>
          <w:szCs w:val="18"/>
        </w:rPr>
        <w:t>[5]</w:t>
      </w:r>
      <w:r w:rsidR="00B95C02" w:rsidRPr="009C191F">
        <w:rPr>
          <w:rFonts w:hint="eastAsia"/>
          <w:sz w:val="18"/>
          <w:szCs w:val="18"/>
        </w:rPr>
        <w:t>齐凌艳</w:t>
      </w:r>
      <w:r w:rsidR="00B95C02" w:rsidRPr="009C191F">
        <w:rPr>
          <w:rFonts w:hint="eastAsia"/>
          <w:sz w:val="18"/>
          <w:szCs w:val="18"/>
        </w:rPr>
        <w:t xml:space="preserve">, </w:t>
      </w:r>
      <w:r w:rsidR="00B95C02" w:rsidRPr="009C191F">
        <w:rPr>
          <w:rFonts w:hint="eastAsia"/>
          <w:sz w:val="18"/>
          <w:szCs w:val="18"/>
        </w:rPr>
        <w:t>陈荣国</w:t>
      </w:r>
      <w:r w:rsidR="00B95C02" w:rsidRPr="009C191F">
        <w:rPr>
          <w:rFonts w:hint="eastAsia"/>
          <w:sz w:val="18"/>
          <w:szCs w:val="18"/>
        </w:rPr>
        <w:t xml:space="preserve">, </w:t>
      </w:r>
      <w:r w:rsidR="00B95C02" w:rsidRPr="009C191F">
        <w:rPr>
          <w:rFonts w:hint="eastAsia"/>
          <w:sz w:val="18"/>
          <w:szCs w:val="18"/>
        </w:rPr>
        <w:t>温馨</w:t>
      </w:r>
      <w:r w:rsidR="00B95C02" w:rsidRPr="009C191F">
        <w:rPr>
          <w:rFonts w:hint="eastAsia"/>
          <w:sz w:val="18"/>
          <w:szCs w:val="18"/>
        </w:rPr>
        <w:t xml:space="preserve">. </w:t>
      </w:r>
      <w:r w:rsidR="00B95C02" w:rsidRPr="009C191F">
        <w:rPr>
          <w:rFonts w:hint="eastAsia"/>
          <w:sz w:val="18"/>
          <w:szCs w:val="18"/>
        </w:rPr>
        <w:t>基于语义轨迹停留点的位置服务匹配与应用研究</w:t>
      </w:r>
      <w:r w:rsidR="00B95C02" w:rsidRPr="009C191F">
        <w:rPr>
          <w:rFonts w:hint="eastAsia"/>
          <w:sz w:val="18"/>
          <w:szCs w:val="18"/>
        </w:rPr>
        <w:t xml:space="preserve"> [J]. </w:t>
      </w:r>
      <w:r w:rsidR="00B95C02" w:rsidRPr="009C191F">
        <w:rPr>
          <w:rFonts w:hint="eastAsia"/>
          <w:sz w:val="18"/>
          <w:szCs w:val="18"/>
        </w:rPr>
        <w:t>地球信息科学学报</w:t>
      </w:r>
      <w:r w:rsidR="00B95C02" w:rsidRPr="009C191F">
        <w:rPr>
          <w:rFonts w:hint="eastAsia"/>
          <w:sz w:val="18"/>
          <w:szCs w:val="18"/>
        </w:rPr>
        <w:t>, 2014, 16(5): 720-726.</w:t>
      </w:r>
    </w:p>
    <w:p w:rsidR="00B95C02" w:rsidRPr="009C191F" w:rsidRDefault="009C191F" w:rsidP="009C191F">
      <w:pPr>
        <w:ind w:firstLineChars="0" w:firstLine="0"/>
        <w:jc w:val="both"/>
        <w:rPr>
          <w:sz w:val="18"/>
          <w:szCs w:val="18"/>
        </w:rPr>
      </w:pPr>
      <w:r>
        <w:rPr>
          <w:rFonts w:hint="eastAsia"/>
          <w:sz w:val="18"/>
          <w:szCs w:val="18"/>
        </w:rPr>
        <w:t>[6]</w:t>
      </w:r>
      <w:r w:rsidR="00B95C02" w:rsidRPr="009C191F">
        <w:rPr>
          <w:rFonts w:hint="eastAsia"/>
          <w:sz w:val="18"/>
          <w:szCs w:val="18"/>
        </w:rPr>
        <w:t>方颖</w:t>
      </w:r>
      <w:r w:rsidR="00B95C02" w:rsidRPr="009C191F">
        <w:rPr>
          <w:rFonts w:hint="eastAsia"/>
          <w:sz w:val="18"/>
          <w:szCs w:val="18"/>
        </w:rPr>
        <w:t xml:space="preserve">. </w:t>
      </w:r>
      <w:r w:rsidR="00B95C02" w:rsidRPr="009C191F">
        <w:rPr>
          <w:rFonts w:hint="eastAsia"/>
          <w:sz w:val="18"/>
          <w:szCs w:val="18"/>
        </w:rPr>
        <w:t>移动对象数据库中移动对象索引方法研究</w:t>
      </w:r>
      <w:r w:rsidR="00B95C02" w:rsidRPr="009C191F">
        <w:rPr>
          <w:rFonts w:hint="eastAsia"/>
          <w:sz w:val="18"/>
          <w:szCs w:val="18"/>
        </w:rPr>
        <w:t xml:space="preserve"> [D], </w:t>
      </w:r>
      <w:r w:rsidR="00B95C02" w:rsidRPr="009C191F">
        <w:rPr>
          <w:rFonts w:hint="eastAsia"/>
          <w:sz w:val="18"/>
          <w:szCs w:val="18"/>
        </w:rPr>
        <w:t>武汉大学</w:t>
      </w:r>
      <w:r w:rsidR="00B95C02" w:rsidRPr="009C191F">
        <w:rPr>
          <w:rFonts w:hint="eastAsia"/>
          <w:sz w:val="18"/>
          <w:szCs w:val="18"/>
        </w:rPr>
        <w:t>, 2010.</w:t>
      </w:r>
    </w:p>
    <w:p w:rsidR="00B95C02" w:rsidRPr="009C191F" w:rsidRDefault="009C191F" w:rsidP="009C191F">
      <w:pPr>
        <w:ind w:firstLineChars="0" w:firstLine="0"/>
        <w:jc w:val="both"/>
        <w:rPr>
          <w:sz w:val="18"/>
          <w:szCs w:val="18"/>
        </w:rPr>
      </w:pPr>
      <w:r>
        <w:rPr>
          <w:rFonts w:hint="eastAsia"/>
          <w:sz w:val="18"/>
          <w:szCs w:val="18"/>
        </w:rPr>
        <w:t>[7]</w:t>
      </w:r>
      <w:r w:rsidR="00B95C02" w:rsidRPr="009C191F">
        <w:rPr>
          <w:rFonts w:hint="eastAsia"/>
          <w:sz w:val="18"/>
          <w:szCs w:val="18"/>
        </w:rPr>
        <w:t>贲婷婷</w:t>
      </w:r>
      <w:r w:rsidR="00B95C02" w:rsidRPr="009C191F">
        <w:rPr>
          <w:rFonts w:hint="eastAsia"/>
          <w:sz w:val="18"/>
          <w:szCs w:val="18"/>
        </w:rPr>
        <w:t xml:space="preserve">, </w:t>
      </w:r>
      <w:r w:rsidR="00B95C02" w:rsidRPr="009C191F">
        <w:rPr>
          <w:rFonts w:hint="eastAsia"/>
          <w:sz w:val="18"/>
          <w:szCs w:val="18"/>
        </w:rPr>
        <w:t>秦小麟</w:t>
      </w:r>
      <w:r w:rsidR="00B95C02" w:rsidRPr="009C191F">
        <w:rPr>
          <w:rFonts w:hint="eastAsia"/>
          <w:sz w:val="18"/>
          <w:szCs w:val="18"/>
        </w:rPr>
        <w:t xml:space="preserve">, </w:t>
      </w:r>
      <w:r w:rsidR="00B95C02" w:rsidRPr="009C191F">
        <w:rPr>
          <w:rFonts w:hint="eastAsia"/>
          <w:sz w:val="18"/>
          <w:szCs w:val="18"/>
        </w:rPr>
        <w:t>王丽</w:t>
      </w:r>
      <w:r w:rsidR="00B95C02" w:rsidRPr="009C191F">
        <w:rPr>
          <w:rFonts w:hint="eastAsia"/>
          <w:sz w:val="18"/>
          <w:szCs w:val="18"/>
        </w:rPr>
        <w:t xml:space="preserve">. </w:t>
      </w:r>
      <w:r w:rsidR="00B95C02" w:rsidRPr="009C191F">
        <w:rPr>
          <w:rFonts w:hint="eastAsia"/>
          <w:sz w:val="18"/>
          <w:szCs w:val="18"/>
        </w:rPr>
        <w:t>基于语义和访问权限的室内移动对象索引</w:t>
      </w:r>
      <w:r w:rsidR="00B95C02" w:rsidRPr="009C191F">
        <w:rPr>
          <w:rFonts w:hint="eastAsia"/>
          <w:sz w:val="18"/>
          <w:szCs w:val="18"/>
        </w:rPr>
        <w:t xml:space="preserve"> [J]. </w:t>
      </w:r>
      <w:r w:rsidR="00B95C02" w:rsidRPr="009C191F">
        <w:rPr>
          <w:rFonts w:hint="eastAsia"/>
          <w:sz w:val="18"/>
          <w:szCs w:val="18"/>
        </w:rPr>
        <w:t>计算机科学</w:t>
      </w:r>
      <w:r w:rsidR="00B95C02" w:rsidRPr="009C191F">
        <w:rPr>
          <w:rFonts w:hint="eastAsia"/>
          <w:sz w:val="18"/>
          <w:szCs w:val="18"/>
        </w:rPr>
        <w:t>, 2015, 42(03): 178-184.</w:t>
      </w:r>
    </w:p>
    <w:p w:rsidR="00B95C02" w:rsidRPr="009C191F" w:rsidRDefault="009C191F" w:rsidP="009C191F">
      <w:pPr>
        <w:ind w:firstLineChars="0" w:firstLine="0"/>
        <w:jc w:val="both"/>
        <w:rPr>
          <w:sz w:val="18"/>
          <w:szCs w:val="18"/>
        </w:rPr>
      </w:pPr>
      <w:r>
        <w:rPr>
          <w:rFonts w:hint="eastAsia"/>
          <w:sz w:val="18"/>
          <w:szCs w:val="18"/>
        </w:rPr>
        <w:t>[8]</w:t>
      </w:r>
      <w:r w:rsidR="00B95C02" w:rsidRPr="009C191F">
        <w:rPr>
          <w:rFonts w:hint="eastAsia"/>
          <w:sz w:val="18"/>
          <w:szCs w:val="18"/>
        </w:rPr>
        <w:t>杨彬</w:t>
      </w:r>
      <w:r w:rsidR="00B95C02" w:rsidRPr="009C191F">
        <w:rPr>
          <w:rFonts w:hint="eastAsia"/>
          <w:sz w:val="18"/>
          <w:szCs w:val="18"/>
        </w:rPr>
        <w:t xml:space="preserve">. </w:t>
      </w:r>
      <w:r w:rsidR="00B95C02" w:rsidRPr="009C191F">
        <w:rPr>
          <w:rFonts w:hint="eastAsia"/>
          <w:sz w:val="18"/>
          <w:szCs w:val="18"/>
        </w:rPr>
        <w:t>室内移动对象的数据管理</w:t>
      </w:r>
      <w:r w:rsidR="00B95C02" w:rsidRPr="009C191F">
        <w:rPr>
          <w:rFonts w:hint="eastAsia"/>
          <w:sz w:val="18"/>
          <w:szCs w:val="18"/>
        </w:rPr>
        <w:t xml:space="preserve"> [D], </w:t>
      </w:r>
      <w:r w:rsidR="00B95C02" w:rsidRPr="009C191F">
        <w:rPr>
          <w:rFonts w:hint="eastAsia"/>
          <w:sz w:val="18"/>
          <w:szCs w:val="18"/>
        </w:rPr>
        <w:t>复旦大学</w:t>
      </w:r>
      <w:r w:rsidR="00B95C02" w:rsidRPr="009C191F">
        <w:rPr>
          <w:rFonts w:hint="eastAsia"/>
          <w:sz w:val="18"/>
          <w:szCs w:val="18"/>
        </w:rPr>
        <w:t>, 2010.</w:t>
      </w:r>
    </w:p>
    <w:p w:rsidR="00B95C02" w:rsidRPr="009C191F" w:rsidRDefault="009C191F" w:rsidP="009C191F">
      <w:pPr>
        <w:ind w:firstLineChars="0" w:firstLine="0"/>
        <w:jc w:val="both"/>
        <w:rPr>
          <w:sz w:val="18"/>
          <w:szCs w:val="18"/>
        </w:rPr>
      </w:pPr>
      <w:r>
        <w:rPr>
          <w:sz w:val="18"/>
          <w:szCs w:val="18"/>
        </w:rPr>
        <w:lastRenderedPageBreak/>
        <w:t>[9]</w:t>
      </w:r>
      <w:r w:rsidR="00B95C02" w:rsidRPr="009C191F">
        <w:rPr>
          <w:sz w:val="18"/>
          <w:szCs w:val="18"/>
        </w:rPr>
        <w:t>LU H, YANG B, JENSEN C S. Spatio-temporal joins on symbolic indoor tracking data. Data Engineering (ICDE), 2011 IEEE 27th International Conference on [C]. IEEE, 2011, 816-827.</w:t>
      </w:r>
    </w:p>
    <w:p w:rsidR="00B95C02" w:rsidRPr="009C191F" w:rsidRDefault="009C191F" w:rsidP="009C191F">
      <w:pPr>
        <w:ind w:firstLineChars="0" w:firstLine="0"/>
        <w:jc w:val="both"/>
        <w:rPr>
          <w:sz w:val="18"/>
          <w:szCs w:val="18"/>
        </w:rPr>
      </w:pPr>
      <w:r>
        <w:rPr>
          <w:rFonts w:hint="eastAsia"/>
          <w:sz w:val="18"/>
          <w:szCs w:val="18"/>
        </w:rPr>
        <w:t>[10]</w:t>
      </w:r>
      <w:r w:rsidR="00B95C02" w:rsidRPr="009C191F">
        <w:rPr>
          <w:rFonts w:hint="eastAsia"/>
          <w:sz w:val="18"/>
          <w:szCs w:val="18"/>
        </w:rPr>
        <w:t>汪娜</w:t>
      </w:r>
      <w:r w:rsidR="00B95C02" w:rsidRPr="009C191F">
        <w:rPr>
          <w:rFonts w:hint="eastAsia"/>
          <w:sz w:val="18"/>
          <w:szCs w:val="18"/>
        </w:rPr>
        <w:t xml:space="preserve">. </w:t>
      </w:r>
      <w:r w:rsidR="00B95C02" w:rsidRPr="009C191F">
        <w:rPr>
          <w:rFonts w:hint="eastAsia"/>
          <w:sz w:val="18"/>
          <w:szCs w:val="18"/>
        </w:rPr>
        <w:t>面向室内空间的时空数据管理关键技术研究</w:t>
      </w:r>
      <w:r w:rsidR="00B95C02" w:rsidRPr="009C191F">
        <w:rPr>
          <w:rFonts w:hint="eastAsia"/>
          <w:sz w:val="18"/>
          <w:szCs w:val="18"/>
        </w:rPr>
        <w:t xml:space="preserve"> [D], </w:t>
      </w:r>
      <w:r w:rsidR="00B95C02" w:rsidRPr="009C191F">
        <w:rPr>
          <w:rFonts w:hint="eastAsia"/>
          <w:sz w:val="18"/>
          <w:szCs w:val="18"/>
        </w:rPr>
        <w:t>中国科学技术大学</w:t>
      </w:r>
      <w:r w:rsidR="00B95C02" w:rsidRPr="009C191F">
        <w:rPr>
          <w:rFonts w:hint="eastAsia"/>
          <w:sz w:val="18"/>
          <w:szCs w:val="18"/>
        </w:rPr>
        <w:t>, 2014.</w:t>
      </w:r>
    </w:p>
    <w:p w:rsidR="00B95C02" w:rsidRPr="009C191F" w:rsidRDefault="009C191F" w:rsidP="009C191F">
      <w:pPr>
        <w:ind w:firstLineChars="0" w:firstLine="0"/>
        <w:jc w:val="both"/>
        <w:rPr>
          <w:sz w:val="18"/>
          <w:szCs w:val="18"/>
        </w:rPr>
      </w:pPr>
      <w:r>
        <w:rPr>
          <w:rFonts w:hint="eastAsia"/>
          <w:sz w:val="18"/>
          <w:szCs w:val="18"/>
        </w:rPr>
        <w:t>[11]</w:t>
      </w:r>
      <w:r w:rsidR="00B95C02" w:rsidRPr="009C191F">
        <w:rPr>
          <w:rFonts w:hint="eastAsia"/>
          <w:sz w:val="18"/>
          <w:szCs w:val="18"/>
        </w:rPr>
        <w:t>冯晓普</w:t>
      </w:r>
      <w:r w:rsidR="00B95C02" w:rsidRPr="009C191F">
        <w:rPr>
          <w:rFonts w:hint="eastAsia"/>
          <w:sz w:val="18"/>
          <w:szCs w:val="18"/>
        </w:rPr>
        <w:t>. HBase</w:t>
      </w:r>
      <w:r w:rsidR="00B95C02" w:rsidRPr="009C191F">
        <w:rPr>
          <w:rFonts w:hint="eastAsia"/>
          <w:sz w:val="18"/>
          <w:szCs w:val="18"/>
        </w:rPr>
        <w:t>存储的研究与应用</w:t>
      </w:r>
      <w:r w:rsidR="00B95C02" w:rsidRPr="009C191F">
        <w:rPr>
          <w:rFonts w:hint="eastAsia"/>
          <w:sz w:val="18"/>
          <w:szCs w:val="18"/>
        </w:rPr>
        <w:t xml:space="preserve"> [D], </w:t>
      </w:r>
      <w:r w:rsidR="00B95C02" w:rsidRPr="009C191F">
        <w:rPr>
          <w:rFonts w:hint="eastAsia"/>
          <w:sz w:val="18"/>
          <w:szCs w:val="18"/>
        </w:rPr>
        <w:t>北京邮电大学</w:t>
      </w:r>
      <w:r w:rsidR="00B95C02" w:rsidRPr="009C191F">
        <w:rPr>
          <w:rFonts w:hint="eastAsia"/>
          <w:sz w:val="18"/>
          <w:szCs w:val="18"/>
        </w:rPr>
        <w:t>, 2014.</w:t>
      </w:r>
    </w:p>
    <w:p w:rsidR="00B95C02" w:rsidRPr="009C191F" w:rsidRDefault="009C191F" w:rsidP="009C191F">
      <w:pPr>
        <w:ind w:firstLineChars="0" w:firstLine="0"/>
        <w:jc w:val="both"/>
        <w:rPr>
          <w:sz w:val="18"/>
          <w:szCs w:val="18"/>
        </w:rPr>
      </w:pPr>
      <w:r>
        <w:rPr>
          <w:sz w:val="18"/>
          <w:szCs w:val="18"/>
        </w:rPr>
        <w:t>[12]</w:t>
      </w:r>
      <w:r w:rsidR="00B95C02" w:rsidRPr="009C191F">
        <w:rPr>
          <w:sz w:val="18"/>
          <w:szCs w:val="18"/>
        </w:rPr>
        <w:t>ZHANG N, ZHENG G, CHEN H, et al. Hbasespatial: A scalable spatial data storage based on hbase. 2014 IEEE 13th International Conference on Trust, Security and Privacy in Computing and Communications [C]. IEEE, 2014, 644-651.</w:t>
      </w:r>
    </w:p>
    <w:p w:rsidR="00B95C02" w:rsidRPr="009C191F" w:rsidRDefault="009C191F" w:rsidP="009C191F">
      <w:pPr>
        <w:ind w:firstLineChars="0" w:firstLine="0"/>
        <w:jc w:val="both"/>
        <w:rPr>
          <w:sz w:val="18"/>
          <w:szCs w:val="18"/>
        </w:rPr>
      </w:pPr>
      <w:r>
        <w:rPr>
          <w:sz w:val="18"/>
          <w:szCs w:val="18"/>
        </w:rPr>
        <w:t>[13]</w:t>
      </w:r>
      <w:r w:rsidR="00B95C02" w:rsidRPr="009C191F">
        <w:rPr>
          <w:sz w:val="18"/>
          <w:szCs w:val="18"/>
        </w:rPr>
        <w:t xml:space="preserve">JENSEN C S, LU H, YANG B. Indexing the trajectories of moving objects in symbolic indoor space [M]. Advances in Spatial and Temporal Databases. Springer. 2009: 208-227 </w:t>
      </w:r>
    </w:p>
    <w:p w:rsidR="00B95C02" w:rsidRPr="009C191F" w:rsidRDefault="009C191F" w:rsidP="009C191F">
      <w:pPr>
        <w:ind w:firstLineChars="0" w:firstLine="0"/>
        <w:jc w:val="both"/>
        <w:rPr>
          <w:sz w:val="18"/>
          <w:szCs w:val="18"/>
        </w:rPr>
      </w:pPr>
      <w:r>
        <w:rPr>
          <w:rFonts w:hint="eastAsia"/>
          <w:sz w:val="18"/>
          <w:szCs w:val="18"/>
        </w:rPr>
        <w:t>[14]</w:t>
      </w:r>
      <w:r w:rsidR="00B95C02" w:rsidRPr="009C191F">
        <w:rPr>
          <w:rFonts w:hint="eastAsia"/>
          <w:sz w:val="18"/>
          <w:szCs w:val="18"/>
        </w:rPr>
        <w:t>甘早斌</w:t>
      </w:r>
      <w:r w:rsidR="00B95C02" w:rsidRPr="009C191F">
        <w:rPr>
          <w:rFonts w:hint="eastAsia"/>
          <w:sz w:val="18"/>
          <w:szCs w:val="18"/>
        </w:rPr>
        <w:t xml:space="preserve">, </w:t>
      </w:r>
      <w:r w:rsidR="00B95C02" w:rsidRPr="009C191F">
        <w:rPr>
          <w:rFonts w:hint="eastAsia"/>
          <w:sz w:val="18"/>
          <w:szCs w:val="18"/>
        </w:rPr>
        <w:t>袁永光</w:t>
      </w:r>
      <w:r w:rsidR="00B95C02" w:rsidRPr="009C191F">
        <w:rPr>
          <w:rFonts w:hint="eastAsia"/>
          <w:sz w:val="18"/>
          <w:szCs w:val="18"/>
        </w:rPr>
        <w:t xml:space="preserve">, </w:t>
      </w:r>
      <w:r w:rsidR="00B95C02" w:rsidRPr="009C191F">
        <w:rPr>
          <w:rFonts w:hint="eastAsia"/>
          <w:sz w:val="18"/>
          <w:szCs w:val="18"/>
        </w:rPr>
        <w:t>赵贻竹</w:t>
      </w:r>
      <w:r w:rsidR="00B95C02" w:rsidRPr="009C191F">
        <w:rPr>
          <w:rFonts w:hint="eastAsia"/>
          <w:sz w:val="18"/>
          <w:szCs w:val="18"/>
        </w:rPr>
        <w:t>,</w:t>
      </w:r>
      <w:r w:rsidRPr="009C191F">
        <w:rPr>
          <w:rFonts w:hint="eastAsia"/>
          <w:sz w:val="18"/>
          <w:szCs w:val="18"/>
        </w:rPr>
        <w:t xml:space="preserve"> </w:t>
      </w:r>
      <w:r>
        <w:rPr>
          <w:rFonts w:hint="eastAsia"/>
          <w:sz w:val="18"/>
          <w:szCs w:val="18"/>
        </w:rPr>
        <w:t>等</w:t>
      </w:r>
      <w:r w:rsidR="00B95C02" w:rsidRPr="009C191F">
        <w:rPr>
          <w:rFonts w:hint="eastAsia"/>
          <w:sz w:val="18"/>
          <w:szCs w:val="18"/>
        </w:rPr>
        <w:t xml:space="preserve">. </w:t>
      </w:r>
      <w:r w:rsidR="00B95C02" w:rsidRPr="009C191F">
        <w:rPr>
          <w:rFonts w:hint="eastAsia"/>
          <w:sz w:val="18"/>
          <w:szCs w:val="18"/>
        </w:rPr>
        <w:t>基于</w:t>
      </w:r>
      <w:r w:rsidR="00B95C02" w:rsidRPr="009C191F">
        <w:rPr>
          <w:rFonts w:hint="eastAsia"/>
          <w:sz w:val="18"/>
          <w:szCs w:val="18"/>
        </w:rPr>
        <w:t xml:space="preserve"> DR-tree </w:t>
      </w:r>
      <w:r w:rsidR="00B95C02" w:rsidRPr="009C191F">
        <w:rPr>
          <w:rFonts w:hint="eastAsia"/>
          <w:sz w:val="18"/>
          <w:szCs w:val="18"/>
        </w:rPr>
        <w:t>的室内移动对象索引研究</w:t>
      </w:r>
      <w:r w:rsidR="00B95C02" w:rsidRPr="009C191F">
        <w:rPr>
          <w:rFonts w:hint="eastAsia"/>
          <w:sz w:val="18"/>
          <w:szCs w:val="18"/>
        </w:rPr>
        <w:t xml:space="preserve"> [J]. </w:t>
      </w:r>
      <w:r w:rsidR="00B95C02" w:rsidRPr="009C191F">
        <w:rPr>
          <w:rFonts w:hint="eastAsia"/>
          <w:sz w:val="18"/>
          <w:szCs w:val="18"/>
        </w:rPr>
        <w:t>计算机科学</w:t>
      </w:r>
      <w:r w:rsidR="00B95C02" w:rsidRPr="009C191F">
        <w:rPr>
          <w:rFonts w:hint="eastAsia"/>
          <w:sz w:val="18"/>
          <w:szCs w:val="18"/>
        </w:rPr>
        <w:t>, 2012, 39(10): 177-181.</w:t>
      </w:r>
    </w:p>
    <w:p w:rsidR="00B95C02" w:rsidRPr="009C191F" w:rsidRDefault="009C191F" w:rsidP="009C191F">
      <w:pPr>
        <w:ind w:firstLineChars="0" w:firstLine="0"/>
        <w:jc w:val="both"/>
        <w:rPr>
          <w:sz w:val="18"/>
          <w:szCs w:val="18"/>
        </w:rPr>
      </w:pPr>
      <w:r>
        <w:rPr>
          <w:rFonts w:hint="eastAsia"/>
          <w:sz w:val="18"/>
          <w:szCs w:val="18"/>
        </w:rPr>
        <w:t>[15]</w:t>
      </w:r>
      <w:r w:rsidR="00B95C02" w:rsidRPr="009C191F">
        <w:rPr>
          <w:rFonts w:hint="eastAsia"/>
          <w:sz w:val="18"/>
          <w:szCs w:val="18"/>
        </w:rPr>
        <w:t>金培权</w:t>
      </w:r>
      <w:r w:rsidR="00B95C02" w:rsidRPr="009C191F">
        <w:rPr>
          <w:rFonts w:hint="eastAsia"/>
          <w:sz w:val="18"/>
          <w:szCs w:val="18"/>
        </w:rPr>
        <w:t xml:space="preserve">, </w:t>
      </w:r>
      <w:r w:rsidR="00B95C02" w:rsidRPr="009C191F">
        <w:rPr>
          <w:rFonts w:hint="eastAsia"/>
          <w:sz w:val="18"/>
          <w:szCs w:val="18"/>
        </w:rPr>
        <w:t>汪娜</w:t>
      </w:r>
      <w:r w:rsidR="00B95C02" w:rsidRPr="009C191F">
        <w:rPr>
          <w:rFonts w:hint="eastAsia"/>
          <w:sz w:val="18"/>
          <w:szCs w:val="18"/>
        </w:rPr>
        <w:t xml:space="preserve">, </w:t>
      </w:r>
      <w:r w:rsidR="00B95C02" w:rsidRPr="009C191F">
        <w:rPr>
          <w:rFonts w:hint="eastAsia"/>
          <w:sz w:val="18"/>
          <w:szCs w:val="18"/>
        </w:rPr>
        <w:t>张晓翔</w:t>
      </w:r>
      <w:r w:rsidR="00B95C02" w:rsidRPr="009C191F">
        <w:rPr>
          <w:rFonts w:hint="eastAsia"/>
          <w:sz w:val="18"/>
          <w:szCs w:val="18"/>
        </w:rPr>
        <w:t xml:space="preserve">, </w:t>
      </w:r>
      <w:r>
        <w:rPr>
          <w:rFonts w:hint="eastAsia"/>
          <w:sz w:val="18"/>
          <w:szCs w:val="18"/>
        </w:rPr>
        <w:t>等</w:t>
      </w:r>
      <w:r w:rsidR="00B95C02" w:rsidRPr="009C191F">
        <w:rPr>
          <w:rFonts w:hint="eastAsia"/>
          <w:sz w:val="18"/>
          <w:szCs w:val="18"/>
        </w:rPr>
        <w:t xml:space="preserve">. </w:t>
      </w:r>
      <w:r w:rsidR="00B95C02" w:rsidRPr="009C191F">
        <w:rPr>
          <w:rFonts w:hint="eastAsia"/>
          <w:sz w:val="18"/>
          <w:szCs w:val="18"/>
        </w:rPr>
        <w:t>面向室内空间的移动对象数据管理</w:t>
      </w:r>
      <w:r w:rsidR="00B95C02" w:rsidRPr="009C191F">
        <w:rPr>
          <w:rFonts w:hint="eastAsia"/>
          <w:sz w:val="18"/>
          <w:szCs w:val="18"/>
        </w:rPr>
        <w:t xml:space="preserve"> [J]. </w:t>
      </w:r>
      <w:r w:rsidR="00B95C02" w:rsidRPr="009C191F">
        <w:rPr>
          <w:rFonts w:hint="eastAsia"/>
          <w:sz w:val="18"/>
          <w:szCs w:val="18"/>
        </w:rPr>
        <w:t>计算机学报</w:t>
      </w:r>
      <w:r w:rsidR="00B95C02" w:rsidRPr="009C191F">
        <w:rPr>
          <w:rFonts w:hint="eastAsia"/>
          <w:sz w:val="18"/>
          <w:szCs w:val="18"/>
        </w:rPr>
        <w:t>, 2015, 38(09): 1777-1795.</w:t>
      </w:r>
    </w:p>
    <w:p w:rsidR="00B95C02" w:rsidRPr="009C191F" w:rsidRDefault="009C191F" w:rsidP="009C191F">
      <w:pPr>
        <w:ind w:firstLineChars="0" w:firstLine="0"/>
        <w:jc w:val="both"/>
        <w:rPr>
          <w:sz w:val="18"/>
          <w:szCs w:val="18"/>
        </w:rPr>
      </w:pPr>
      <w:r>
        <w:rPr>
          <w:sz w:val="18"/>
          <w:szCs w:val="18"/>
        </w:rPr>
        <w:t>[16]</w:t>
      </w:r>
      <w:r w:rsidR="00B95C02" w:rsidRPr="009C191F">
        <w:rPr>
          <w:sz w:val="18"/>
          <w:szCs w:val="18"/>
        </w:rPr>
        <w:t>SHIN S, KIM G, BAE H. Adaptive cell-based index for moving objects in indoor [J]. KSII Transactions on Internet and Information Systems (TIIS), 2012, 6(7): 1815-1830.</w:t>
      </w:r>
    </w:p>
    <w:p w:rsidR="00B95C02" w:rsidRPr="009C191F" w:rsidRDefault="009C191F" w:rsidP="009C191F">
      <w:pPr>
        <w:ind w:firstLineChars="0" w:firstLine="0"/>
        <w:jc w:val="both"/>
        <w:rPr>
          <w:sz w:val="18"/>
          <w:szCs w:val="18"/>
        </w:rPr>
      </w:pPr>
      <w:r>
        <w:rPr>
          <w:rFonts w:hint="eastAsia"/>
          <w:sz w:val="18"/>
          <w:szCs w:val="18"/>
        </w:rPr>
        <w:t>[17]</w:t>
      </w:r>
      <w:r w:rsidR="00B95C02" w:rsidRPr="009C191F">
        <w:rPr>
          <w:rFonts w:hint="eastAsia"/>
          <w:sz w:val="18"/>
          <w:szCs w:val="18"/>
        </w:rPr>
        <w:t>贲婷婷</w:t>
      </w:r>
      <w:r w:rsidR="00B95C02" w:rsidRPr="009C191F">
        <w:rPr>
          <w:rFonts w:hint="eastAsia"/>
          <w:sz w:val="18"/>
          <w:szCs w:val="18"/>
        </w:rPr>
        <w:t xml:space="preserve">, </w:t>
      </w:r>
      <w:r w:rsidR="00B95C02" w:rsidRPr="009C191F">
        <w:rPr>
          <w:rFonts w:hint="eastAsia"/>
          <w:sz w:val="18"/>
          <w:szCs w:val="18"/>
        </w:rPr>
        <w:t>秦小麟</w:t>
      </w:r>
      <w:r w:rsidR="00B95C02" w:rsidRPr="009C191F">
        <w:rPr>
          <w:rFonts w:hint="eastAsia"/>
          <w:sz w:val="18"/>
          <w:szCs w:val="18"/>
        </w:rPr>
        <w:t xml:space="preserve">, </w:t>
      </w:r>
      <w:r w:rsidR="00B95C02" w:rsidRPr="009C191F">
        <w:rPr>
          <w:rFonts w:hint="eastAsia"/>
          <w:sz w:val="18"/>
          <w:szCs w:val="18"/>
        </w:rPr>
        <w:t>许建秋</w:t>
      </w:r>
      <w:r w:rsidR="00B95C02" w:rsidRPr="009C191F">
        <w:rPr>
          <w:rFonts w:hint="eastAsia"/>
          <w:sz w:val="18"/>
          <w:szCs w:val="18"/>
        </w:rPr>
        <w:t xml:space="preserve">. </w:t>
      </w:r>
      <w:r w:rsidR="00B95C02" w:rsidRPr="009C191F">
        <w:rPr>
          <w:rFonts w:hint="eastAsia"/>
          <w:sz w:val="18"/>
          <w:szCs w:val="18"/>
        </w:rPr>
        <w:t>支持多种查询的室内移动对象索引</w:t>
      </w:r>
      <w:r w:rsidR="00B95C02" w:rsidRPr="009C191F">
        <w:rPr>
          <w:rFonts w:hint="eastAsia"/>
          <w:sz w:val="18"/>
          <w:szCs w:val="18"/>
        </w:rPr>
        <w:t xml:space="preserve"> [J]. </w:t>
      </w:r>
      <w:r w:rsidR="00B95C02" w:rsidRPr="009C191F">
        <w:rPr>
          <w:rFonts w:hint="eastAsia"/>
          <w:sz w:val="18"/>
          <w:szCs w:val="18"/>
        </w:rPr>
        <w:t>计算机研究与发展</w:t>
      </w:r>
      <w:r w:rsidR="00B95C02" w:rsidRPr="009C191F">
        <w:rPr>
          <w:rFonts w:hint="eastAsia"/>
          <w:sz w:val="18"/>
          <w:szCs w:val="18"/>
        </w:rPr>
        <w:t xml:space="preserve">, </w:t>
      </w:r>
      <w:r w:rsidR="00B95C02" w:rsidRPr="009C191F">
        <w:rPr>
          <w:sz w:val="18"/>
          <w:szCs w:val="18"/>
        </w:rPr>
        <w:t>2015, 52(09): 2002-2013.</w:t>
      </w:r>
    </w:p>
    <w:p w:rsidR="00B95C02" w:rsidRPr="009C191F" w:rsidRDefault="009C191F" w:rsidP="009C191F">
      <w:pPr>
        <w:ind w:firstLineChars="0" w:firstLine="0"/>
        <w:jc w:val="both"/>
        <w:rPr>
          <w:sz w:val="18"/>
          <w:szCs w:val="18"/>
        </w:rPr>
      </w:pPr>
      <w:r>
        <w:rPr>
          <w:sz w:val="18"/>
          <w:szCs w:val="18"/>
        </w:rPr>
        <w:t>[18]</w:t>
      </w:r>
      <w:r w:rsidR="00B95C02" w:rsidRPr="009C191F">
        <w:rPr>
          <w:sz w:val="18"/>
          <w:szCs w:val="18"/>
        </w:rPr>
        <w:t>LI S, HU S, GANTI R, et al. Pyro: a spatial-temporal big-data storage system. 2015 USENIX Annual Technical Conference (USENIX ATC 15) [C]. 2015, 97-109.</w:t>
      </w:r>
    </w:p>
    <w:p w:rsidR="00B95C02" w:rsidRPr="009C191F" w:rsidRDefault="009C191F" w:rsidP="009C191F">
      <w:pPr>
        <w:ind w:firstLineChars="0" w:firstLine="0"/>
        <w:jc w:val="both"/>
        <w:rPr>
          <w:sz w:val="18"/>
          <w:szCs w:val="18"/>
        </w:rPr>
      </w:pPr>
      <w:r>
        <w:rPr>
          <w:sz w:val="18"/>
          <w:szCs w:val="18"/>
        </w:rPr>
        <w:t>[19]</w:t>
      </w:r>
      <w:r w:rsidR="00B95C02" w:rsidRPr="009C191F">
        <w:rPr>
          <w:sz w:val="18"/>
          <w:szCs w:val="18"/>
        </w:rPr>
        <w:t>NISHIMURA S, DAS S, AGRAWAL D, et al. MD-HBase: design and implementation of an elastic data infrastructure for cloud-scale location services [J]. Distributed and Parallel Databases, 2013, 31(2): 289-319.</w:t>
      </w:r>
    </w:p>
    <w:p w:rsidR="00B95C02" w:rsidRPr="009C191F" w:rsidRDefault="009C191F" w:rsidP="009C191F">
      <w:pPr>
        <w:ind w:firstLineChars="0" w:firstLine="0"/>
        <w:jc w:val="both"/>
        <w:rPr>
          <w:sz w:val="18"/>
          <w:szCs w:val="18"/>
        </w:rPr>
      </w:pPr>
      <w:r>
        <w:rPr>
          <w:sz w:val="18"/>
          <w:szCs w:val="18"/>
        </w:rPr>
        <w:t>[20]</w:t>
      </w:r>
      <w:r w:rsidR="00B95C02" w:rsidRPr="009C191F">
        <w:rPr>
          <w:sz w:val="18"/>
          <w:szCs w:val="18"/>
        </w:rPr>
        <w:t>NISHIMURA S, DAS S, AGRAWAL D, et al. MD-HBase: a scalable multi-dimensional data infrastructure for location aware services. Mobile Data Management (MDM), 2011 12th IEEE International Conference [C]. IEEE, 2011, 7-16.</w:t>
      </w:r>
    </w:p>
    <w:p w:rsidR="00B95C02" w:rsidRPr="009C191F" w:rsidRDefault="009C191F" w:rsidP="009C191F">
      <w:pPr>
        <w:ind w:firstLineChars="0" w:firstLine="0"/>
        <w:jc w:val="both"/>
        <w:rPr>
          <w:sz w:val="18"/>
          <w:szCs w:val="18"/>
        </w:rPr>
      </w:pPr>
      <w:r>
        <w:rPr>
          <w:sz w:val="18"/>
          <w:szCs w:val="18"/>
        </w:rPr>
        <w:t>[21]</w:t>
      </w:r>
      <w:r w:rsidR="00B95C02" w:rsidRPr="009C191F">
        <w:rPr>
          <w:sz w:val="18"/>
          <w:szCs w:val="18"/>
        </w:rPr>
        <w:t>HUGHES J N, ANNEX A, EICHELBERGER C N, et al. GeoMesa: a distributed architecture for spatio-temporal fusion. SPIE Defense+ Security [C]. International Society for Optics and Photonics, 2015, 94730F-94730F-94713.</w:t>
      </w:r>
    </w:p>
    <w:p w:rsidR="00B95C02" w:rsidRPr="009C191F" w:rsidRDefault="009C191F" w:rsidP="009C191F">
      <w:pPr>
        <w:ind w:firstLineChars="0" w:firstLine="0"/>
        <w:jc w:val="both"/>
        <w:rPr>
          <w:sz w:val="18"/>
          <w:szCs w:val="18"/>
        </w:rPr>
      </w:pPr>
      <w:r>
        <w:rPr>
          <w:sz w:val="18"/>
          <w:szCs w:val="18"/>
        </w:rPr>
        <w:t>[22]</w:t>
      </w:r>
      <w:r w:rsidR="00B95C02" w:rsidRPr="009C191F">
        <w:rPr>
          <w:sz w:val="18"/>
          <w:szCs w:val="18"/>
        </w:rPr>
        <w:t>WHITMAN R T, PARK M B, AMBROSE S M, et al. Spatial indexing and analytics on Hadoop. ACM Sigspatial International Conference on Advances in Geographic Information Systems [C]. ACM, 2014, 73-82.</w:t>
      </w:r>
    </w:p>
    <w:p w:rsidR="00B95C02" w:rsidRDefault="009C191F" w:rsidP="009C191F">
      <w:pPr>
        <w:ind w:firstLineChars="0" w:firstLine="0"/>
        <w:jc w:val="both"/>
        <w:rPr>
          <w:sz w:val="18"/>
          <w:szCs w:val="18"/>
        </w:rPr>
      </w:pPr>
      <w:r>
        <w:rPr>
          <w:sz w:val="18"/>
          <w:szCs w:val="18"/>
        </w:rPr>
        <w:t>[23]</w:t>
      </w:r>
      <w:r w:rsidR="00B95C02" w:rsidRPr="009C191F">
        <w:rPr>
          <w:sz w:val="18"/>
          <w:szCs w:val="18"/>
        </w:rPr>
        <w:t>CHEN X, ZHANG C, GE B, et al. Spatio-temporal queries in HBase [M]. 2015 IEEE International Conference on Big Data. 2015: 1929-1937.</w:t>
      </w:r>
    </w:p>
    <w:p w:rsidR="00FD6CD2" w:rsidRPr="009C191F" w:rsidRDefault="00FD6CD2" w:rsidP="009C191F">
      <w:pPr>
        <w:ind w:firstLineChars="0" w:firstLine="0"/>
        <w:jc w:val="both"/>
        <w:rPr>
          <w:sz w:val="18"/>
          <w:szCs w:val="18"/>
        </w:rPr>
      </w:pPr>
    </w:p>
    <w:sectPr w:rsidR="00FD6CD2" w:rsidRPr="009C191F">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30C" w:rsidRDefault="00A3330C">
      <w:r>
        <w:separator/>
      </w:r>
    </w:p>
  </w:endnote>
  <w:endnote w:type="continuationSeparator" w:id="0">
    <w:p w:rsidR="00A3330C" w:rsidRDefault="00A3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59A" w:rsidRDefault="00F9759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59A" w:rsidRDefault="00F9759A">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59A" w:rsidRDefault="00F9759A">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30C" w:rsidRDefault="00A3330C">
      <w:r>
        <w:separator/>
      </w:r>
    </w:p>
  </w:footnote>
  <w:footnote w:type="continuationSeparator" w:id="0">
    <w:p w:rsidR="00A3330C" w:rsidRDefault="00A333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59A" w:rsidRDefault="00F9759A">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59A" w:rsidRDefault="00F9759A">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59A" w:rsidRDefault="00F9759A">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E144B"/>
    <w:multiLevelType w:val="hybridMultilevel"/>
    <w:tmpl w:val="7240A3B4"/>
    <w:lvl w:ilvl="0" w:tplc="ACF0F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423E8E"/>
    <w:multiLevelType w:val="hybridMultilevel"/>
    <w:tmpl w:val="0D92F072"/>
    <w:lvl w:ilvl="0" w:tplc="76565E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0D6718"/>
    <w:multiLevelType w:val="hybridMultilevel"/>
    <w:tmpl w:val="95685B88"/>
    <w:lvl w:ilvl="0" w:tplc="D84A4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8DF0290"/>
    <w:multiLevelType w:val="hybridMultilevel"/>
    <w:tmpl w:val="D6BA3062"/>
    <w:lvl w:ilvl="0" w:tplc="232CB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5A2F47"/>
    <w:multiLevelType w:val="hybridMultilevel"/>
    <w:tmpl w:val="E44A8E2C"/>
    <w:lvl w:ilvl="0" w:tplc="6D0CC9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34314B"/>
    <w:multiLevelType w:val="hybridMultilevel"/>
    <w:tmpl w:val="9AB0DC60"/>
    <w:lvl w:ilvl="0" w:tplc="5216782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
    <w15:presenceInfo w15:providerId="None" w15:userId="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95C02"/>
    <w:rsid w:val="00055E67"/>
    <w:rsid w:val="00064238"/>
    <w:rsid w:val="0006769C"/>
    <w:rsid w:val="000D2640"/>
    <w:rsid w:val="00107178"/>
    <w:rsid w:val="00122879"/>
    <w:rsid w:val="001C040B"/>
    <w:rsid w:val="00200F9B"/>
    <w:rsid w:val="00202007"/>
    <w:rsid w:val="002527B2"/>
    <w:rsid w:val="002A07FA"/>
    <w:rsid w:val="002D219B"/>
    <w:rsid w:val="002D7974"/>
    <w:rsid w:val="003436A0"/>
    <w:rsid w:val="00344834"/>
    <w:rsid w:val="003D2FB1"/>
    <w:rsid w:val="003F08D4"/>
    <w:rsid w:val="00401AD5"/>
    <w:rsid w:val="00426E43"/>
    <w:rsid w:val="00461EB4"/>
    <w:rsid w:val="004906EE"/>
    <w:rsid w:val="0049592B"/>
    <w:rsid w:val="00497CF0"/>
    <w:rsid w:val="004A23CF"/>
    <w:rsid w:val="005052B2"/>
    <w:rsid w:val="005550F5"/>
    <w:rsid w:val="00563F64"/>
    <w:rsid w:val="005E0011"/>
    <w:rsid w:val="005E73F5"/>
    <w:rsid w:val="005F10C4"/>
    <w:rsid w:val="00644D36"/>
    <w:rsid w:val="006677CF"/>
    <w:rsid w:val="006B18CC"/>
    <w:rsid w:val="006E3462"/>
    <w:rsid w:val="007571C6"/>
    <w:rsid w:val="007608D8"/>
    <w:rsid w:val="00783220"/>
    <w:rsid w:val="0082283B"/>
    <w:rsid w:val="00845D3C"/>
    <w:rsid w:val="0086449F"/>
    <w:rsid w:val="00895357"/>
    <w:rsid w:val="008A6B37"/>
    <w:rsid w:val="008D2592"/>
    <w:rsid w:val="008F474B"/>
    <w:rsid w:val="009647EB"/>
    <w:rsid w:val="0097013D"/>
    <w:rsid w:val="009C191F"/>
    <w:rsid w:val="009F0B90"/>
    <w:rsid w:val="00A3330C"/>
    <w:rsid w:val="00A40B23"/>
    <w:rsid w:val="00A56F70"/>
    <w:rsid w:val="00AC2121"/>
    <w:rsid w:val="00B95C02"/>
    <w:rsid w:val="00BB1DB9"/>
    <w:rsid w:val="00C250BE"/>
    <w:rsid w:val="00C44DA2"/>
    <w:rsid w:val="00C465D1"/>
    <w:rsid w:val="00C60709"/>
    <w:rsid w:val="00C92E83"/>
    <w:rsid w:val="00CB45FC"/>
    <w:rsid w:val="00CB6991"/>
    <w:rsid w:val="00CB7CD8"/>
    <w:rsid w:val="00CE67B2"/>
    <w:rsid w:val="00D042A9"/>
    <w:rsid w:val="00D076B5"/>
    <w:rsid w:val="00D3147A"/>
    <w:rsid w:val="00D368F3"/>
    <w:rsid w:val="00D97994"/>
    <w:rsid w:val="00DB6A98"/>
    <w:rsid w:val="00DD1E56"/>
    <w:rsid w:val="00DD71AE"/>
    <w:rsid w:val="00E277DD"/>
    <w:rsid w:val="00E757E6"/>
    <w:rsid w:val="00EE1DBB"/>
    <w:rsid w:val="00F56876"/>
    <w:rsid w:val="00F621C4"/>
    <w:rsid w:val="00F9759A"/>
    <w:rsid w:val="00FA3AFD"/>
    <w:rsid w:val="00FD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63DFBD-9DC8-4BC8-AA48-5BC9537D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C02"/>
    <w:pPr>
      <w:widowControl w:val="0"/>
      <w:ind w:rightChars="-27" w:right="-57" w:firstLineChars="200" w:firstLine="420"/>
    </w:pPr>
    <w:rPr>
      <w:rFonts w:ascii="Times New Roman" w:hAnsi="Times New Roman" w:cs="Times New Roman"/>
      <w:color w:val="000000" w:themeColor="text1"/>
    </w:rPr>
  </w:style>
  <w:style w:type="paragraph" w:styleId="1">
    <w:name w:val="heading 1"/>
    <w:basedOn w:val="a"/>
    <w:next w:val="a"/>
    <w:link w:val="1Char"/>
    <w:uiPriority w:val="9"/>
    <w:qFormat/>
    <w:rsid w:val="00B95C02"/>
    <w:pPr>
      <w:ind w:firstLineChars="0" w:firstLine="0"/>
      <w:outlineLvl w:val="0"/>
    </w:pPr>
    <w:rPr>
      <w:rFonts w:ascii="黑体" w:eastAsia="黑体" w:hAnsi="黑体"/>
      <w:b/>
      <w:sz w:val="24"/>
      <w:szCs w:val="24"/>
    </w:rPr>
  </w:style>
  <w:style w:type="paragraph" w:styleId="2">
    <w:name w:val="heading 2"/>
    <w:basedOn w:val="a0"/>
    <w:next w:val="a"/>
    <w:link w:val="2Char"/>
    <w:uiPriority w:val="9"/>
    <w:unhideWhenUsed/>
    <w:qFormat/>
    <w:rsid w:val="00B95C02"/>
    <w:pPr>
      <w:ind w:rightChars="-27" w:right="-57" w:firstLineChars="0" w:firstLine="0"/>
      <w:jc w:val="left"/>
      <w:outlineLvl w:val="1"/>
    </w:pPr>
    <w:rPr>
      <w:rFonts w:ascii="黑体" w:eastAsia="黑体" w:hAnsi="黑体" w:cs="Times New Roman"/>
      <w:color w:val="000000" w:themeColor="text1"/>
      <w:sz w:val="18"/>
      <w:szCs w:val="18"/>
    </w:rPr>
  </w:style>
  <w:style w:type="paragraph" w:styleId="3">
    <w:name w:val="heading 3"/>
    <w:basedOn w:val="a"/>
    <w:next w:val="a"/>
    <w:link w:val="3Char"/>
    <w:uiPriority w:val="9"/>
    <w:unhideWhenUsed/>
    <w:qFormat/>
    <w:rsid w:val="00B95C02"/>
    <w:pPr>
      <w:ind w:firstLineChars="0" w:firstLine="0"/>
      <w:jc w:val="both"/>
      <w:outlineLvl w:val="2"/>
    </w:pPr>
  </w:style>
  <w:style w:type="paragraph" w:styleId="4">
    <w:name w:val="heading 4"/>
    <w:basedOn w:val="a"/>
    <w:next w:val="a"/>
    <w:link w:val="4Char"/>
    <w:uiPriority w:val="9"/>
    <w:unhideWhenUsed/>
    <w:qFormat/>
    <w:rsid w:val="00B95C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95C02"/>
    <w:rPr>
      <w:rFonts w:ascii="黑体" w:eastAsia="黑体" w:hAnsi="黑体" w:cs="Times New Roman"/>
      <w:b/>
      <w:color w:val="000000" w:themeColor="text1"/>
      <w:sz w:val="24"/>
      <w:szCs w:val="24"/>
    </w:rPr>
  </w:style>
  <w:style w:type="character" w:customStyle="1" w:styleId="2Char">
    <w:name w:val="标题 2 Char"/>
    <w:basedOn w:val="a1"/>
    <w:link w:val="2"/>
    <w:uiPriority w:val="9"/>
    <w:rsid w:val="00B95C02"/>
    <w:rPr>
      <w:rFonts w:ascii="黑体" w:eastAsia="黑体" w:hAnsi="黑体" w:cs="Times New Roman"/>
      <w:color w:val="000000" w:themeColor="text1"/>
      <w:sz w:val="18"/>
      <w:szCs w:val="18"/>
    </w:rPr>
  </w:style>
  <w:style w:type="character" w:customStyle="1" w:styleId="3Char">
    <w:name w:val="标题 3 Char"/>
    <w:basedOn w:val="a1"/>
    <w:link w:val="3"/>
    <w:uiPriority w:val="9"/>
    <w:rsid w:val="00B95C02"/>
    <w:rPr>
      <w:rFonts w:ascii="Times New Roman" w:hAnsi="Times New Roman" w:cs="Times New Roman"/>
      <w:color w:val="000000" w:themeColor="text1"/>
    </w:rPr>
  </w:style>
  <w:style w:type="character" w:customStyle="1" w:styleId="4Char">
    <w:name w:val="标题 4 Char"/>
    <w:basedOn w:val="a1"/>
    <w:link w:val="4"/>
    <w:uiPriority w:val="9"/>
    <w:rsid w:val="00B95C02"/>
    <w:rPr>
      <w:rFonts w:asciiTheme="majorHAnsi" w:eastAsiaTheme="majorEastAsia" w:hAnsiTheme="majorHAnsi" w:cstheme="majorBidi"/>
      <w:b/>
      <w:bCs/>
      <w:color w:val="000000" w:themeColor="text1"/>
      <w:sz w:val="28"/>
      <w:szCs w:val="28"/>
    </w:rPr>
  </w:style>
  <w:style w:type="paragraph" w:styleId="a4">
    <w:name w:val="header"/>
    <w:basedOn w:val="a"/>
    <w:link w:val="Char"/>
    <w:uiPriority w:val="99"/>
    <w:unhideWhenUsed/>
    <w:rsid w:val="00B95C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B95C02"/>
    <w:rPr>
      <w:rFonts w:ascii="Times New Roman" w:hAnsi="Times New Roman" w:cs="Times New Roman"/>
      <w:color w:val="000000" w:themeColor="text1"/>
      <w:sz w:val="18"/>
      <w:szCs w:val="18"/>
    </w:rPr>
  </w:style>
  <w:style w:type="paragraph" w:styleId="a5">
    <w:name w:val="footer"/>
    <w:basedOn w:val="a"/>
    <w:link w:val="Char0"/>
    <w:uiPriority w:val="99"/>
    <w:unhideWhenUsed/>
    <w:rsid w:val="00B95C02"/>
    <w:pPr>
      <w:tabs>
        <w:tab w:val="center" w:pos="4153"/>
        <w:tab w:val="right" w:pos="8306"/>
      </w:tabs>
      <w:snapToGrid w:val="0"/>
    </w:pPr>
    <w:rPr>
      <w:sz w:val="18"/>
      <w:szCs w:val="18"/>
    </w:rPr>
  </w:style>
  <w:style w:type="character" w:customStyle="1" w:styleId="Char0">
    <w:name w:val="页脚 Char"/>
    <w:basedOn w:val="a1"/>
    <w:link w:val="a5"/>
    <w:uiPriority w:val="99"/>
    <w:rsid w:val="00B95C02"/>
    <w:rPr>
      <w:rFonts w:ascii="Times New Roman" w:hAnsi="Times New Roman" w:cs="Times New Roman"/>
      <w:color w:val="000000" w:themeColor="text1"/>
      <w:sz w:val="18"/>
      <w:szCs w:val="18"/>
    </w:rPr>
  </w:style>
  <w:style w:type="paragraph" w:styleId="a6">
    <w:name w:val="Title"/>
    <w:basedOn w:val="a"/>
    <w:next w:val="a"/>
    <w:link w:val="Char1"/>
    <w:uiPriority w:val="10"/>
    <w:qFormat/>
    <w:rsid w:val="00B95C02"/>
    <w:pPr>
      <w:widowControl/>
      <w:adjustRightInd w:val="0"/>
      <w:snapToGrid w:val="0"/>
      <w:ind w:firstLine="480"/>
      <w:contextualSpacing/>
    </w:pPr>
    <w:rPr>
      <w:rFonts w:asciiTheme="majorHAnsi" w:eastAsiaTheme="majorEastAsia" w:hAnsiTheme="majorHAnsi" w:cstheme="majorBidi"/>
      <w:noProof/>
      <w:spacing w:val="-10"/>
      <w:kern w:val="28"/>
      <w:sz w:val="56"/>
      <w:szCs w:val="56"/>
    </w:rPr>
  </w:style>
  <w:style w:type="character" w:customStyle="1" w:styleId="Char1">
    <w:name w:val="标题 Char"/>
    <w:basedOn w:val="a1"/>
    <w:link w:val="a6"/>
    <w:uiPriority w:val="10"/>
    <w:rsid w:val="00B95C02"/>
    <w:rPr>
      <w:rFonts w:asciiTheme="majorHAnsi" w:eastAsiaTheme="majorEastAsia" w:hAnsiTheme="majorHAnsi" w:cstheme="majorBidi"/>
      <w:noProof/>
      <w:color w:val="000000" w:themeColor="text1"/>
      <w:spacing w:val="-10"/>
      <w:kern w:val="28"/>
      <w:sz w:val="56"/>
      <w:szCs w:val="56"/>
    </w:rPr>
  </w:style>
  <w:style w:type="paragraph" w:styleId="a0">
    <w:name w:val="List Paragraph"/>
    <w:basedOn w:val="a"/>
    <w:uiPriority w:val="34"/>
    <w:qFormat/>
    <w:rsid w:val="00B95C02"/>
    <w:pPr>
      <w:ind w:rightChars="0" w:right="0"/>
      <w:jc w:val="both"/>
    </w:pPr>
    <w:rPr>
      <w:rFonts w:asciiTheme="minorHAnsi" w:hAnsiTheme="minorHAnsi" w:cstheme="minorBidi"/>
      <w:color w:val="auto"/>
    </w:rPr>
  </w:style>
  <w:style w:type="paragraph" w:customStyle="1" w:styleId="a7">
    <w:name w:val="表头"/>
    <w:basedOn w:val="a"/>
    <w:link w:val="Char2"/>
    <w:qFormat/>
    <w:rsid w:val="00B95C02"/>
    <w:pPr>
      <w:ind w:rightChars="0" w:right="0" w:firstLineChars="0" w:firstLine="0"/>
      <w:jc w:val="center"/>
    </w:pPr>
    <w:rPr>
      <w:sz w:val="18"/>
      <w:szCs w:val="18"/>
    </w:rPr>
  </w:style>
  <w:style w:type="table" w:styleId="a8">
    <w:name w:val="Table Grid"/>
    <w:basedOn w:val="a2"/>
    <w:uiPriority w:val="39"/>
    <w:rsid w:val="00B95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头 Char"/>
    <w:basedOn w:val="a1"/>
    <w:link w:val="a7"/>
    <w:rsid w:val="00B95C02"/>
    <w:rPr>
      <w:rFonts w:ascii="Times New Roman" w:hAnsi="Times New Roman" w:cs="Times New Roman"/>
      <w:color w:val="000000" w:themeColor="text1"/>
      <w:sz w:val="18"/>
      <w:szCs w:val="18"/>
    </w:rPr>
  </w:style>
  <w:style w:type="paragraph" w:customStyle="1" w:styleId="a9">
    <w:name w:val="表体"/>
    <w:basedOn w:val="a"/>
    <w:link w:val="Char3"/>
    <w:qFormat/>
    <w:rsid w:val="00B95C02"/>
    <w:pPr>
      <w:ind w:firstLineChars="0" w:firstLine="0"/>
      <w:jc w:val="center"/>
    </w:pPr>
    <w:rPr>
      <w:sz w:val="15"/>
      <w:szCs w:val="15"/>
    </w:rPr>
  </w:style>
  <w:style w:type="character" w:customStyle="1" w:styleId="Char3">
    <w:name w:val="表体 Char"/>
    <w:basedOn w:val="a1"/>
    <w:link w:val="a9"/>
    <w:rsid w:val="00B95C02"/>
    <w:rPr>
      <w:rFonts w:ascii="Times New Roman" w:hAnsi="Times New Roman" w:cs="Times New Roman"/>
      <w:color w:val="000000" w:themeColor="text1"/>
      <w:sz w:val="15"/>
      <w:szCs w:val="15"/>
    </w:rPr>
  </w:style>
  <w:style w:type="paragraph" w:customStyle="1" w:styleId="aa">
    <w:name w:val="图名"/>
    <w:basedOn w:val="a"/>
    <w:link w:val="Char4"/>
    <w:qFormat/>
    <w:rsid w:val="00B95C02"/>
    <w:pPr>
      <w:ind w:firstLine="360"/>
      <w:jc w:val="center"/>
    </w:pPr>
    <w:rPr>
      <w:sz w:val="18"/>
      <w:szCs w:val="18"/>
    </w:rPr>
  </w:style>
  <w:style w:type="paragraph" w:customStyle="1" w:styleId="ab">
    <w:name w:val="参考文献"/>
    <w:basedOn w:val="a"/>
    <w:link w:val="Char5"/>
    <w:qFormat/>
    <w:rsid w:val="00B95C02"/>
    <w:pPr>
      <w:ind w:firstLineChars="0" w:firstLine="0"/>
      <w:jc w:val="both"/>
    </w:pPr>
    <w:rPr>
      <w:rFonts w:asciiTheme="minorEastAsia" w:hAnsiTheme="minorEastAsia"/>
      <w:b/>
      <w:szCs w:val="21"/>
    </w:rPr>
  </w:style>
  <w:style w:type="character" w:customStyle="1" w:styleId="Char4">
    <w:name w:val="图名 Char"/>
    <w:basedOn w:val="a1"/>
    <w:link w:val="aa"/>
    <w:rsid w:val="00B95C02"/>
    <w:rPr>
      <w:rFonts w:ascii="Times New Roman" w:hAnsi="Times New Roman" w:cs="Times New Roman"/>
      <w:color w:val="000000" w:themeColor="text1"/>
      <w:sz w:val="18"/>
      <w:szCs w:val="18"/>
    </w:rPr>
  </w:style>
  <w:style w:type="paragraph" w:customStyle="1" w:styleId="EndNoteBibliographyTitle">
    <w:name w:val="EndNote Bibliography Title"/>
    <w:basedOn w:val="a"/>
    <w:link w:val="EndNoteBibliographyTitleChar"/>
    <w:rsid w:val="00B95C02"/>
    <w:pPr>
      <w:jc w:val="center"/>
    </w:pPr>
    <w:rPr>
      <w:noProof/>
      <w:sz w:val="20"/>
    </w:rPr>
  </w:style>
  <w:style w:type="character" w:customStyle="1" w:styleId="Char5">
    <w:name w:val="参考文献 Char"/>
    <w:basedOn w:val="a1"/>
    <w:link w:val="ab"/>
    <w:rsid w:val="00B95C02"/>
    <w:rPr>
      <w:rFonts w:asciiTheme="minorEastAsia" w:hAnsiTheme="minorEastAsia" w:cs="Times New Roman"/>
      <w:b/>
      <w:color w:val="000000" w:themeColor="text1"/>
      <w:szCs w:val="21"/>
    </w:rPr>
  </w:style>
  <w:style w:type="character" w:customStyle="1" w:styleId="EndNoteBibliographyTitleChar">
    <w:name w:val="EndNote Bibliography Title Char"/>
    <w:basedOn w:val="a1"/>
    <w:link w:val="EndNoteBibliographyTitle"/>
    <w:rsid w:val="00B95C02"/>
    <w:rPr>
      <w:rFonts w:ascii="Times New Roman" w:hAnsi="Times New Roman" w:cs="Times New Roman"/>
      <w:noProof/>
      <w:color w:val="000000" w:themeColor="text1"/>
      <w:sz w:val="20"/>
    </w:rPr>
  </w:style>
  <w:style w:type="paragraph" w:customStyle="1" w:styleId="EndNoteBibliography">
    <w:name w:val="EndNote Bibliography"/>
    <w:basedOn w:val="a"/>
    <w:link w:val="EndNoteBibliographyChar"/>
    <w:rsid w:val="00B95C02"/>
    <w:rPr>
      <w:noProof/>
      <w:sz w:val="20"/>
    </w:rPr>
  </w:style>
  <w:style w:type="character" w:customStyle="1" w:styleId="EndNoteBibliographyChar">
    <w:name w:val="EndNote Bibliography Char"/>
    <w:basedOn w:val="a1"/>
    <w:link w:val="EndNoteBibliography"/>
    <w:rsid w:val="00B95C02"/>
    <w:rPr>
      <w:rFonts w:ascii="Times New Roman" w:hAnsi="Times New Roman" w:cs="Times New Roman"/>
      <w:noProof/>
      <w:color w:val="000000" w:themeColor="text1"/>
      <w:sz w:val="20"/>
    </w:rPr>
  </w:style>
  <w:style w:type="character" w:styleId="ac">
    <w:name w:val="Placeholder Text"/>
    <w:basedOn w:val="a1"/>
    <w:uiPriority w:val="99"/>
    <w:semiHidden/>
    <w:rsid w:val="00B95C02"/>
    <w:rPr>
      <w:color w:val="808080"/>
    </w:rPr>
  </w:style>
  <w:style w:type="paragraph" w:customStyle="1" w:styleId="ad">
    <w:name w:val="图"/>
    <w:next w:val="a"/>
    <w:link w:val="Char6"/>
    <w:qFormat/>
    <w:rsid w:val="00B95C02"/>
    <w:pPr>
      <w:jc w:val="center"/>
    </w:pPr>
    <w:rPr>
      <w:rFonts w:ascii="Times New Roman" w:eastAsia="宋体" w:hAnsi="Times New Roman"/>
      <w:noProof/>
      <w:kern w:val="0"/>
      <w:sz w:val="24"/>
      <w:szCs w:val="24"/>
    </w:rPr>
  </w:style>
  <w:style w:type="character" w:customStyle="1" w:styleId="Char6">
    <w:name w:val="图 Char"/>
    <w:basedOn w:val="a1"/>
    <w:link w:val="ad"/>
    <w:rsid w:val="00B95C02"/>
    <w:rPr>
      <w:rFonts w:ascii="Times New Roman" w:eastAsia="宋体" w:hAnsi="Times New Roman"/>
      <w:noProof/>
      <w:kern w:val="0"/>
      <w:sz w:val="24"/>
      <w:szCs w:val="24"/>
    </w:rPr>
  </w:style>
  <w:style w:type="paragraph" w:customStyle="1" w:styleId="algorithm">
    <w:name w:val="algorithm"/>
    <w:basedOn w:val="a"/>
    <w:link w:val="algorithmChar"/>
    <w:qFormat/>
    <w:rsid w:val="00B95C02"/>
    <w:pPr>
      <w:widowControl/>
      <w:adjustRightInd w:val="0"/>
      <w:snapToGrid w:val="0"/>
      <w:spacing w:line="360" w:lineRule="auto"/>
      <w:ind w:rightChars="0" w:right="0" w:firstLine="422"/>
    </w:pPr>
    <w:rPr>
      <w:rFonts w:ascii="Cambria Math" w:eastAsia="宋体" w:hAnsi="Cambria Math" w:cstheme="minorBidi"/>
      <w:noProof/>
      <w:color w:val="auto"/>
      <w:kern w:val="0"/>
      <w:szCs w:val="21"/>
    </w:rPr>
  </w:style>
  <w:style w:type="character" w:customStyle="1" w:styleId="algorithmChar">
    <w:name w:val="algorithm Char"/>
    <w:basedOn w:val="a1"/>
    <w:link w:val="algorithm"/>
    <w:rsid w:val="00B95C02"/>
    <w:rPr>
      <w:rFonts w:ascii="Cambria Math" w:eastAsia="宋体" w:hAnsi="Cambria Math"/>
      <w:noProof/>
      <w:kern w:val="0"/>
      <w:szCs w:val="21"/>
    </w:rPr>
  </w:style>
  <w:style w:type="character" w:styleId="ae">
    <w:name w:val="Hyperlink"/>
    <w:basedOn w:val="a1"/>
    <w:uiPriority w:val="99"/>
    <w:unhideWhenUsed/>
    <w:rsid w:val="00B95C02"/>
    <w:rPr>
      <w:color w:val="0563C1" w:themeColor="hyperlink"/>
      <w:u w:val="single"/>
    </w:rPr>
  </w:style>
  <w:style w:type="paragraph" w:customStyle="1" w:styleId="af">
    <w:name w:val="公式"/>
    <w:basedOn w:val="a"/>
    <w:link w:val="Char7"/>
    <w:qFormat/>
    <w:rsid w:val="00B95C02"/>
    <w:pPr>
      <w:ind w:rightChars="0" w:right="0" w:firstLineChars="0" w:firstLine="0"/>
      <w:jc w:val="center"/>
    </w:pPr>
  </w:style>
  <w:style w:type="character" w:customStyle="1" w:styleId="Char7">
    <w:name w:val="公式 Char"/>
    <w:basedOn w:val="a1"/>
    <w:link w:val="af"/>
    <w:rsid w:val="00B95C02"/>
    <w:rPr>
      <w:rFonts w:ascii="Times New Roman" w:hAnsi="Times New Roman" w:cs="Times New Roman"/>
      <w:color w:val="000000" w:themeColor="text1"/>
    </w:rPr>
  </w:style>
  <w:style w:type="character" w:customStyle="1" w:styleId="apple-converted-space">
    <w:name w:val="apple-converted-space"/>
    <w:basedOn w:val="a1"/>
    <w:rsid w:val="00B95C02"/>
  </w:style>
  <w:style w:type="paragraph" w:styleId="af0">
    <w:name w:val="Balloon Text"/>
    <w:basedOn w:val="a"/>
    <w:link w:val="Char8"/>
    <w:uiPriority w:val="99"/>
    <w:semiHidden/>
    <w:unhideWhenUsed/>
    <w:rsid w:val="0086449F"/>
    <w:rPr>
      <w:sz w:val="18"/>
      <w:szCs w:val="18"/>
    </w:rPr>
  </w:style>
  <w:style w:type="character" w:customStyle="1" w:styleId="Char8">
    <w:name w:val="批注框文本 Char"/>
    <w:basedOn w:val="a1"/>
    <w:link w:val="af0"/>
    <w:uiPriority w:val="99"/>
    <w:semiHidden/>
    <w:rsid w:val="0086449F"/>
    <w:rPr>
      <w:rFonts w:ascii="Times New Roman" w:hAnsi="Times New Roman"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ecj@lreis.ac.cn" TargetMode="External"/><Relationship Id="rId13" Type="http://schemas.openxmlformats.org/officeDocument/2006/relationships/image" Target="media/image5.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2BA8-F2ED-4CB1-B0C2-58B1204A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14</Pages>
  <Words>3386</Words>
  <Characters>19303</Characters>
  <Application>Microsoft Office Word</Application>
  <DocSecurity>0</DocSecurity>
  <Lines>160</Lines>
  <Paragraphs>45</Paragraphs>
  <ScaleCrop>false</ScaleCrop>
  <Company/>
  <LinksUpToDate>false</LinksUpToDate>
  <CharactersWithSpaces>22644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64</cp:revision>
  <dcterms:created xsi:type="dcterms:W3CDTF">2016-07-26T12:13:00Z</dcterms:created>
  <dcterms:modified xsi:type="dcterms:W3CDTF">2016-09-15T15:25:00Z</dcterms:modified>
</cp:coreProperties>
</file>